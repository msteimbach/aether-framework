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Pr="00230D4D" w:rsidRDefault="00FA5D56" w:rsidP="005253A0">
      <w:pPr>
        <w:pStyle w:val="Heading2"/>
        <w:jc w:val="both"/>
        <w:rPr>
          <w:rFonts w:ascii="Times New Roman" w:hAnsi="Times New Roman"/>
        </w:rPr>
      </w:pPr>
      <w:r w:rsidRPr="00230D4D">
        <w:rPr>
          <w:rFonts w:ascii="Times New Roman" w:hAnsi="Times New Roman"/>
        </w:rPr>
        <w:t>4</w:t>
      </w:r>
      <w:r w:rsidR="006258A0" w:rsidRPr="00230D4D">
        <w:rPr>
          <w:rFonts w:ascii="Times New Roman" w:hAnsi="Times New Roman"/>
        </w:rPr>
        <w:t xml:space="preserve">. </w:t>
      </w:r>
      <w:r w:rsidR="00D14E6D" w:rsidRPr="00230D4D">
        <w:rPr>
          <w:rFonts w:ascii="Times New Roman" w:hAnsi="Times New Roman"/>
        </w:rPr>
        <w:t>Diseño e implementación de Aether</w:t>
      </w:r>
    </w:p>
    <w:p w:rsidR="00D14E6D" w:rsidRPr="00230D4D" w:rsidRDefault="00D14E6D" w:rsidP="005253A0">
      <w:pPr>
        <w:jc w:val="both"/>
        <w:rPr>
          <w:rFonts w:ascii="Times New Roman" w:hAnsi="Times New Roman" w:cs="Times New Roman"/>
          <w:lang w:eastAsia="es-AR"/>
        </w:rPr>
      </w:pPr>
    </w:p>
    <w:p w:rsidR="007B78B5" w:rsidRPr="00230D4D" w:rsidRDefault="007B78B5" w:rsidP="005253A0">
      <w:pPr>
        <w:jc w:val="both"/>
        <w:rPr>
          <w:rFonts w:ascii="Times New Roman" w:hAnsi="Times New Roman" w:cs="Times New Roman"/>
          <w:lang w:eastAsia="es-AR"/>
        </w:rPr>
      </w:pPr>
      <w:r w:rsidRPr="00230D4D">
        <w:rPr>
          <w:rFonts w:ascii="Times New Roman" w:hAnsi="Times New Roman" w:cs="Times New Roman"/>
          <w:lang w:eastAsia="es-AR"/>
        </w:rPr>
        <w:t>En el siguiente capítulo se detallará</w:t>
      </w:r>
      <w:r w:rsidR="005A7357" w:rsidRPr="00230D4D">
        <w:rPr>
          <w:rFonts w:ascii="Times New Roman" w:hAnsi="Times New Roman" w:cs="Times New Roman"/>
          <w:lang w:eastAsia="es-AR"/>
        </w:rPr>
        <w:t>n</w:t>
      </w:r>
      <w:r w:rsidRPr="00230D4D">
        <w:rPr>
          <w:rFonts w:ascii="Times New Roman" w:hAnsi="Times New Roman" w:cs="Times New Roman"/>
          <w:lang w:eastAsia="es-AR"/>
        </w:rPr>
        <w:t xml:space="preserve"> el diseño </w:t>
      </w:r>
      <w:r w:rsidR="005A7357" w:rsidRPr="00230D4D">
        <w:rPr>
          <w:rFonts w:ascii="Times New Roman" w:hAnsi="Times New Roman" w:cs="Times New Roman"/>
          <w:lang w:eastAsia="es-AR"/>
        </w:rPr>
        <w:t xml:space="preserve">e implementación </w:t>
      </w:r>
      <w:r w:rsidRPr="00230D4D">
        <w:rPr>
          <w:rFonts w:ascii="Times New Roman" w:hAnsi="Times New Roman" w:cs="Times New Roman"/>
          <w:lang w:eastAsia="es-AR"/>
        </w:rPr>
        <w:t>del framework Aether. Inicialmente se introducirán los requerimientos funcionales del sistema y detallará la tecnología utilizada. Posteriormente se describirán los principales conceptos de diseño como patrones y estilos arquitectónicos para luego poder pasar a detallar la arquitectura de la herramienta desarrollada describiendo el diseño detallado.</w:t>
      </w:r>
    </w:p>
    <w:p w:rsidR="007B78B5" w:rsidRPr="00230D4D" w:rsidRDefault="007B78B5" w:rsidP="005253A0">
      <w:pPr>
        <w:jc w:val="both"/>
        <w:rPr>
          <w:rFonts w:ascii="Times New Roman" w:hAnsi="Times New Roman" w:cs="Times New Roman"/>
          <w:lang w:eastAsia="es-AR"/>
        </w:rPr>
      </w:pPr>
    </w:p>
    <w:p w:rsidR="007B78B5" w:rsidRPr="00230D4D" w:rsidRDefault="00EB588B" w:rsidP="005253A0">
      <w:pPr>
        <w:pStyle w:val="Heading3"/>
        <w:jc w:val="both"/>
        <w:rPr>
          <w:rFonts w:ascii="Times New Roman" w:hAnsi="Times New Roman"/>
        </w:rPr>
      </w:pPr>
      <w:r w:rsidRPr="00230D4D">
        <w:rPr>
          <w:rFonts w:ascii="Times New Roman" w:hAnsi="Times New Roman"/>
        </w:rPr>
        <w:t>4.1 Requerimientos funcionales</w:t>
      </w:r>
    </w:p>
    <w:p w:rsidR="00EB588B" w:rsidRPr="00230D4D" w:rsidRDefault="00EB588B" w:rsidP="005253A0">
      <w:pPr>
        <w:jc w:val="both"/>
        <w:rPr>
          <w:ins w:id="0" w:author="Zanarkand-W" w:date="2013-01-10T14:16:00Z"/>
          <w:rFonts w:ascii="Times New Roman" w:hAnsi="Times New Roman" w:cs="Times New Roman"/>
          <w:lang w:eastAsia="es-AR"/>
        </w:rPr>
      </w:pPr>
      <w:r w:rsidRPr="00230D4D">
        <w:rPr>
          <w:rFonts w:ascii="Times New Roman" w:hAnsi="Times New Roman" w:cs="Times New Roman"/>
          <w:lang w:eastAsia="es-AR"/>
        </w:rPr>
        <w:t>Para lograr la realización de este trabajo se desarrollaron una serie de requerimientos funcionales sobre los cuales se diseñó e implementó para llegar a obtener un framework de simple utilización y extensibilidad.</w:t>
      </w:r>
      <w:r w:rsidR="005A7357" w:rsidRPr="00230D4D">
        <w:rPr>
          <w:rFonts w:ascii="Times New Roman" w:hAnsi="Times New Roman" w:cs="Times New Roman"/>
          <w:lang w:eastAsia="es-AR"/>
        </w:rPr>
        <w:t xml:space="preserve"> </w:t>
      </w:r>
      <w:r w:rsidRPr="00230D4D">
        <w:rPr>
          <w:rFonts w:ascii="Times New Roman" w:hAnsi="Times New Roman" w:cs="Times New Roman"/>
          <w:lang w:eastAsia="es-AR"/>
        </w:rPr>
        <w:t>A continuación se detalla cada uno de los requerimientos:</w:t>
      </w:r>
    </w:p>
    <w:p w:rsidR="00466837" w:rsidRPr="00230D4D" w:rsidRDefault="00466837" w:rsidP="005253A0">
      <w:pPr>
        <w:jc w:val="both"/>
        <w:rPr>
          <w:rFonts w:ascii="Times New Roman" w:hAnsi="Times New Roman" w:cs="Times New Roman"/>
          <w:lang w:eastAsia="es-AR"/>
        </w:rPr>
      </w:pP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Desarrollar un framework que permita abstraer la aplicación del usuario de l</w:t>
      </w:r>
      <w:r w:rsidR="00CC3C11" w:rsidRPr="00230D4D">
        <w:rPr>
          <w:rFonts w:ascii="Times New Roman" w:hAnsi="Times New Roman" w:cs="Times New Roman"/>
          <w:lang w:eastAsia="es-AR"/>
        </w:rPr>
        <w:t>a</w:t>
      </w:r>
      <w:r w:rsidRPr="00230D4D">
        <w:rPr>
          <w:rFonts w:ascii="Times New Roman" w:hAnsi="Times New Roman" w:cs="Times New Roman"/>
          <w:lang w:eastAsia="es-AR"/>
        </w:rPr>
        <w:t xml:space="preserve">s diferentes </w:t>
      </w:r>
      <w:r w:rsidR="00CC3C11" w:rsidRPr="00230D4D">
        <w:rPr>
          <w:rFonts w:ascii="Times New Roman" w:hAnsi="Times New Roman" w:cs="Times New Roman"/>
          <w:lang w:eastAsia="es-AR"/>
        </w:rPr>
        <w:t xml:space="preserve">implementaciones de los </w:t>
      </w:r>
      <w:r w:rsidRPr="00230D4D">
        <w:rPr>
          <w:rFonts w:ascii="Times New Roman" w:hAnsi="Times New Roman" w:cs="Times New Roman"/>
          <w:lang w:eastAsia="es-AR"/>
        </w:rPr>
        <w:t>servicios en cloud que utilice.</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la migración al framework de aplicaciones ya desarrolladas utilizando </w:t>
      </w:r>
      <w:r w:rsidR="004C2F02" w:rsidRPr="00230D4D">
        <w:rPr>
          <w:rFonts w:ascii="Times New Roman" w:hAnsi="Times New Roman" w:cs="Times New Roman"/>
          <w:lang w:eastAsia="es-AR"/>
        </w:rPr>
        <w:t>otras tecnologías</w:t>
      </w:r>
      <w:r w:rsidRPr="00230D4D">
        <w:rPr>
          <w:rFonts w:ascii="Times New Roman" w:hAnsi="Times New Roman" w:cs="Times New Roman"/>
          <w:lang w:eastAsia="es-AR"/>
        </w:rPr>
        <w:t>.</w:t>
      </w:r>
    </w:p>
    <w:p w:rsidR="006F247B" w:rsidRPr="00230D4D" w:rsidRDefault="006F247B"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Posibilitar el cambio de proveedores de los servicios </w:t>
      </w:r>
      <w:r w:rsidR="00A3008A" w:rsidRPr="00230D4D">
        <w:rPr>
          <w:rFonts w:ascii="Times New Roman" w:hAnsi="Times New Roman" w:cs="Times New Roman"/>
          <w:lang w:eastAsia="es-AR"/>
        </w:rPr>
        <w:t xml:space="preserve">utilizados </w:t>
      </w:r>
      <w:r w:rsidRPr="00230D4D">
        <w:rPr>
          <w:rFonts w:ascii="Times New Roman" w:hAnsi="Times New Roman" w:cs="Times New Roman"/>
          <w:lang w:eastAsia="es-AR"/>
        </w:rPr>
        <w:t>de forma dinámica sin modificar el código de la aplicación desarrollada.</w:t>
      </w:r>
    </w:p>
    <w:p w:rsidR="00F01506" w:rsidRPr="00230D4D" w:rsidRDefault="00BC30EC" w:rsidP="00BA1D02">
      <w:pPr>
        <w:pStyle w:val="ListParagraph"/>
        <w:numPr>
          <w:ilvl w:val="0"/>
          <w:numId w:val="9"/>
        </w:numPr>
        <w:jc w:val="both"/>
        <w:rPr>
          <w:rFonts w:ascii="Times New Roman" w:hAnsi="Times New Roman" w:cs="Times New Roman"/>
          <w:lang w:eastAsia="es-AR"/>
        </w:rPr>
      </w:pPr>
      <w:r w:rsidRPr="00230D4D">
        <w:rPr>
          <w:rFonts w:ascii="Times New Roman" w:hAnsi="Times New Roman" w:cs="Times New Roman"/>
          <w:lang w:eastAsia="es-AR"/>
        </w:rPr>
        <w:t xml:space="preserve">Permitir </w:t>
      </w:r>
      <w:r w:rsidR="00973977" w:rsidRPr="00230D4D">
        <w:rPr>
          <w:rFonts w:ascii="Times New Roman" w:hAnsi="Times New Roman" w:cs="Times New Roman"/>
          <w:lang w:eastAsia="es-AR"/>
        </w:rPr>
        <w:t>la incorporación</w:t>
      </w:r>
      <w:r w:rsidRPr="00230D4D">
        <w:rPr>
          <w:rFonts w:ascii="Times New Roman" w:hAnsi="Times New Roman" w:cs="Times New Roman"/>
          <w:lang w:eastAsia="es-AR"/>
        </w:rPr>
        <w:t xml:space="preserve"> de nuevos servicios </w:t>
      </w:r>
      <w:r w:rsidR="00F01506" w:rsidRPr="00230D4D">
        <w:rPr>
          <w:rFonts w:ascii="Times New Roman" w:hAnsi="Times New Roman" w:cs="Times New Roman"/>
          <w:lang w:eastAsia="es-AR"/>
        </w:rPr>
        <w:t>a medida que sea necesario.</w:t>
      </w:r>
    </w:p>
    <w:p w:rsidR="006F247B" w:rsidRPr="00230D4D" w:rsidRDefault="00F01506" w:rsidP="00BA1D02">
      <w:pPr>
        <w:pStyle w:val="ListParagraph"/>
        <w:numPr>
          <w:ilvl w:val="0"/>
          <w:numId w:val="9"/>
        </w:numPr>
        <w:jc w:val="both"/>
        <w:rPr>
          <w:ins w:id="1" w:author="Zanarkand-W" w:date="2013-01-10T14:16:00Z"/>
          <w:rFonts w:ascii="Times New Roman" w:hAnsi="Times New Roman" w:cs="Times New Roman"/>
          <w:lang w:eastAsia="es-AR"/>
        </w:rPr>
      </w:pPr>
      <w:r w:rsidRPr="00230D4D">
        <w:rPr>
          <w:rFonts w:ascii="Times New Roman" w:hAnsi="Times New Roman" w:cs="Times New Roman"/>
          <w:lang w:eastAsia="es-AR"/>
        </w:rPr>
        <w:t xml:space="preserve">Posibilitar la incorporación de nuevos </w:t>
      </w:r>
      <w:r w:rsidR="00BC30EC" w:rsidRPr="00230D4D">
        <w:rPr>
          <w:rFonts w:ascii="Times New Roman" w:hAnsi="Times New Roman" w:cs="Times New Roman"/>
          <w:lang w:eastAsia="es-AR"/>
        </w:rPr>
        <w:t xml:space="preserve">proveedores </w:t>
      </w:r>
      <w:r w:rsidRPr="00230D4D">
        <w:rPr>
          <w:rFonts w:ascii="Times New Roman" w:hAnsi="Times New Roman" w:cs="Times New Roman"/>
          <w:lang w:eastAsia="es-AR"/>
        </w:rPr>
        <w:t xml:space="preserve">para cada </w:t>
      </w:r>
      <w:r w:rsidR="00A3008A" w:rsidRPr="00230D4D">
        <w:rPr>
          <w:rFonts w:ascii="Times New Roman" w:hAnsi="Times New Roman" w:cs="Times New Roman"/>
          <w:lang w:eastAsia="es-AR"/>
        </w:rPr>
        <w:t>servicio provisto</w:t>
      </w:r>
      <w:r w:rsidR="00BC30EC" w:rsidRPr="00230D4D">
        <w:rPr>
          <w:rFonts w:ascii="Times New Roman" w:hAnsi="Times New Roman" w:cs="Times New Roman"/>
          <w:lang w:eastAsia="es-AR"/>
        </w:rPr>
        <w:t>.</w:t>
      </w:r>
    </w:p>
    <w:p w:rsidR="00466837" w:rsidRPr="00230D4D" w:rsidRDefault="00466837" w:rsidP="00D44201">
      <w:pPr>
        <w:pStyle w:val="ListParagraph"/>
        <w:jc w:val="both"/>
        <w:rPr>
          <w:rFonts w:ascii="Times New Roman" w:hAnsi="Times New Roman" w:cs="Times New Roman"/>
          <w:lang w:eastAsia="es-AR"/>
        </w:rPr>
      </w:pPr>
    </w:p>
    <w:p w:rsidR="004D7668" w:rsidRPr="00230D4D" w:rsidRDefault="00466837" w:rsidP="005253A0">
      <w:pPr>
        <w:jc w:val="both"/>
        <w:rPr>
          <w:rFonts w:ascii="Times New Roman" w:hAnsi="Times New Roman" w:cs="Times New Roman"/>
          <w:lang w:eastAsia="es-AR"/>
        </w:rPr>
      </w:pPr>
      <w:r w:rsidRPr="00230D4D">
        <w:rPr>
          <w:rFonts w:ascii="Times New Roman" w:hAnsi="Times New Roman" w:cs="Times New Roman"/>
          <w:lang w:eastAsia="es-AR"/>
        </w:rPr>
        <w:t>Estos requerimientos se extraen del análisis realizado en el capítulo 2 de este documento.</w:t>
      </w:r>
    </w:p>
    <w:p w:rsidR="004D7668" w:rsidRPr="00230D4D" w:rsidRDefault="004D7668" w:rsidP="005253A0">
      <w:pPr>
        <w:jc w:val="both"/>
        <w:rPr>
          <w:rFonts w:ascii="Times New Roman" w:hAnsi="Times New Roman" w:cs="Times New Roman"/>
          <w:lang w:eastAsia="es-AR"/>
        </w:rPr>
      </w:pPr>
    </w:p>
    <w:p w:rsidR="004D7668" w:rsidRPr="00230D4D" w:rsidRDefault="004D7668" w:rsidP="005253A0">
      <w:pPr>
        <w:pStyle w:val="Heading3"/>
        <w:jc w:val="both"/>
        <w:rPr>
          <w:rFonts w:ascii="Times New Roman" w:hAnsi="Times New Roman"/>
          <w:lang w:eastAsia="es-AR"/>
        </w:rPr>
      </w:pPr>
      <w:r w:rsidRPr="00230D4D">
        <w:rPr>
          <w:rFonts w:ascii="Times New Roman" w:hAnsi="Times New Roman"/>
          <w:lang w:eastAsia="es-AR"/>
        </w:rPr>
        <w:t>4.2 Tecnología empleada</w:t>
      </w:r>
    </w:p>
    <w:p w:rsidR="004D7668" w:rsidRPr="00230D4D" w:rsidRDefault="004D7668" w:rsidP="005253A0">
      <w:pPr>
        <w:jc w:val="both"/>
        <w:rPr>
          <w:rFonts w:ascii="Times New Roman" w:hAnsi="Times New Roman" w:cs="Times New Roman"/>
          <w:lang w:val="es-ES"/>
        </w:rPr>
      </w:pPr>
      <w:r w:rsidRPr="00230D4D">
        <w:rPr>
          <w:rFonts w:ascii="Times New Roman" w:hAnsi="Times New Roman" w:cs="Times New Roman"/>
          <w:lang w:eastAsia="es-AR"/>
        </w:rPr>
        <w:t xml:space="preserve">Entre las principales herramientas utilizadas para el desarrollo del framework se encuentran </w:t>
      </w:r>
      <w:r w:rsidR="00D6656C" w:rsidRPr="00230D4D">
        <w:rPr>
          <w:rFonts w:ascii="Times New Roman" w:hAnsi="Times New Roman" w:cs="Times New Roman"/>
          <w:lang w:eastAsia="es-AR"/>
        </w:rPr>
        <w:t>Maven</w:t>
      </w:r>
      <w:r w:rsidR="001931AF" w:rsidRPr="00230D4D">
        <w:rPr>
          <w:rStyle w:val="FootnoteReference"/>
          <w:rFonts w:ascii="Times New Roman" w:hAnsi="Times New Roman" w:cs="Times New Roman"/>
          <w:lang w:eastAsia="es-AR"/>
        </w:rPr>
        <w:footnoteReference w:id="1"/>
      </w:r>
      <w:r w:rsidR="001931AF" w:rsidRPr="00230D4D">
        <w:rPr>
          <w:rFonts w:ascii="Times New Roman" w:hAnsi="Times New Roman" w:cs="Times New Roman"/>
          <w:lang w:eastAsia="es-AR"/>
        </w:rPr>
        <w:t>,</w:t>
      </w:r>
      <w:r w:rsidR="00D6656C" w:rsidRPr="00230D4D">
        <w:rPr>
          <w:rFonts w:ascii="Times New Roman" w:hAnsi="Times New Roman" w:cs="Times New Roman"/>
          <w:lang w:eastAsia="es-AR"/>
        </w:rPr>
        <w:t xml:space="preserve"> Javassist</w:t>
      </w:r>
      <w:r w:rsidR="001931AF" w:rsidRPr="00230D4D">
        <w:rPr>
          <w:rStyle w:val="FootnoteReference"/>
          <w:rFonts w:ascii="Times New Roman" w:hAnsi="Times New Roman" w:cs="Times New Roman"/>
          <w:lang w:eastAsia="es-AR"/>
        </w:rPr>
        <w:footnoteReference w:id="2"/>
      </w:r>
      <w:r w:rsidR="001931AF" w:rsidRPr="00230D4D">
        <w:rPr>
          <w:rFonts w:ascii="Times New Roman" w:hAnsi="Times New Roman" w:cs="Times New Roman"/>
          <w:lang w:eastAsia="es-AR"/>
        </w:rPr>
        <w:t xml:space="preserve"> y Eclipse</w:t>
      </w:r>
      <w:r w:rsidR="001931AF" w:rsidRPr="00230D4D">
        <w:rPr>
          <w:rStyle w:val="FootnoteReference"/>
          <w:rFonts w:ascii="Times New Roman" w:hAnsi="Times New Roman" w:cs="Times New Roman"/>
          <w:lang w:eastAsia="es-AR"/>
        </w:rPr>
        <w:footnoteReference w:id="3"/>
      </w:r>
      <w:r w:rsidR="00D02978" w:rsidRPr="00230D4D">
        <w:rPr>
          <w:rFonts w:ascii="Times New Roman" w:hAnsi="Times New Roman" w:cs="Times New Roman"/>
          <w:lang w:eastAsia="es-AR"/>
        </w:rPr>
        <w:t xml:space="preserve">. </w:t>
      </w:r>
      <w:r w:rsidR="00D02978" w:rsidRPr="00230D4D">
        <w:rPr>
          <w:rStyle w:val="hps"/>
          <w:rFonts w:ascii="Times New Roman" w:hAnsi="Times New Roman" w:cs="Times New Roman"/>
          <w:lang w:val="es-ES"/>
        </w:rPr>
        <w:t>Javassist</w:t>
      </w:r>
      <w:r w:rsidR="001931AF"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w:t>
      </w:r>
      <w:r w:rsidR="00D02978" w:rsidRPr="00230D4D">
        <w:rPr>
          <w:rFonts w:ascii="Times New Roman" w:hAnsi="Times New Roman" w:cs="Times New Roman"/>
          <w:lang w:val="es-ES"/>
        </w:rPr>
        <w:t xml:space="preserve">asistente de </w:t>
      </w:r>
      <w:r w:rsidR="00D02978" w:rsidRPr="00230D4D">
        <w:rPr>
          <w:rStyle w:val="hps"/>
          <w:rFonts w:ascii="Times New Roman" w:hAnsi="Times New Roman" w:cs="Times New Roman"/>
          <w:lang w:val="es-ES"/>
        </w:rPr>
        <w:t>programación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 una biblioteca 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que proporciona un medio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 xml:space="preserve">para manipular </w:t>
      </w:r>
      <w:r w:rsidR="00466837" w:rsidRPr="00230D4D">
        <w:rPr>
          <w:rStyle w:val="hps"/>
          <w:rFonts w:ascii="Times New Roman" w:hAnsi="Times New Roman" w:cs="Times New Roman"/>
          <w:lang w:val="es-ES"/>
        </w:rPr>
        <w:t>el bytecode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de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una aplicación.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este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sentido,</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Javassist</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proporciona el soporte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para la reflexión</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estructural</w:t>
      </w:r>
      <w:r w:rsidR="00D02978" w:rsidRPr="00230D4D">
        <w:rPr>
          <w:rFonts w:ascii="Times New Roman" w:hAnsi="Times New Roman" w:cs="Times New Roman"/>
          <w:lang w:val="es-ES"/>
        </w:rPr>
        <w:t xml:space="preserve">, es decir, </w:t>
      </w:r>
      <w:r w:rsidR="00D02978" w:rsidRPr="00230D4D">
        <w:rPr>
          <w:rStyle w:val="hps"/>
          <w:rFonts w:ascii="Times New Roman" w:hAnsi="Times New Roman" w:cs="Times New Roman"/>
          <w:lang w:val="es-ES"/>
        </w:rPr>
        <w:t>la capacidad de cambiar</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la</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implementación de una clase</w:t>
      </w:r>
      <w:r w:rsidR="00D02978" w:rsidRPr="00230D4D">
        <w:rPr>
          <w:rFonts w:ascii="Times New Roman" w:hAnsi="Times New Roman" w:cs="Times New Roman"/>
          <w:lang w:val="es-ES"/>
        </w:rPr>
        <w:t xml:space="preserve"> </w:t>
      </w:r>
      <w:r w:rsidR="00D02978" w:rsidRPr="00230D4D">
        <w:rPr>
          <w:rStyle w:val="hps"/>
          <w:rFonts w:ascii="Times New Roman" w:hAnsi="Times New Roman" w:cs="Times New Roman"/>
          <w:lang w:val="es-ES"/>
        </w:rPr>
        <w:t>en tiempo de ejecución</w:t>
      </w:r>
      <w:r w:rsidR="00D02978" w:rsidRPr="00230D4D">
        <w:rPr>
          <w:rFonts w:ascii="Times New Roman" w:hAnsi="Times New Roman" w:cs="Times New Roman"/>
          <w:lang w:val="es-ES"/>
        </w:rPr>
        <w:t xml:space="preserve">. Por su parte, </w:t>
      </w:r>
      <w:r w:rsidR="00C47684" w:rsidRPr="00230D4D">
        <w:rPr>
          <w:rFonts w:ascii="Times New Roman" w:hAnsi="Times New Roman" w:cs="Times New Roman"/>
          <w:lang w:val="es-ES"/>
        </w:rPr>
        <w:t xml:space="preserve">Maven es una herramienta de software utilizada para la gestión y construcción de proyectos Java creada por </w:t>
      </w:r>
      <w:proofErr w:type="spellStart"/>
      <w:r w:rsidR="00C47684" w:rsidRPr="00230D4D">
        <w:rPr>
          <w:rFonts w:ascii="Times New Roman" w:hAnsi="Times New Roman" w:cs="Times New Roman"/>
          <w:lang w:val="es-ES"/>
        </w:rPr>
        <w:t>Jason</w:t>
      </w:r>
      <w:proofErr w:type="spellEnd"/>
      <w:r w:rsidR="00C47684" w:rsidRPr="00230D4D">
        <w:rPr>
          <w:rFonts w:ascii="Times New Roman" w:hAnsi="Times New Roman" w:cs="Times New Roman"/>
          <w:lang w:val="es-ES"/>
        </w:rPr>
        <w:t xml:space="preserve"> van </w:t>
      </w:r>
      <w:proofErr w:type="spellStart"/>
      <w:r w:rsidR="00C47684" w:rsidRPr="00230D4D">
        <w:rPr>
          <w:rFonts w:ascii="Times New Roman" w:hAnsi="Times New Roman" w:cs="Times New Roman"/>
          <w:lang w:val="es-ES"/>
        </w:rPr>
        <w:t>Zyl</w:t>
      </w:r>
      <w:proofErr w:type="spellEnd"/>
      <w:r w:rsidR="00C47684" w:rsidRPr="00230D4D">
        <w:rPr>
          <w:rFonts w:ascii="Times New Roman" w:hAnsi="Times New Roman" w:cs="Times New Roman"/>
          <w:lang w:val="es-ES"/>
        </w:rPr>
        <w:t xml:space="preserve">, de </w:t>
      </w:r>
      <w:proofErr w:type="spellStart"/>
      <w:r w:rsidR="00C47684" w:rsidRPr="00230D4D">
        <w:rPr>
          <w:rFonts w:ascii="Times New Roman" w:hAnsi="Times New Roman" w:cs="Times New Roman"/>
          <w:lang w:val="es-ES"/>
        </w:rPr>
        <w:t>Sonatype</w:t>
      </w:r>
      <w:proofErr w:type="spellEnd"/>
      <w:r w:rsidR="00C47684" w:rsidRPr="00230D4D">
        <w:rPr>
          <w:rFonts w:ascii="Times New Roman" w:hAnsi="Times New Roman" w:cs="Times New Roman"/>
          <w:lang w:val="es-ES"/>
        </w:rPr>
        <w:t>, en 2002. Posee un modelo de configuración de construcción simple basado en un formato XML permitiendo, entre otras cosas, una sencilla administración de dependencias.</w:t>
      </w:r>
      <w:r w:rsidR="00466837" w:rsidRPr="00230D4D">
        <w:rPr>
          <w:rFonts w:ascii="Times New Roman" w:hAnsi="Times New Roman" w:cs="Times New Roman"/>
          <w:lang w:val="es-ES"/>
        </w:rPr>
        <w:t xml:space="preserve"> </w:t>
      </w:r>
      <w:r w:rsidR="00810991" w:rsidRPr="00230D4D">
        <w:rPr>
          <w:rFonts w:ascii="Times New Roman" w:hAnsi="Times New Roman" w:cs="Times New Roman"/>
          <w:lang w:val="es-ES"/>
        </w:rPr>
        <w:t xml:space="preserve">Por último, </w:t>
      </w:r>
      <w:r w:rsidR="00810991" w:rsidRPr="00230D4D">
        <w:rPr>
          <w:rFonts w:ascii="Times New Roman" w:hAnsi="Times New Roman" w:cs="Times New Roman"/>
          <w:lang w:val="es-ES"/>
        </w:rPr>
        <w:t xml:space="preserve">Eclipse es un </w:t>
      </w:r>
      <w:hyperlink r:id="rId9" w:tooltip="Entorno de desarrollo integrado" w:history="1">
        <w:r w:rsidR="00810991" w:rsidRPr="00230D4D">
          <w:rPr>
            <w:rFonts w:ascii="Times New Roman" w:hAnsi="Times New Roman" w:cs="Times New Roman"/>
            <w:lang w:val="es-ES"/>
          </w:rPr>
          <w:t>entorno de desarrollo integrado</w:t>
        </w:r>
      </w:hyperlink>
      <w:r w:rsidR="00810991" w:rsidRPr="00230D4D">
        <w:rPr>
          <w:rFonts w:ascii="Times New Roman" w:hAnsi="Times New Roman" w:cs="Times New Roman"/>
          <w:lang w:val="es-ES"/>
        </w:rPr>
        <w:t xml:space="preserve"> de </w:t>
      </w:r>
      <w:hyperlink r:id="rId10" w:tooltip="Código abierto" w:history="1">
        <w:r w:rsidR="00810991" w:rsidRPr="00230D4D">
          <w:rPr>
            <w:rFonts w:ascii="Times New Roman" w:hAnsi="Times New Roman" w:cs="Times New Roman"/>
            <w:lang w:val="es-ES"/>
          </w:rPr>
          <w:t>código abierto</w:t>
        </w:r>
      </w:hyperlink>
      <w:r w:rsidR="00810991" w:rsidRPr="00230D4D">
        <w:rPr>
          <w:rFonts w:ascii="Times New Roman" w:hAnsi="Times New Roman" w:cs="Times New Roman"/>
          <w:lang w:val="es-ES"/>
        </w:rPr>
        <w:t xml:space="preserve"> multiplataforma para desarrollar lo que el proyecto llama "Aplicaciones de Cliente Enriquecido", opuesto a las aplicaciones "Cliente-liviano" basadas en navegadores.</w:t>
      </w:r>
      <w:r w:rsidR="00810991" w:rsidRPr="00230D4D">
        <w:rPr>
          <w:rFonts w:ascii="Times New Roman" w:hAnsi="Times New Roman" w:cs="Times New Roman"/>
          <w:lang w:val="es-ES"/>
        </w:rPr>
        <w:t xml:space="preserve"> D</w:t>
      </w:r>
      <w:r w:rsidR="00810991" w:rsidRPr="00230D4D">
        <w:rPr>
          <w:rFonts w:ascii="Times New Roman" w:hAnsi="Times New Roman" w:cs="Times New Roman"/>
          <w:lang w:val="es-ES"/>
        </w:rPr>
        <w:t xml:space="preserve">ispone de un </w:t>
      </w:r>
      <w:hyperlink r:id="rId11" w:tooltip="Editor de texto" w:history="1">
        <w:r w:rsidR="00810991" w:rsidRPr="00230D4D">
          <w:rPr>
            <w:rFonts w:ascii="Times New Roman" w:hAnsi="Times New Roman" w:cs="Times New Roman"/>
            <w:lang w:val="es-ES"/>
          </w:rPr>
          <w:t>Editor de texto</w:t>
        </w:r>
      </w:hyperlink>
      <w:r w:rsidR="00810991" w:rsidRPr="00230D4D">
        <w:rPr>
          <w:rFonts w:ascii="Times New Roman" w:hAnsi="Times New Roman" w:cs="Times New Roman"/>
          <w:lang w:val="es-ES"/>
        </w:rPr>
        <w:t xml:space="preserve"> con resaltado de sintaxis. La compilación es en tiempo real. </w:t>
      </w:r>
      <w:r w:rsidR="00810991" w:rsidRPr="00230D4D">
        <w:rPr>
          <w:rFonts w:ascii="Times New Roman" w:hAnsi="Times New Roman" w:cs="Times New Roman"/>
          <w:lang w:val="es-ES"/>
        </w:rPr>
        <w:t>Permite</w:t>
      </w:r>
      <w:r w:rsidR="00810991" w:rsidRPr="00230D4D">
        <w:rPr>
          <w:rFonts w:ascii="Times New Roman" w:hAnsi="Times New Roman" w:cs="Times New Roman"/>
          <w:lang w:val="es-ES"/>
        </w:rPr>
        <w:t xml:space="preserve"> pruebas unitarias con </w:t>
      </w:r>
      <w:hyperlink r:id="rId12" w:tooltip="JUnit" w:history="1">
        <w:proofErr w:type="spellStart"/>
        <w:r w:rsidR="00810991" w:rsidRPr="00230D4D">
          <w:rPr>
            <w:rFonts w:ascii="Times New Roman" w:hAnsi="Times New Roman" w:cs="Times New Roman"/>
            <w:lang w:val="es-ES"/>
          </w:rPr>
          <w:t>JUnit</w:t>
        </w:r>
        <w:proofErr w:type="spellEnd"/>
      </w:hyperlink>
      <w:r w:rsidR="00810991" w:rsidRPr="00230D4D">
        <w:rPr>
          <w:rFonts w:ascii="Times New Roman" w:hAnsi="Times New Roman" w:cs="Times New Roman"/>
          <w:lang w:val="es-ES"/>
        </w:rPr>
        <w:t xml:space="preserve">, control de versiones con </w:t>
      </w:r>
      <w:hyperlink r:id="rId13" w:tooltip="CVS" w:history="1">
        <w:r w:rsidR="00810991" w:rsidRPr="00230D4D">
          <w:rPr>
            <w:rFonts w:ascii="Times New Roman" w:hAnsi="Times New Roman" w:cs="Times New Roman"/>
            <w:lang w:val="es-ES"/>
          </w:rPr>
          <w:t>CVS</w:t>
        </w:r>
      </w:hyperlink>
      <w:r w:rsidR="00810991" w:rsidRPr="00230D4D">
        <w:rPr>
          <w:rFonts w:ascii="Times New Roman" w:hAnsi="Times New Roman" w:cs="Times New Roman"/>
          <w:lang w:val="es-ES"/>
        </w:rPr>
        <w:t xml:space="preserve">, integración con </w:t>
      </w:r>
      <w:hyperlink r:id="rId14" w:tooltip="Ant" w:history="1">
        <w:proofErr w:type="spellStart"/>
        <w:r w:rsidR="00810991" w:rsidRPr="00230D4D">
          <w:rPr>
            <w:rFonts w:ascii="Times New Roman" w:hAnsi="Times New Roman" w:cs="Times New Roman"/>
            <w:lang w:val="es-ES"/>
          </w:rPr>
          <w:t>Ant</w:t>
        </w:r>
        <w:proofErr w:type="spellEnd"/>
      </w:hyperlink>
      <w:r w:rsidR="00810991" w:rsidRPr="00230D4D">
        <w:rPr>
          <w:rFonts w:ascii="Times New Roman" w:hAnsi="Times New Roman" w:cs="Times New Roman"/>
          <w:lang w:val="es-ES"/>
        </w:rPr>
        <w:t>, asistentes (</w:t>
      </w:r>
      <w:proofErr w:type="spellStart"/>
      <w:r w:rsidR="00810991" w:rsidRPr="00230D4D">
        <w:rPr>
          <w:rFonts w:ascii="Times New Roman" w:hAnsi="Times New Roman" w:cs="Times New Roman"/>
          <w:lang w:val="es-ES"/>
        </w:rPr>
        <w:t>wizards</w:t>
      </w:r>
      <w:proofErr w:type="spellEnd"/>
      <w:r w:rsidR="00810991" w:rsidRPr="00230D4D">
        <w:rPr>
          <w:rFonts w:ascii="Times New Roman" w:hAnsi="Times New Roman" w:cs="Times New Roman"/>
          <w:lang w:val="es-ES"/>
        </w:rPr>
        <w:t>) para creación de pr</w:t>
      </w:r>
      <w:r w:rsidR="00810991" w:rsidRPr="00230D4D">
        <w:rPr>
          <w:rFonts w:ascii="Times New Roman" w:hAnsi="Times New Roman" w:cs="Times New Roman"/>
          <w:lang w:val="es-ES"/>
        </w:rPr>
        <w:t xml:space="preserve">oyectos, </w:t>
      </w:r>
      <w:r w:rsidR="00810991" w:rsidRPr="00230D4D">
        <w:rPr>
          <w:rFonts w:ascii="Times New Roman" w:hAnsi="Times New Roman" w:cs="Times New Roman"/>
          <w:lang w:val="es-ES"/>
        </w:rPr>
        <w:lastRenderedPageBreak/>
        <w:t xml:space="preserve">clases, </w:t>
      </w:r>
      <w:proofErr w:type="spellStart"/>
      <w:r w:rsidR="00810991" w:rsidRPr="00230D4D">
        <w:rPr>
          <w:rFonts w:ascii="Times New Roman" w:hAnsi="Times New Roman" w:cs="Times New Roman"/>
          <w:lang w:val="es-ES"/>
        </w:rPr>
        <w:t>tests</w:t>
      </w:r>
      <w:proofErr w:type="spellEnd"/>
      <w:r w:rsidR="00810991" w:rsidRPr="00230D4D">
        <w:rPr>
          <w:rFonts w:ascii="Times New Roman" w:hAnsi="Times New Roman" w:cs="Times New Roman"/>
          <w:lang w:val="es-ES"/>
        </w:rPr>
        <w:t xml:space="preserve">, etc. </w:t>
      </w:r>
      <w:r w:rsidR="00810991" w:rsidRPr="00230D4D">
        <w:rPr>
          <w:rFonts w:ascii="Times New Roman" w:hAnsi="Times New Roman" w:cs="Times New Roman"/>
          <w:lang w:val="es-ES"/>
        </w:rPr>
        <w:t>Asimismo, a través de "</w:t>
      </w:r>
      <w:proofErr w:type="spellStart"/>
      <w:r w:rsidR="00810991" w:rsidRPr="00230D4D">
        <w:rPr>
          <w:rFonts w:ascii="Times New Roman" w:hAnsi="Times New Roman" w:cs="Times New Roman"/>
          <w:lang w:val="es-ES"/>
        </w:rPr>
        <w:t>plugins</w:t>
      </w:r>
      <w:proofErr w:type="spellEnd"/>
      <w:r w:rsidR="00810991" w:rsidRPr="00230D4D">
        <w:rPr>
          <w:rFonts w:ascii="Times New Roman" w:hAnsi="Times New Roman" w:cs="Times New Roman"/>
          <w:lang w:val="es-ES"/>
        </w:rPr>
        <w:t>" libremente disponibles es posible añadir</w:t>
      </w:r>
      <w:r w:rsidR="00810991" w:rsidRPr="00230D4D">
        <w:rPr>
          <w:rFonts w:ascii="Times New Roman" w:hAnsi="Times New Roman" w:cs="Times New Roman"/>
          <w:lang w:val="es-ES"/>
        </w:rPr>
        <w:t xml:space="preserve"> una gran variedad de complementos.</w:t>
      </w:r>
    </w:p>
    <w:p w:rsidR="005627F1" w:rsidRPr="00230D4D" w:rsidRDefault="005627F1" w:rsidP="005253A0">
      <w:pPr>
        <w:jc w:val="both"/>
        <w:rPr>
          <w:rFonts w:ascii="Times New Roman" w:hAnsi="Times New Roman" w:cs="Times New Roman"/>
          <w:lang w:val="es-ES"/>
        </w:rPr>
      </w:pPr>
    </w:p>
    <w:p w:rsidR="005627F1" w:rsidRPr="00230D4D" w:rsidRDefault="005627F1" w:rsidP="005253A0">
      <w:pPr>
        <w:pStyle w:val="Heading3"/>
        <w:jc w:val="both"/>
        <w:rPr>
          <w:rFonts w:ascii="Times New Roman" w:hAnsi="Times New Roman"/>
          <w:lang w:val="es-ES"/>
        </w:rPr>
      </w:pPr>
      <w:commentRangeStart w:id="2"/>
      <w:r w:rsidRPr="00230D4D">
        <w:rPr>
          <w:rFonts w:ascii="Times New Roman" w:hAnsi="Times New Roman"/>
          <w:lang w:val="es-ES"/>
        </w:rPr>
        <w:t>4.3 Diseño</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diseño arquitectónico es una de las actividades más importantes involucradas en el desarrollo de sistemas. Como salida de esta actividad se obtiene una arquitectura de un sistema de software. La arquitectura de un sistema de software es la estructura o estructuras de un sistema, la cual comprende elementos de software, las propiedades de los elementos visibles externamente y las relaciones entre ellos. Además, representa un conjunto inicial de decisiones de diseño. Sin embargo, al inicio es difícil tomar estas decisiones correctamente.</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El concepto de patrón representa uno de los enfoques más atractivos para la reutilización de conocimiento de diseño. Se utiliza el término patrón para describir abstracciones de software que son utilizadas por diseñadores y programadores expertos en el desarrollo de sus aplicaciones [Beck 1994]. Los patrones existen en diferentes niveles de abstracción:</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 xml:space="preserve">En el nivel más alto de abstracción se encuentran los denominados patrones arquitectónicos, los cuales caracterizan la organización global de un sistema. Estos patrones definen la división de una aplicación en subsistemas y establecen como estos subsistemas colaboran. Ejemplos típicos de esta categoría de patrones son los estilos arquitectónicos denominados </w:t>
      </w:r>
      <w:proofErr w:type="spellStart"/>
      <w:r w:rsidRPr="00230D4D">
        <w:rPr>
          <w:rFonts w:ascii="Times New Roman" w:hAnsi="Times New Roman" w:cs="Times New Roman"/>
          <w:lang w:eastAsia="es-AR"/>
        </w:rPr>
        <w:t>client</w:t>
      </w:r>
      <w:proofErr w:type="spellEnd"/>
      <w:r w:rsidRPr="00230D4D">
        <w:rPr>
          <w:rFonts w:ascii="Times New Roman" w:hAnsi="Times New Roman" w:cs="Times New Roman"/>
          <w:lang w:eastAsia="es-AR"/>
        </w:rPr>
        <w:t>-server, pipes-and-</w:t>
      </w:r>
      <w:proofErr w:type="spellStart"/>
      <w:r w:rsidRPr="00230D4D">
        <w:rPr>
          <w:rFonts w:ascii="Times New Roman" w:hAnsi="Times New Roman" w:cs="Times New Roman"/>
          <w:lang w:eastAsia="es-AR"/>
        </w:rPr>
        <w:t>filters</w:t>
      </w:r>
      <w:proofErr w:type="spellEnd"/>
      <w:r w:rsidRPr="00230D4D">
        <w:rPr>
          <w:rFonts w:ascii="Times New Roman" w:hAnsi="Times New Roman" w:cs="Times New Roman"/>
          <w:lang w:eastAsia="es-AR"/>
        </w:rPr>
        <w:t xml:space="preserve"> y de capas, entre otras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un nivel intermedio, se encuentran los denominados patrones de diseño, los cuales prescriben soluciones a problemas de diseño específicos que surgen al refinar un diseño global.</w:t>
      </w:r>
    </w:p>
    <w:p w:rsidR="00C8543E" w:rsidRPr="00230D4D" w:rsidRDefault="00C8543E" w:rsidP="005253A0">
      <w:pPr>
        <w:pStyle w:val="ListParagraph"/>
        <w:numPr>
          <w:ilvl w:val="0"/>
          <w:numId w:val="7"/>
        </w:numPr>
        <w:jc w:val="both"/>
        <w:rPr>
          <w:rFonts w:ascii="Times New Roman" w:hAnsi="Times New Roman" w:cs="Times New Roman"/>
          <w:lang w:eastAsia="es-AR"/>
        </w:rPr>
      </w:pPr>
      <w:r w:rsidRPr="00230D4D">
        <w:rPr>
          <w:rFonts w:ascii="Times New Roman" w:hAnsi="Times New Roman" w:cs="Times New Roman"/>
          <w:lang w:eastAsia="es-AR"/>
        </w:rPr>
        <w:t>En el nivel más bajo de abstracción en el espectro de patrones existentes, se encuentran los idiomas (</w:t>
      </w:r>
      <w:proofErr w:type="spellStart"/>
      <w:r w:rsidRPr="00230D4D">
        <w:rPr>
          <w:rFonts w:ascii="Times New Roman" w:hAnsi="Times New Roman" w:cs="Times New Roman"/>
          <w:lang w:eastAsia="es-AR"/>
        </w:rPr>
        <w:t>idioms</w:t>
      </w:r>
      <w:proofErr w:type="spellEnd"/>
      <w:r w:rsidRPr="00230D4D">
        <w:rPr>
          <w:rFonts w:ascii="Times New Roman" w:hAnsi="Times New Roman" w:cs="Times New Roman"/>
          <w:lang w:eastAsia="es-AR"/>
        </w:rPr>
        <w:t>) que describen como materializar diseños específicos en un determinado lenguaje de programación [</w:t>
      </w:r>
      <w:proofErr w:type="spellStart"/>
      <w:r w:rsidRPr="00230D4D">
        <w:rPr>
          <w:rFonts w:ascii="Times New Roman" w:hAnsi="Times New Roman" w:cs="Times New Roman"/>
          <w:lang w:eastAsia="es-AR"/>
        </w:rPr>
        <w:t>Coplien</w:t>
      </w:r>
      <w:proofErr w:type="spellEnd"/>
      <w:r w:rsidRPr="00230D4D">
        <w:rPr>
          <w:rFonts w:ascii="Times New Roman" w:hAnsi="Times New Roman" w:cs="Times New Roman"/>
          <w:lang w:eastAsia="es-AR"/>
        </w:rPr>
        <w:t xml:space="preserve"> 1991].</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beneficios que provee el uso de patrones en el proceso de desarrollo de software incluyen: reutilización de diseño, reutilización potencial de código, mayor comprensión de la organización global de un sistema, y mejor interoperabilidad con otros sistemas por medio de la introducción de estándares. </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Idealmente, si se cuenta con un rico conjunto de patrones bien definidos, el proceso de diseño puede transformarse en un proceso iterativo que involucra la búsqueda y selección de los patrones que resuelven cada uno de los problemas de diseño que debamos enfrentar en el desarrollo de un sistema, para luego aplicar a nuestro diseño la solución prescrita por aquellos patrones seleccionados, hasta que no haya más problemas por resolver [Beck 1994].</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p>
    <w:p w:rsidR="00C8543E" w:rsidRPr="00230D4D" w:rsidRDefault="00C8543E"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3.1</w:t>
      </w:r>
      <w:r w:rsidRPr="00230D4D">
        <w:rPr>
          <w:rFonts w:ascii="Times New Roman" w:hAnsi="Times New Roman"/>
          <w:lang w:eastAsia="es-AR"/>
        </w:rPr>
        <w:t xml:space="preserve"> Estilos arquitecturales</w:t>
      </w: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 xml:space="preserve">Los estilos arquitectónicos, o también llamados patrones arquitecturales, representan esquemas para organizar estructuralmente sistemas de software. Proveen un conjunto de subsistemas predefinidos, </w:t>
      </w:r>
      <w:r w:rsidRPr="00230D4D">
        <w:rPr>
          <w:rFonts w:ascii="Times New Roman" w:hAnsi="Times New Roman" w:cs="Times New Roman"/>
          <w:lang w:eastAsia="es-AR"/>
        </w:rPr>
        <w:lastRenderedPageBreak/>
        <w:t>es</w:t>
      </w:r>
      <w:r w:rsidR="005253A0" w:rsidRPr="00230D4D">
        <w:rPr>
          <w:rFonts w:ascii="Times New Roman" w:hAnsi="Times New Roman" w:cs="Times New Roman"/>
          <w:lang w:eastAsia="es-AR"/>
        </w:rPr>
        <w:t>pecifican sus responsabilidades</w:t>
      </w:r>
      <w:r w:rsidRPr="00230D4D">
        <w:rPr>
          <w:rFonts w:ascii="Times New Roman" w:hAnsi="Times New Roman" w:cs="Times New Roman"/>
          <w:lang w:eastAsia="es-AR"/>
        </w:rPr>
        <w:t xml:space="preserve"> e incluyen reglas y guías para organizar sus relaciones [</w:t>
      </w:r>
      <w:proofErr w:type="spellStart"/>
      <w:r w:rsidRPr="00230D4D">
        <w:rPr>
          <w:rFonts w:ascii="Times New Roman" w:hAnsi="Times New Roman" w:cs="Times New Roman"/>
          <w:lang w:eastAsia="es-AR"/>
        </w:rPr>
        <w:t>Buschmann</w:t>
      </w:r>
      <w:proofErr w:type="spellEnd"/>
      <w:r w:rsidRPr="00230D4D">
        <w:rPr>
          <w:rFonts w:ascii="Times New Roman" w:hAnsi="Times New Roman" w:cs="Times New Roman"/>
          <w:lang w:eastAsia="es-AR"/>
        </w:rPr>
        <w:t xml:space="preserve"> 1996].</w:t>
      </w:r>
    </w:p>
    <w:p w:rsidR="00C8543E" w:rsidRPr="00230D4D" w:rsidRDefault="00C8543E" w:rsidP="005253A0">
      <w:pPr>
        <w:jc w:val="both"/>
        <w:rPr>
          <w:rFonts w:ascii="Times New Roman" w:hAnsi="Times New Roman" w:cs="Times New Roman"/>
          <w:lang w:eastAsia="es-AR"/>
        </w:rPr>
      </w:pPr>
    </w:p>
    <w:p w:rsidR="00C8543E"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Un estilo arquitectónico está determinado por [Bass 2003]:</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tipos de componentes (ejemplo: repositorio de datos, proceso, procedimiento) que realizan alguna función durante la ejecución del sistema.</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 xml:space="preserve">Un </w:t>
      </w:r>
      <w:proofErr w:type="spellStart"/>
      <w:r w:rsidRPr="00230D4D">
        <w:rPr>
          <w:rFonts w:ascii="Times New Roman" w:hAnsi="Times New Roman" w:cs="Times New Roman"/>
          <w:lang w:eastAsia="es-AR"/>
        </w:rPr>
        <w:t>layout</w:t>
      </w:r>
      <w:proofErr w:type="spellEnd"/>
      <w:r w:rsidRPr="00230D4D">
        <w:rPr>
          <w:rFonts w:ascii="Times New Roman" w:hAnsi="Times New Roman" w:cs="Times New Roman"/>
          <w:lang w:eastAsia="es-AR"/>
        </w:rPr>
        <w:t xml:space="preserve"> de los componentes que indica sus relaciones en tiempo de ejecución.</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restricciones semánticas (ejemplo: no se permite que el repositorio de datos modifique los datos almacenados en él).</w:t>
      </w:r>
    </w:p>
    <w:p w:rsidR="00C8543E" w:rsidRPr="00230D4D" w:rsidRDefault="00C8543E" w:rsidP="005253A0">
      <w:pPr>
        <w:pStyle w:val="ListParagraph"/>
        <w:numPr>
          <w:ilvl w:val="0"/>
          <w:numId w:val="8"/>
        </w:numPr>
        <w:jc w:val="both"/>
        <w:rPr>
          <w:rFonts w:ascii="Times New Roman" w:hAnsi="Times New Roman" w:cs="Times New Roman"/>
          <w:lang w:eastAsia="es-AR"/>
        </w:rPr>
      </w:pPr>
      <w:r w:rsidRPr="00230D4D">
        <w:rPr>
          <w:rFonts w:ascii="Times New Roman" w:hAnsi="Times New Roman" w:cs="Times New Roman"/>
          <w:lang w:eastAsia="es-AR"/>
        </w:rPr>
        <w:t>Un conjunto de conectores (ejemplo: llamada a subrutina, llamada a procedimiento remoto, sockets) que median la comunicación, coordinación y cooperación entre los componentes.</w:t>
      </w:r>
    </w:p>
    <w:p w:rsidR="00C8543E" w:rsidRPr="00230D4D" w:rsidRDefault="00C8543E" w:rsidP="005253A0">
      <w:pPr>
        <w:jc w:val="both"/>
        <w:rPr>
          <w:rFonts w:ascii="Times New Roman" w:hAnsi="Times New Roman" w:cs="Times New Roman"/>
          <w:lang w:eastAsia="es-AR"/>
        </w:rPr>
      </w:pPr>
    </w:p>
    <w:p w:rsidR="004D55BC" w:rsidRPr="00230D4D" w:rsidRDefault="00C8543E" w:rsidP="005253A0">
      <w:pPr>
        <w:jc w:val="both"/>
        <w:rPr>
          <w:rFonts w:ascii="Times New Roman" w:hAnsi="Times New Roman" w:cs="Times New Roman"/>
          <w:lang w:eastAsia="es-AR"/>
        </w:rPr>
      </w:pPr>
      <w:r w:rsidRPr="00230D4D">
        <w:rPr>
          <w:rFonts w:ascii="Times New Roman" w:hAnsi="Times New Roman" w:cs="Times New Roman"/>
          <w:lang w:eastAsia="es-AR"/>
        </w:rPr>
        <w:t>Habiendo introducido los principales conceptos relacionados al diseño arquitectónico de un sistema, en la siguiente sección se detallará la arquitectura del framework desarrollado.</w:t>
      </w:r>
    </w:p>
    <w:commentRangeEnd w:id="2"/>
    <w:p w:rsidR="000F5BE2" w:rsidRPr="00230D4D" w:rsidRDefault="002D5611" w:rsidP="005253A0">
      <w:pPr>
        <w:jc w:val="both"/>
        <w:rPr>
          <w:rFonts w:ascii="Times New Roman" w:hAnsi="Times New Roman" w:cs="Times New Roman"/>
          <w:lang w:eastAsia="es-AR"/>
        </w:rPr>
      </w:pPr>
      <w:r w:rsidRPr="00230D4D">
        <w:rPr>
          <w:rStyle w:val="CommentReference"/>
          <w:rFonts w:ascii="Times New Roman" w:hAnsi="Times New Roman" w:cs="Times New Roman"/>
        </w:rPr>
        <w:commentReference w:id="2"/>
      </w:r>
    </w:p>
    <w:p w:rsidR="00C96681" w:rsidRPr="00230D4D" w:rsidRDefault="00C96681" w:rsidP="005253A0">
      <w:pPr>
        <w:jc w:val="both"/>
        <w:rPr>
          <w:rFonts w:ascii="Times New Roman" w:hAnsi="Times New Roman" w:cs="Times New Roman"/>
          <w:lang w:eastAsia="es-AR"/>
        </w:rPr>
      </w:pPr>
    </w:p>
    <w:p w:rsidR="004E5721" w:rsidRPr="00230D4D" w:rsidRDefault="004E5721" w:rsidP="00E512A6">
      <w:pPr>
        <w:pStyle w:val="Heading4"/>
        <w:rPr>
          <w:rFonts w:ascii="Times New Roman" w:hAnsi="Times New Roman"/>
          <w:lang w:eastAsia="es-AR"/>
        </w:rPr>
      </w:pPr>
      <w:r w:rsidRPr="00230D4D">
        <w:rPr>
          <w:rFonts w:ascii="Times New Roman" w:hAnsi="Times New Roman"/>
          <w:lang w:eastAsia="es-AR"/>
        </w:rPr>
        <w:t>4.</w:t>
      </w:r>
      <w:r w:rsidR="00E512A6" w:rsidRPr="00230D4D">
        <w:rPr>
          <w:rFonts w:ascii="Times New Roman" w:hAnsi="Times New Roman"/>
          <w:lang w:eastAsia="es-AR"/>
        </w:rPr>
        <w:t>3.2</w:t>
      </w:r>
      <w:r w:rsidRPr="00230D4D">
        <w:rPr>
          <w:rFonts w:ascii="Times New Roman" w:hAnsi="Times New Roman"/>
          <w:lang w:eastAsia="es-AR"/>
        </w:rPr>
        <w:t xml:space="preserve"> Arquitectura del framework Aether</w:t>
      </w:r>
    </w:p>
    <w:p w:rsidR="004E5721" w:rsidRPr="00230D4D" w:rsidRDefault="00E512A6" w:rsidP="005253A0">
      <w:pPr>
        <w:jc w:val="both"/>
        <w:rPr>
          <w:rFonts w:ascii="Times New Roman" w:hAnsi="Times New Roman" w:cs="Times New Roman"/>
          <w:lang w:eastAsia="es-AR"/>
        </w:rPr>
      </w:pPr>
      <w:r w:rsidRPr="00230D4D">
        <w:rPr>
          <w:rFonts w:ascii="Times New Roman" w:hAnsi="Times New Roman" w:cs="Times New Roman"/>
          <w:lang w:eastAsia="es-AR"/>
        </w:rPr>
        <w:t>En este apartado se detallar</w:t>
      </w:r>
      <w:r w:rsidR="00251150" w:rsidRPr="00230D4D">
        <w:rPr>
          <w:rFonts w:ascii="Times New Roman" w:hAnsi="Times New Roman" w:cs="Times New Roman"/>
          <w:lang w:eastAsia="es-AR"/>
        </w:rPr>
        <w:t xml:space="preserve">á la arquitectura del framework desarrollado </w:t>
      </w:r>
      <w:r w:rsidR="00B643A3" w:rsidRPr="00230D4D">
        <w:rPr>
          <w:rFonts w:ascii="Times New Roman" w:hAnsi="Times New Roman" w:cs="Times New Roman"/>
          <w:lang w:eastAsia="es-AR"/>
        </w:rPr>
        <w:t>detallando los componentes de los diferentes módulos que lo forman.</w:t>
      </w:r>
    </w:p>
    <w:p w:rsidR="00566DCD" w:rsidRPr="00230D4D" w:rsidRDefault="00566DCD" w:rsidP="005253A0">
      <w:pPr>
        <w:jc w:val="both"/>
        <w:rPr>
          <w:rFonts w:ascii="Times New Roman" w:hAnsi="Times New Roman" w:cs="Times New Roman"/>
          <w:lang w:eastAsia="es-AR"/>
        </w:rPr>
      </w:pPr>
    </w:p>
    <w:p w:rsidR="00CF00F8" w:rsidRPr="00230D4D" w:rsidRDefault="00566DCD" w:rsidP="00BF3F17">
      <w:pPr>
        <w:pStyle w:val="Heading4"/>
        <w:rPr>
          <w:rFonts w:ascii="Times New Roman" w:hAnsi="Times New Roman"/>
          <w:lang w:eastAsia="es-AR"/>
        </w:rPr>
      </w:pPr>
      <w:r w:rsidRPr="00230D4D">
        <w:rPr>
          <w:rFonts w:ascii="Times New Roman" w:hAnsi="Times New Roman"/>
          <w:lang w:eastAsia="es-AR"/>
        </w:rPr>
        <w:t xml:space="preserve">4.3.2.1 </w:t>
      </w:r>
      <w:r w:rsidR="00BF3F17" w:rsidRPr="00230D4D">
        <w:rPr>
          <w:rFonts w:ascii="Times New Roman" w:hAnsi="Times New Roman"/>
          <w:lang w:eastAsia="es-AR"/>
        </w:rPr>
        <w:t xml:space="preserve">Diseño detallado de </w:t>
      </w:r>
      <w:commentRangeStart w:id="3"/>
      <w:r w:rsidR="00BF3F17" w:rsidRPr="00230D4D">
        <w:rPr>
          <w:rFonts w:ascii="Times New Roman" w:hAnsi="Times New Roman"/>
          <w:lang w:eastAsia="es-AR"/>
        </w:rPr>
        <w:t>Aether</w:t>
      </w:r>
      <w:commentRangeEnd w:id="3"/>
      <w:r w:rsidR="007B6E26" w:rsidRPr="00230D4D">
        <w:rPr>
          <w:rStyle w:val="CommentReference"/>
          <w:rFonts w:ascii="Times New Roman" w:hAnsi="Times New Roman"/>
          <w:b w:val="0"/>
          <w:bCs w:val="0"/>
        </w:rPr>
        <w:commentReference w:id="3"/>
      </w:r>
    </w:p>
    <w:p w:rsidR="00BF3F17" w:rsidRPr="00230D4D" w:rsidRDefault="009735F0" w:rsidP="00EE6CC6">
      <w:pPr>
        <w:jc w:val="both"/>
        <w:rPr>
          <w:rFonts w:ascii="Times New Roman" w:hAnsi="Times New Roman" w:cs="Times New Roman"/>
          <w:lang w:eastAsia="es-AR"/>
        </w:rPr>
      </w:pPr>
      <w:r w:rsidRPr="00230D4D">
        <w:rPr>
          <w:rFonts w:ascii="Times New Roman" w:hAnsi="Times New Roman" w:cs="Times New Roman"/>
          <w:lang w:eastAsia="es-AR"/>
        </w:rPr>
        <w:t>El framework se encuentra organizado en tres proyectos</w:t>
      </w:r>
      <w:r w:rsidR="005F5E3C" w:rsidRPr="00230D4D">
        <w:rPr>
          <w:rFonts w:ascii="Times New Roman" w:hAnsi="Times New Roman" w:cs="Times New Roman"/>
          <w:lang w:eastAsia="es-AR"/>
        </w:rPr>
        <w:t xml:space="preserve"> java independientes: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-core, </w:t>
      </w:r>
      <w:proofErr w:type="spellStart"/>
      <w:r w:rsidR="006C5FF5" w:rsidRPr="00230D4D">
        <w:rPr>
          <w:rFonts w:ascii="Times New Roman" w:hAnsi="Times New Roman" w:cs="Times New Roman"/>
          <w:lang w:eastAsia="es-AR"/>
        </w:rPr>
        <w:t>aether</w:t>
      </w:r>
      <w:proofErr w:type="spellEnd"/>
      <w:r w:rsidR="006C5FF5" w:rsidRPr="00230D4D">
        <w:rPr>
          <w:rFonts w:ascii="Times New Roman" w:hAnsi="Times New Roman" w:cs="Times New Roman"/>
          <w:lang w:eastAsia="es-AR"/>
        </w:rPr>
        <w:t xml:space="preserve">-adapters  y </w:t>
      </w:r>
      <w:proofErr w:type="spellStart"/>
      <w:r w:rsidR="005F5E3C" w:rsidRPr="00230D4D">
        <w:rPr>
          <w:rFonts w:ascii="Times New Roman" w:hAnsi="Times New Roman" w:cs="Times New Roman"/>
          <w:lang w:eastAsia="es-AR"/>
        </w:rPr>
        <w:t>aether</w:t>
      </w:r>
      <w:proofErr w:type="spellEnd"/>
      <w:r w:rsidR="005F5E3C" w:rsidRPr="00230D4D">
        <w:rPr>
          <w:rFonts w:ascii="Times New Roman" w:hAnsi="Times New Roman" w:cs="Times New Roman"/>
          <w:lang w:eastAsia="es-AR"/>
        </w:rPr>
        <w:t xml:space="preserve">-loader. En el primero se encuentran las clases correspondientes al núcleo del framework encargadas de </w:t>
      </w:r>
      <w:r w:rsidR="00367BFE" w:rsidRPr="00230D4D">
        <w:rPr>
          <w:rFonts w:ascii="Times New Roman" w:hAnsi="Times New Roman" w:cs="Times New Roman"/>
          <w:lang w:eastAsia="es-AR"/>
        </w:rPr>
        <w:t xml:space="preserve">abstraer los servicios de cloud, </w:t>
      </w:r>
      <w:r w:rsidR="005F5E3C" w:rsidRPr="00230D4D">
        <w:rPr>
          <w:rFonts w:ascii="Times New Roman" w:hAnsi="Times New Roman" w:cs="Times New Roman"/>
          <w:lang w:eastAsia="es-AR"/>
        </w:rPr>
        <w:t>configurar las conexiones</w:t>
      </w:r>
      <w:r w:rsidR="00367BFE" w:rsidRPr="00230D4D">
        <w:rPr>
          <w:rFonts w:ascii="Times New Roman" w:hAnsi="Times New Roman" w:cs="Times New Roman"/>
          <w:lang w:eastAsia="es-AR"/>
        </w:rPr>
        <w:t xml:space="preserve"> </w:t>
      </w:r>
      <w:r w:rsidR="005F5E3C" w:rsidRPr="00230D4D">
        <w:rPr>
          <w:rFonts w:ascii="Times New Roman" w:hAnsi="Times New Roman" w:cs="Times New Roman"/>
          <w:lang w:eastAsia="es-AR"/>
        </w:rPr>
        <w:t xml:space="preserve"> y permitir las diferentes operaciones sobre </w:t>
      </w:r>
      <w:r w:rsidR="00367BFE" w:rsidRPr="00230D4D">
        <w:rPr>
          <w:rFonts w:ascii="Times New Roman" w:hAnsi="Times New Roman" w:cs="Times New Roman"/>
          <w:lang w:eastAsia="es-AR"/>
        </w:rPr>
        <w:t>cada uno de los servicios</w:t>
      </w:r>
      <w:r w:rsidR="005F5E3C" w:rsidRPr="00230D4D">
        <w:rPr>
          <w:rFonts w:ascii="Times New Roman" w:hAnsi="Times New Roman" w:cs="Times New Roman"/>
          <w:lang w:eastAsia="es-AR"/>
        </w:rPr>
        <w:t xml:space="preserve">. </w:t>
      </w:r>
      <w:r w:rsidR="006C5FF5" w:rsidRPr="00230D4D">
        <w:rPr>
          <w:rFonts w:ascii="Times New Roman" w:hAnsi="Times New Roman" w:cs="Times New Roman"/>
          <w:lang w:eastAsia="es-AR"/>
        </w:rPr>
        <w:t xml:space="preserve">Aether-adapters corresponde al grupo de clases encargadas de proporcionar al usuario las facilidades para migrar a Aether una aplicación ya desarrollada utilizando algún otro framework, básicamente está formado por sub-proyectos independientes (uno para cada herramienta o framework desde el cuál se desee realizar la migración). Por último, </w:t>
      </w:r>
      <w:proofErr w:type="spellStart"/>
      <w:r w:rsidR="006C5FF5" w:rsidRPr="00230D4D">
        <w:rPr>
          <w:rFonts w:ascii="Times New Roman" w:hAnsi="Times New Roman" w:cs="Times New Roman"/>
          <w:lang w:eastAsia="es-AR"/>
        </w:rPr>
        <w:t>a</w:t>
      </w:r>
      <w:r w:rsidR="005F5E3C" w:rsidRPr="00230D4D">
        <w:rPr>
          <w:rFonts w:ascii="Times New Roman" w:hAnsi="Times New Roman" w:cs="Times New Roman"/>
          <w:lang w:eastAsia="es-AR"/>
        </w:rPr>
        <w:t>ether</w:t>
      </w:r>
      <w:proofErr w:type="spellEnd"/>
      <w:r w:rsidR="005F5E3C" w:rsidRPr="00230D4D">
        <w:rPr>
          <w:rFonts w:ascii="Times New Roman" w:hAnsi="Times New Roman" w:cs="Times New Roman"/>
          <w:lang w:eastAsia="es-AR"/>
        </w:rPr>
        <w:t xml:space="preserve">-loader es el </w:t>
      </w:r>
      <w:r w:rsidR="006C5FF5" w:rsidRPr="00230D4D">
        <w:rPr>
          <w:rFonts w:ascii="Times New Roman" w:hAnsi="Times New Roman" w:cs="Times New Roman"/>
          <w:lang w:eastAsia="es-AR"/>
        </w:rPr>
        <w:t>encargado de interceptar las llamadas a métodos de otros frameworks y realizar la invocación al método del adapter correspondiente.</w:t>
      </w:r>
      <w:r w:rsidR="0045541B" w:rsidRPr="00230D4D">
        <w:rPr>
          <w:rFonts w:ascii="Times New Roman" w:hAnsi="Times New Roman" w:cs="Times New Roman"/>
          <w:lang w:eastAsia="es-AR"/>
        </w:rPr>
        <w:t xml:space="preserve"> En la figura siguiente se presentan los tres módulos nombrados y la interacción entre estos.</w:t>
      </w:r>
    </w:p>
    <w:p w:rsidR="0045541B" w:rsidRPr="00230D4D" w:rsidRDefault="0045541B" w:rsidP="00EE6CC6">
      <w:pPr>
        <w:jc w:val="both"/>
        <w:rPr>
          <w:rFonts w:ascii="Times New Roman" w:hAnsi="Times New Roman" w:cs="Times New Roman"/>
          <w:lang w:eastAsia="es-AR"/>
        </w:rPr>
      </w:pPr>
    </w:p>
    <w:p w:rsidR="0045541B" w:rsidRPr="00230D4D" w:rsidRDefault="0045541B" w:rsidP="00A3286D">
      <w:pPr>
        <w:jc w:val="center"/>
        <w:rPr>
          <w:rFonts w:ascii="Times New Roman" w:hAnsi="Times New Roman" w:cs="Times New Roman"/>
          <w:lang w:eastAsia="es-AR"/>
        </w:rPr>
      </w:pPr>
      <w:r w:rsidRPr="00230D4D">
        <w:rPr>
          <w:rFonts w:ascii="Times New Roman" w:hAnsi="Times New Roman" w:cs="Times New Roman"/>
          <w:noProof/>
          <w:lang w:val="es-ES_tradnl" w:eastAsia="es-ES_tradnl"/>
        </w:rPr>
        <w:lastRenderedPageBreak/>
        <w:drawing>
          <wp:inline distT="0" distB="0" distL="0" distR="0" wp14:anchorId="25CCCE3F" wp14:editId="3D11150A">
            <wp:extent cx="4276725" cy="5147148"/>
            <wp:effectExtent l="0" t="0" r="0" b="0"/>
            <wp:docPr id="9" name="Picture 9" descr="D:\Tesis\general-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sis\general-conceptu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5147148"/>
                    </a:xfrm>
                    <a:prstGeom prst="rect">
                      <a:avLst/>
                    </a:prstGeom>
                    <a:noFill/>
                    <a:ln>
                      <a:noFill/>
                    </a:ln>
                  </pic:spPr>
                </pic:pic>
              </a:graphicData>
            </a:graphic>
          </wp:inline>
        </w:drawing>
      </w:r>
    </w:p>
    <w:p w:rsidR="0045541B" w:rsidRPr="00230D4D" w:rsidRDefault="0045541B" w:rsidP="0045541B">
      <w:pPr>
        <w:jc w:val="center"/>
        <w:rPr>
          <w:rFonts w:ascii="Times New Roman" w:hAnsi="Times New Roman" w:cs="Times New Roman"/>
          <w:lang w:eastAsia="es-AR"/>
        </w:rPr>
      </w:pPr>
      <w:r w:rsidRPr="00230D4D">
        <w:rPr>
          <w:rFonts w:ascii="Times New Roman" w:hAnsi="Times New Roman" w:cs="Times New Roman"/>
          <w:lang w:eastAsia="es-AR"/>
        </w:rPr>
        <w:t xml:space="preserve">Figura 4.1 – </w:t>
      </w:r>
      <w:r w:rsidR="005D179A" w:rsidRPr="00230D4D">
        <w:rPr>
          <w:rFonts w:ascii="Times New Roman" w:hAnsi="Times New Roman" w:cs="Times New Roman"/>
          <w:lang w:eastAsia="es-AR"/>
        </w:rPr>
        <w:t>Módulos de Aether y su interacción</w:t>
      </w:r>
    </w:p>
    <w:p w:rsidR="00566DCD" w:rsidRPr="00230D4D" w:rsidRDefault="00566DCD" w:rsidP="00EE6CC6">
      <w:pPr>
        <w:jc w:val="both"/>
        <w:rPr>
          <w:rFonts w:ascii="Times New Roman" w:hAnsi="Times New Roman" w:cs="Times New Roman"/>
          <w:lang w:eastAsia="es-AR"/>
        </w:rPr>
      </w:pPr>
    </w:p>
    <w:p w:rsidR="00EE6CC6" w:rsidRPr="00230D4D" w:rsidRDefault="00EE6CC6" w:rsidP="00F124BF">
      <w:pPr>
        <w:jc w:val="both"/>
        <w:rPr>
          <w:rFonts w:ascii="Times New Roman" w:hAnsi="Times New Roman" w:cs="Times New Roman"/>
          <w:lang w:eastAsia="es-AR"/>
        </w:rPr>
      </w:pPr>
      <w:r w:rsidRPr="00230D4D">
        <w:rPr>
          <w:rFonts w:ascii="Times New Roman" w:hAnsi="Times New Roman" w:cs="Times New Roman"/>
          <w:lang w:eastAsia="es-AR"/>
        </w:rPr>
        <w:t xml:space="preserve">A  continuación,  se  detallarán  las  principales  decisiones  referidas  al  diseño  de  Aether. Cada una de las decisiones se tomó a partir de un problema específico de diseño. </w:t>
      </w:r>
    </w:p>
    <w:p w:rsidR="00DD0322" w:rsidRPr="00230D4D" w:rsidRDefault="00DD0322" w:rsidP="00DD0322">
      <w:pPr>
        <w:pStyle w:val="Heading3"/>
        <w:rPr>
          <w:rFonts w:ascii="Times New Roman" w:hAnsi="Times New Roman"/>
          <w:lang w:eastAsia="es-AR"/>
        </w:rPr>
      </w:pPr>
    </w:p>
    <w:p w:rsidR="00DD0322" w:rsidRPr="00230D4D" w:rsidRDefault="00DD0322" w:rsidP="004F0E9A">
      <w:pPr>
        <w:pStyle w:val="Heading4"/>
        <w:rPr>
          <w:rFonts w:ascii="Times New Roman" w:hAnsi="Times New Roman"/>
          <w:lang w:eastAsia="es-AR"/>
        </w:rPr>
      </w:pPr>
      <w:r w:rsidRPr="00230D4D">
        <w:rPr>
          <w:rFonts w:ascii="Times New Roman" w:hAnsi="Times New Roman"/>
          <w:lang w:eastAsia="es-AR"/>
        </w:rPr>
        <w:t xml:space="preserve">4.3.2.1.1 </w:t>
      </w:r>
      <w:r w:rsidR="00D23D2B" w:rsidRPr="00230D4D">
        <w:rPr>
          <w:rFonts w:ascii="Times New Roman" w:hAnsi="Times New Roman"/>
          <w:lang w:eastAsia="es-AR"/>
        </w:rPr>
        <w:t xml:space="preserve">Módulo de abstracción de servicios - </w:t>
      </w:r>
      <w:r w:rsidRPr="00230D4D">
        <w:rPr>
          <w:rFonts w:ascii="Times New Roman" w:hAnsi="Times New Roman"/>
          <w:lang w:eastAsia="es-AR"/>
        </w:rPr>
        <w:t>Aether-core</w:t>
      </w:r>
    </w:p>
    <w:p w:rsidR="00EE6CC6" w:rsidRPr="00230D4D" w:rsidRDefault="00AB78AE" w:rsidP="00EE6CC6">
      <w:pPr>
        <w:jc w:val="both"/>
        <w:rPr>
          <w:rFonts w:ascii="Times New Roman" w:hAnsi="Times New Roman" w:cs="Times New Roman"/>
          <w:lang w:eastAsia="es-AR"/>
        </w:rPr>
      </w:pPr>
      <w:r w:rsidRPr="00230D4D">
        <w:rPr>
          <w:rFonts w:ascii="Times New Roman" w:hAnsi="Times New Roman" w:cs="Times New Roman"/>
          <w:lang w:eastAsia="es-AR"/>
        </w:rPr>
        <w:t>El Módulo de abstracción de servicios tiene como función abstraer las interfaces de distintos proveedores para diversos tipos de servicio.</w:t>
      </w:r>
      <w:r w:rsidR="002125D7" w:rsidRPr="00230D4D">
        <w:rPr>
          <w:rFonts w:ascii="Times New Roman" w:hAnsi="Times New Roman" w:cs="Times New Roman"/>
          <w:lang w:eastAsia="es-AR"/>
        </w:rPr>
        <w:t xml:space="preserve"> </w:t>
      </w:r>
      <w:r w:rsidRPr="00230D4D">
        <w:rPr>
          <w:rFonts w:ascii="Times New Roman" w:hAnsi="Times New Roman" w:cs="Times New Roman"/>
          <w:lang w:eastAsia="es-AR"/>
        </w:rPr>
        <w:t xml:space="preserve">En este contexto se debe considerar la existencia de servicios de distintas naturaleza como pueden ser almacenamiento, cómputo o colas distribuidas. </w:t>
      </w:r>
      <w:r w:rsidR="004F2892" w:rsidRPr="00230D4D">
        <w:rPr>
          <w:rFonts w:ascii="Times New Roman" w:hAnsi="Times New Roman" w:cs="Times New Roman"/>
          <w:lang w:eastAsia="es-AR"/>
        </w:rPr>
        <w:t>Debido a que las operaciones de cada servicio difiere</w:t>
      </w:r>
      <w:r w:rsidR="00084FC5" w:rsidRPr="00230D4D">
        <w:rPr>
          <w:rFonts w:ascii="Times New Roman" w:hAnsi="Times New Roman" w:cs="Times New Roman"/>
          <w:lang w:eastAsia="es-AR"/>
        </w:rPr>
        <w:t>n</w:t>
      </w:r>
      <w:r w:rsidR="004F2892" w:rsidRPr="00230D4D">
        <w:rPr>
          <w:rFonts w:ascii="Times New Roman" w:hAnsi="Times New Roman" w:cs="Times New Roman"/>
          <w:lang w:eastAsia="es-AR"/>
        </w:rPr>
        <w:t xml:space="preserve"> de las del resto se decidió definir una interfaz </w:t>
      </w:r>
      <w:r w:rsidR="00084FC5" w:rsidRPr="00230D4D">
        <w:rPr>
          <w:rFonts w:ascii="Times New Roman" w:hAnsi="Times New Roman" w:cs="Times New Roman"/>
          <w:lang w:eastAsia="es-AR"/>
        </w:rPr>
        <w:t xml:space="preserve">independiente </w:t>
      </w:r>
      <w:r w:rsidR="004F2892" w:rsidRPr="00230D4D">
        <w:rPr>
          <w:rFonts w:ascii="Times New Roman" w:hAnsi="Times New Roman" w:cs="Times New Roman"/>
          <w:lang w:eastAsia="es-AR"/>
        </w:rPr>
        <w:t xml:space="preserve">para cada </w:t>
      </w:r>
      <w:r w:rsidR="00594CDE" w:rsidRPr="00230D4D">
        <w:rPr>
          <w:rFonts w:ascii="Times New Roman" w:hAnsi="Times New Roman" w:cs="Times New Roman"/>
          <w:lang w:eastAsia="es-AR"/>
        </w:rPr>
        <w:t xml:space="preserve">uno de ellos. </w:t>
      </w:r>
      <w:r w:rsidR="00A705BE" w:rsidRPr="00230D4D">
        <w:rPr>
          <w:rFonts w:ascii="Times New Roman" w:hAnsi="Times New Roman" w:cs="Times New Roman"/>
        </w:rPr>
        <w:t xml:space="preserve">Estas interfaces contienen todos los métodos requeridos para la utilización del tipo de servicio que se está tratando. Por ejemplo, para implementar un servicio de almacenamiento la interface genérica podría contener métodos para subir, bajar, eliminar y copiar archivos. Esto ayuda a facilitar la inclusión de nuevos servicios concretos (Por ejemplo, S3 o SQS), por lo tanto, </w:t>
      </w:r>
      <w:r w:rsidR="00A705BE" w:rsidRPr="00230D4D">
        <w:rPr>
          <w:rFonts w:ascii="Times New Roman" w:hAnsi="Times New Roman" w:cs="Times New Roman"/>
          <w:lang w:eastAsia="es-AR"/>
        </w:rPr>
        <w:t>e</w:t>
      </w:r>
      <w:r w:rsidR="00594CDE" w:rsidRPr="00230D4D">
        <w:rPr>
          <w:rFonts w:ascii="Times New Roman" w:hAnsi="Times New Roman" w:cs="Times New Roman"/>
          <w:lang w:eastAsia="es-AR"/>
        </w:rPr>
        <w:t xml:space="preserve">stas interfaces son implementadas </w:t>
      </w:r>
      <w:r w:rsidR="00594CDE" w:rsidRPr="00230D4D">
        <w:rPr>
          <w:rFonts w:ascii="Times New Roman" w:hAnsi="Times New Roman" w:cs="Times New Roman"/>
          <w:lang w:eastAsia="es-AR"/>
        </w:rPr>
        <w:lastRenderedPageBreak/>
        <w:t xml:space="preserve">para cada proveedor sobre los que se desee </w:t>
      </w:r>
      <w:r w:rsidR="00A705BE" w:rsidRPr="00230D4D">
        <w:rPr>
          <w:rFonts w:ascii="Times New Roman" w:hAnsi="Times New Roman" w:cs="Times New Roman"/>
          <w:lang w:eastAsia="es-AR"/>
        </w:rPr>
        <w:t>dar</w:t>
      </w:r>
      <w:r w:rsidR="00594CDE" w:rsidRPr="00230D4D">
        <w:rPr>
          <w:rFonts w:ascii="Times New Roman" w:hAnsi="Times New Roman" w:cs="Times New Roman"/>
          <w:lang w:eastAsia="es-AR"/>
        </w:rPr>
        <w:t xml:space="preserve"> soporte. En la </w:t>
      </w:r>
      <w:r w:rsidRPr="00230D4D">
        <w:rPr>
          <w:rFonts w:ascii="Times New Roman" w:hAnsi="Times New Roman" w:cs="Times New Roman"/>
          <w:lang w:eastAsia="es-AR"/>
        </w:rPr>
        <w:t xml:space="preserve">figura 4.1 </w:t>
      </w:r>
      <w:r w:rsidR="00594CDE" w:rsidRPr="00230D4D">
        <w:rPr>
          <w:rFonts w:ascii="Times New Roman" w:hAnsi="Times New Roman" w:cs="Times New Roman"/>
          <w:lang w:eastAsia="es-AR"/>
        </w:rPr>
        <w:t xml:space="preserve">se presenta </w:t>
      </w:r>
      <w:r w:rsidR="00327873" w:rsidRPr="00230D4D">
        <w:rPr>
          <w:rFonts w:ascii="Times New Roman" w:hAnsi="Times New Roman" w:cs="Times New Roman"/>
          <w:lang w:eastAsia="es-AR"/>
        </w:rPr>
        <w:t>de forma gráfica lo indicado hasta el momento</w:t>
      </w:r>
      <w:r w:rsidR="00594CDE" w:rsidRPr="00230D4D">
        <w:rPr>
          <w:rFonts w:ascii="Times New Roman" w:hAnsi="Times New Roman" w:cs="Times New Roman"/>
          <w:lang w:eastAsia="es-AR"/>
        </w:rPr>
        <w:t>:</w:t>
      </w:r>
    </w:p>
    <w:p w:rsidR="00327873" w:rsidRPr="00230D4D" w:rsidRDefault="00327873" w:rsidP="00EE6CC6">
      <w:pPr>
        <w:jc w:val="both"/>
        <w:rPr>
          <w:rFonts w:ascii="Times New Roman" w:hAnsi="Times New Roman" w:cs="Times New Roman"/>
          <w:lang w:eastAsia="es-AR"/>
        </w:rPr>
      </w:pPr>
    </w:p>
    <w:p w:rsidR="00327873"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5360E56B" wp14:editId="474E09F8">
            <wp:extent cx="5257800" cy="3790950"/>
            <wp:effectExtent l="19050" t="0" r="0" b="0"/>
            <wp:docPr id="1" name="Picture 1" descr="Description: 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Tesis\Servicios-conceptual.png"/>
                    <pic:cNvPicPr>
                      <a:picLocks noChangeAspect="1" noChangeArrowheads="1"/>
                    </pic:cNvPicPr>
                  </pic:nvPicPr>
                  <pic:blipFill>
                    <a:blip r:embed="rId17"/>
                    <a:srcRect/>
                    <a:stretch>
                      <a:fillRect/>
                    </a:stretch>
                  </pic:blipFill>
                  <pic:spPr bwMode="auto">
                    <a:xfrm>
                      <a:off x="0" y="0"/>
                      <a:ext cx="5257800" cy="3790950"/>
                    </a:xfrm>
                    <a:prstGeom prst="rect">
                      <a:avLst/>
                    </a:prstGeom>
                    <a:noFill/>
                    <a:ln w="9525">
                      <a:noFill/>
                      <a:miter lim="800000"/>
                      <a:headEnd/>
                      <a:tailEnd/>
                    </a:ln>
                  </pic:spPr>
                </pic:pic>
              </a:graphicData>
            </a:graphic>
          </wp:inline>
        </w:drawing>
      </w:r>
      <w:r w:rsidR="00AB78AE" w:rsidRPr="00230D4D">
        <w:rPr>
          <w:rStyle w:val="CommentReference"/>
          <w:rFonts w:ascii="Times New Roman" w:hAnsi="Times New Roman" w:cs="Times New Roman"/>
        </w:rPr>
        <w:commentReference w:id="4"/>
      </w:r>
    </w:p>
    <w:p w:rsidR="00327873" w:rsidRPr="00230D4D" w:rsidRDefault="00327873" w:rsidP="00327873">
      <w:pPr>
        <w:jc w:val="center"/>
        <w:rPr>
          <w:rFonts w:ascii="Times New Roman" w:hAnsi="Times New Roman" w:cs="Times New Roman"/>
        </w:rPr>
      </w:pPr>
      <w:r w:rsidRPr="00230D4D">
        <w:rPr>
          <w:rFonts w:ascii="Times New Roman" w:hAnsi="Times New Roman" w:cs="Times New Roman"/>
        </w:rPr>
        <w:t>Figura 4.1 – Módulo de abstracción de servicios</w:t>
      </w:r>
    </w:p>
    <w:p w:rsidR="00327873" w:rsidRPr="00230D4D" w:rsidRDefault="00327873" w:rsidP="00EE6CC6">
      <w:pPr>
        <w:jc w:val="both"/>
        <w:rPr>
          <w:rFonts w:ascii="Times New Roman" w:hAnsi="Times New Roman" w:cs="Times New Roman"/>
          <w:lang w:eastAsia="es-AR"/>
        </w:rPr>
      </w:pPr>
    </w:p>
    <w:p w:rsidR="00AB78AE" w:rsidRPr="00230D4D" w:rsidRDefault="00D85997" w:rsidP="00B800A7">
      <w:pPr>
        <w:jc w:val="both"/>
        <w:rPr>
          <w:rFonts w:ascii="Times New Roman" w:hAnsi="Times New Roman" w:cs="Times New Roman"/>
        </w:rPr>
      </w:pPr>
      <w:r w:rsidRPr="00230D4D">
        <w:rPr>
          <w:rFonts w:ascii="Times New Roman" w:hAnsi="Times New Roman" w:cs="Times New Roman"/>
          <w:lang w:eastAsia="es-AR"/>
        </w:rPr>
        <w:t>Como se especificó anteriormente en uno de los requerimientos funcionales, se debe posibilitar el cambio de proveedor para cada servicio de forma dinámica y sin necesidad de modificar el código fuente de la aplicación. Este problema de configuración se atacó utilizando los patrones de diseño “</w:t>
      </w:r>
      <w:proofErr w:type="spellStart"/>
      <w:r w:rsidRPr="00230D4D">
        <w:rPr>
          <w:rFonts w:ascii="Times New Roman" w:hAnsi="Times New Roman" w:cs="Times New Roman"/>
          <w:lang w:eastAsia="es-AR"/>
        </w:rPr>
        <w:t>Builder</w:t>
      </w:r>
      <w:proofErr w:type="spellEnd"/>
      <w:r w:rsidRPr="00230D4D">
        <w:rPr>
          <w:rFonts w:ascii="Times New Roman" w:hAnsi="Times New Roman" w:cs="Times New Roman"/>
          <w:lang w:eastAsia="es-AR"/>
        </w:rPr>
        <w:t>” y “</w:t>
      </w:r>
      <w:proofErr w:type="spellStart"/>
      <w:r w:rsidRPr="00230D4D">
        <w:rPr>
          <w:rFonts w:ascii="Times New Roman" w:hAnsi="Times New Roman" w:cs="Times New Roman"/>
          <w:lang w:eastAsia="es-AR"/>
        </w:rPr>
        <w:t>Abstract</w:t>
      </w:r>
      <w:proofErr w:type="spellEnd"/>
      <w:r w:rsidRPr="00230D4D">
        <w:rPr>
          <w:rFonts w:ascii="Times New Roman" w:hAnsi="Times New Roman" w:cs="Times New Roman"/>
          <w:lang w:eastAsia="es-AR"/>
        </w:rPr>
        <w:t xml:space="preserve"> </w:t>
      </w:r>
      <w:proofErr w:type="spellStart"/>
      <w:r w:rsidRPr="00230D4D">
        <w:rPr>
          <w:rFonts w:ascii="Times New Roman" w:hAnsi="Times New Roman" w:cs="Times New Roman"/>
          <w:lang w:eastAsia="es-AR"/>
        </w:rPr>
        <w:t>factory</w:t>
      </w:r>
      <w:proofErr w:type="spellEnd"/>
      <w:r w:rsidRPr="00230D4D">
        <w:rPr>
          <w:rFonts w:ascii="Times New Roman" w:hAnsi="Times New Roman" w:cs="Times New Roman"/>
          <w:lang w:eastAsia="es-AR"/>
        </w:rPr>
        <w:t xml:space="preserve">”. El primero </w:t>
      </w:r>
      <w:r w:rsidRPr="00230D4D">
        <w:rPr>
          <w:rFonts w:ascii="Times New Roman" w:hAnsi="Times New Roman" w:cs="Times New Roman"/>
        </w:rPr>
        <w:t xml:space="preserve">abstrae el proceso de creación de un objeto complejo, centralizando dicho proceso en un único punto, de tal forma que el mismo proceso de construcción pueda crear representaciones diferentes. Mientras que el segundo </w:t>
      </w:r>
      <w:r w:rsidR="00B800A7" w:rsidRPr="00230D4D">
        <w:rPr>
          <w:rFonts w:ascii="Times New Roman" w:hAnsi="Times New Roman" w:cs="Times New Roman"/>
        </w:rPr>
        <w:t>permite crear objetos diferentes pero todos pertenecientes a la misma familia, a su vez, este patrón también permite la inclusión de manera sencilla de nuevas familias de objetos. La combinación de estos dos patrones de diseño provee al usuario un punto de acceso único a los servicios. Idealmente deberá realizar llamadas del tipo “</w:t>
      </w:r>
      <w:proofErr w:type="spellStart"/>
      <w:r w:rsidR="00B800A7" w:rsidRPr="00230D4D">
        <w:rPr>
          <w:rFonts w:ascii="Times New Roman" w:hAnsi="Times New Roman" w:cs="Times New Roman"/>
          <w:i/>
        </w:rPr>
        <w:t>Factory.getService</w:t>
      </w:r>
      <w:proofErr w:type="spellEnd"/>
      <w:r w:rsidR="00B800A7" w:rsidRPr="00230D4D">
        <w:rPr>
          <w:rFonts w:ascii="Times New Roman" w:hAnsi="Times New Roman" w:cs="Times New Roman"/>
          <w:i/>
        </w:rPr>
        <w:t xml:space="preserve"> (tipo, implementaci</w:t>
      </w:r>
      <w:r w:rsidR="00DE4EAD" w:rsidRPr="00230D4D">
        <w:rPr>
          <w:rFonts w:ascii="Times New Roman" w:hAnsi="Times New Roman" w:cs="Times New Roman"/>
          <w:i/>
        </w:rPr>
        <w:t>ó</w:t>
      </w:r>
      <w:r w:rsidR="00B800A7" w:rsidRPr="00230D4D">
        <w:rPr>
          <w:rFonts w:ascii="Times New Roman" w:hAnsi="Times New Roman" w:cs="Times New Roman"/>
          <w:i/>
        </w:rPr>
        <w:t>n)</w:t>
      </w:r>
      <w:r w:rsidR="00B800A7" w:rsidRPr="00230D4D">
        <w:rPr>
          <w:rFonts w:ascii="Times New Roman" w:hAnsi="Times New Roman" w:cs="Times New Roman"/>
        </w:rPr>
        <w:t xml:space="preserve">”, donde “tipo” se refiere al tipo de servicio e </w:t>
      </w:r>
      <w:r w:rsidR="00DE4EAD" w:rsidRPr="00230D4D">
        <w:rPr>
          <w:rFonts w:ascii="Times New Roman" w:hAnsi="Times New Roman" w:cs="Times New Roman"/>
        </w:rPr>
        <w:t>“</w:t>
      </w:r>
      <w:r w:rsidR="00B800A7" w:rsidRPr="00230D4D">
        <w:rPr>
          <w:rFonts w:ascii="Times New Roman" w:hAnsi="Times New Roman" w:cs="Times New Roman"/>
        </w:rPr>
        <w:t>implementación</w:t>
      </w:r>
      <w:r w:rsidR="00DE4EAD" w:rsidRPr="00230D4D">
        <w:rPr>
          <w:rFonts w:ascii="Times New Roman" w:hAnsi="Times New Roman" w:cs="Times New Roman"/>
        </w:rPr>
        <w:t>”</w:t>
      </w:r>
      <w:r w:rsidR="00B800A7" w:rsidRPr="00230D4D">
        <w:rPr>
          <w:rFonts w:ascii="Times New Roman" w:hAnsi="Times New Roman" w:cs="Times New Roman"/>
        </w:rPr>
        <w:t xml:space="preserve"> se refiere al servicio concreto que lo implementa.</w:t>
      </w:r>
      <w:r w:rsidR="00A96F74" w:rsidRPr="00230D4D">
        <w:rPr>
          <w:rFonts w:ascii="Times New Roman" w:hAnsi="Times New Roman" w:cs="Times New Roman"/>
        </w:rPr>
        <w:t xml:space="preserve"> En la figura 4.3 se presenta la </w:t>
      </w:r>
      <w:r w:rsidR="00F156FB" w:rsidRPr="00230D4D">
        <w:rPr>
          <w:rFonts w:ascii="Times New Roman" w:hAnsi="Times New Roman" w:cs="Times New Roman"/>
        </w:rPr>
        <w:t xml:space="preserve">instanciación y configuración de los servicios por parte de la aplicación. </w:t>
      </w:r>
    </w:p>
    <w:p w:rsidR="00F156FB" w:rsidRPr="00230D4D" w:rsidRDefault="00F156FB" w:rsidP="00A3286D">
      <w:pPr>
        <w:jc w:val="center"/>
        <w:rPr>
          <w:rFonts w:ascii="Times New Roman" w:hAnsi="Times New Roman" w:cs="Times New Roman"/>
        </w:rPr>
      </w:pPr>
      <w:r w:rsidRPr="00230D4D">
        <w:rPr>
          <w:rFonts w:ascii="Times New Roman" w:hAnsi="Times New Roman" w:cs="Times New Roman"/>
          <w:b/>
          <w:noProof/>
          <w:lang w:val="es-ES_tradnl" w:eastAsia="es-ES_tradnl"/>
        </w:rPr>
        <w:lastRenderedPageBreak/>
        <w:drawing>
          <wp:inline distT="0" distB="0" distL="0" distR="0" wp14:anchorId="17E14F9B" wp14:editId="39B79EFD">
            <wp:extent cx="5934075" cy="4895850"/>
            <wp:effectExtent l="0" t="0" r="0" b="0"/>
            <wp:docPr id="13" name="Picture 13" descr="C:\Users\Kireta\Download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reta\Downloads\Enfoque-2.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4895850"/>
                    </a:xfrm>
                    <a:prstGeom prst="rect">
                      <a:avLst/>
                    </a:prstGeom>
                    <a:noFill/>
                    <a:ln>
                      <a:noFill/>
                    </a:ln>
                  </pic:spPr>
                </pic:pic>
              </a:graphicData>
            </a:graphic>
          </wp:inline>
        </w:drawing>
      </w:r>
    </w:p>
    <w:p w:rsidR="00F156FB" w:rsidRPr="00230D4D" w:rsidRDefault="00F156FB" w:rsidP="00F156FB">
      <w:pPr>
        <w:jc w:val="center"/>
        <w:rPr>
          <w:rFonts w:ascii="Times New Roman" w:hAnsi="Times New Roman" w:cs="Times New Roman"/>
        </w:rPr>
      </w:pPr>
      <w:r w:rsidRPr="00230D4D">
        <w:rPr>
          <w:rFonts w:ascii="Times New Roman" w:hAnsi="Times New Roman" w:cs="Times New Roman"/>
        </w:rPr>
        <w:t>Figura 4.3 – Instanciación y configuración de servicios</w:t>
      </w:r>
    </w:p>
    <w:p w:rsidR="00F156FB" w:rsidRPr="00230D4D" w:rsidRDefault="00F156FB" w:rsidP="00F156FB">
      <w:pPr>
        <w:jc w:val="center"/>
        <w:rPr>
          <w:rFonts w:ascii="Times New Roman" w:hAnsi="Times New Roman" w:cs="Times New Roman"/>
        </w:rPr>
      </w:pPr>
    </w:p>
    <w:p w:rsidR="00F156FB" w:rsidRPr="00230D4D" w:rsidRDefault="00F156FB" w:rsidP="00F156FB">
      <w:pPr>
        <w:jc w:val="both"/>
        <w:rPr>
          <w:ins w:id="5" w:author="Zanarkand-W" w:date="2013-01-10T15:55:00Z"/>
          <w:rFonts w:ascii="Times New Roman" w:hAnsi="Times New Roman" w:cs="Times New Roman"/>
        </w:rPr>
      </w:pPr>
      <w:r w:rsidRPr="00230D4D">
        <w:rPr>
          <w:rFonts w:ascii="Times New Roman" w:hAnsi="Times New Roman" w:cs="Times New Roman"/>
        </w:rPr>
        <w:t xml:space="preserve">Como puede apreciarse, el desarrollador obtiene los servicios utilizando la “Fabrica de Servicios”. Para obtener un servicio concreto el </w:t>
      </w:r>
      <w:proofErr w:type="spellStart"/>
      <w:r w:rsidRPr="00230D4D">
        <w:rPr>
          <w:rFonts w:ascii="Times New Roman" w:hAnsi="Times New Roman" w:cs="Times New Roman"/>
        </w:rPr>
        <w:t>backend</w:t>
      </w:r>
      <w:proofErr w:type="spellEnd"/>
      <w:r w:rsidRPr="00230D4D">
        <w:rPr>
          <w:rFonts w:ascii="Times New Roman" w:hAnsi="Times New Roman" w:cs="Times New Roman"/>
        </w:rPr>
        <w:t xml:space="preserve"> de la aplicación invoca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haciendo uso de una interface sencilla del tipo “</w:t>
      </w:r>
      <w:proofErr w:type="spellStart"/>
      <w:r w:rsidRPr="00230D4D">
        <w:rPr>
          <w:rFonts w:ascii="Times New Roman" w:hAnsi="Times New Roman" w:cs="Times New Roman"/>
        </w:rPr>
        <w:t>Factory.getService</w:t>
      </w:r>
      <w:proofErr w:type="spellEnd"/>
      <w:r w:rsidRPr="00230D4D">
        <w:rPr>
          <w:rFonts w:ascii="Times New Roman" w:hAnsi="Times New Roman" w:cs="Times New Roman"/>
        </w:rPr>
        <w:t xml:space="preserve"> (tipo, implementación)”, donde “tipo” se refiere al tipo de servicio e “implementación” se refiere al servicio concreto que lo implementa. De este modo, cuando se recibe una llamada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selecciona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devuelve un servicio listo para utilizar. La configuración de este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debe realizarse por medio de un archivo que detalla uno a uno los servicios disponibles del usuario.</w:t>
      </w:r>
      <w:r w:rsidRPr="00230D4D">
        <w:rPr>
          <w:rFonts w:ascii="Times New Roman" w:hAnsi="Times New Roman" w:cs="Times New Roman"/>
        </w:rPr>
        <w:t xml:space="preserve"> En el diagrama de secuencia siguiente (figura 4.4) se presenta l</w:t>
      </w:r>
      <w:r w:rsidRPr="00230D4D">
        <w:rPr>
          <w:rFonts w:ascii="Times New Roman" w:hAnsi="Times New Roman" w:cs="Times New Roman"/>
        </w:rPr>
        <w:t xml:space="preserve">a idea de este punto de acceso </w:t>
      </w:r>
      <w:r w:rsidRPr="00230D4D">
        <w:rPr>
          <w:rFonts w:ascii="Times New Roman" w:hAnsi="Times New Roman" w:cs="Times New Roman"/>
        </w:rPr>
        <w:t>mediante un ejemplo de construcción para el servicio de S3.</w:t>
      </w:r>
    </w:p>
    <w:p w:rsidR="00F156FB" w:rsidRPr="00230D4D" w:rsidRDefault="00F156FB" w:rsidP="00B800A7">
      <w:pPr>
        <w:jc w:val="both"/>
        <w:rPr>
          <w:rFonts w:ascii="Times New Roman" w:hAnsi="Times New Roman" w:cs="Times New Roman"/>
        </w:rPr>
      </w:pPr>
    </w:p>
    <w:p w:rsidR="00DE4EAD" w:rsidRPr="00230D4D" w:rsidRDefault="004B07DB" w:rsidP="00A3286D">
      <w:pPr>
        <w:jc w:val="center"/>
        <w:rPr>
          <w:rFonts w:ascii="Times New Roman" w:hAnsi="Times New Roman" w:cs="Times New Roman"/>
        </w:rPr>
      </w:pPr>
      <w:r w:rsidRPr="00230D4D">
        <w:rPr>
          <w:rFonts w:ascii="Times New Roman" w:eastAsia="Tahoma" w:hAnsi="Times New Roman" w:cs="Times New Roman"/>
          <w:noProof/>
          <w:sz w:val="72"/>
          <w:szCs w:val="72"/>
          <w:lang w:val="es-ES_tradnl" w:eastAsia="es-ES_tradnl"/>
        </w:rPr>
        <w:lastRenderedPageBreak/>
        <w:drawing>
          <wp:inline distT="0" distB="0" distL="0" distR="0" wp14:anchorId="545B13CB" wp14:editId="45134250">
            <wp:extent cx="5295900" cy="2800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295900" cy="2800350"/>
                    </a:xfrm>
                    <a:prstGeom prst="rect">
                      <a:avLst/>
                    </a:prstGeom>
                    <a:noFill/>
                    <a:ln w="9525">
                      <a:noFill/>
                      <a:miter lim="800000"/>
                      <a:headEnd/>
                      <a:tailEnd/>
                    </a:ln>
                  </pic:spPr>
                </pic:pic>
              </a:graphicData>
            </a:graphic>
          </wp:inline>
        </w:drawing>
      </w:r>
    </w:p>
    <w:p w:rsidR="00DE4EAD" w:rsidRPr="00230D4D" w:rsidRDefault="00DE4EAD" w:rsidP="00DE4EAD">
      <w:pPr>
        <w:jc w:val="center"/>
        <w:rPr>
          <w:rFonts w:ascii="Times New Roman" w:hAnsi="Times New Roman" w:cs="Times New Roman"/>
        </w:rPr>
      </w:pPr>
      <w:r w:rsidRPr="00230D4D">
        <w:rPr>
          <w:rFonts w:ascii="Times New Roman" w:hAnsi="Times New Roman" w:cs="Times New Roman"/>
        </w:rPr>
        <w:t xml:space="preserve">Figura </w:t>
      </w:r>
      <w:r w:rsidR="00784C64" w:rsidRPr="00230D4D">
        <w:rPr>
          <w:rFonts w:ascii="Times New Roman" w:hAnsi="Times New Roman" w:cs="Times New Roman"/>
        </w:rPr>
        <w:t>4.2 - Construcción de un servicio</w:t>
      </w:r>
    </w:p>
    <w:p w:rsidR="00784C64" w:rsidRPr="00230D4D" w:rsidRDefault="00784C64" w:rsidP="00B800A7">
      <w:pPr>
        <w:jc w:val="both"/>
        <w:rPr>
          <w:rFonts w:ascii="Times New Roman" w:hAnsi="Times New Roman" w:cs="Times New Roman"/>
          <w:lang w:eastAsia="es-AR"/>
        </w:rPr>
      </w:pPr>
    </w:p>
    <w:p w:rsidR="00D04E8C" w:rsidRPr="00230D4D" w:rsidRDefault="00557EB3" w:rsidP="00D30389">
      <w:pPr>
        <w:jc w:val="both"/>
        <w:rPr>
          <w:rFonts w:ascii="Times New Roman" w:hAnsi="Times New Roman" w:cs="Times New Roman"/>
        </w:rPr>
      </w:pPr>
      <w:r w:rsidRPr="00230D4D">
        <w:rPr>
          <w:rFonts w:ascii="Times New Roman" w:hAnsi="Times New Roman" w:cs="Times New Roman"/>
        </w:rPr>
        <w:t xml:space="preserve">Como se puede apreciar en la figura anterior, el código del usuario realiza un pedido al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especificando el tipo de servicio y el proveedor del mismo.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construye entonces el servicio concreto con el </w:t>
      </w:r>
      <w:proofErr w:type="spellStart"/>
      <w:r w:rsidRPr="00230D4D">
        <w:rPr>
          <w:rFonts w:ascii="Times New Roman" w:hAnsi="Times New Roman" w:cs="Times New Roman"/>
        </w:rPr>
        <w:t>builder</w:t>
      </w:r>
      <w:proofErr w:type="spellEnd"/>
      <w:r w:rsidRPr="00230D4D">
        <w:rPr>
          <w:rFonts w:ascii="Times New Roman" w:hAnsi="Times New Roman" w:cs="Times New Roman"/>
        </w:rPr>
        <w:t xml:space="preserve"> indicado y lo devuelve al llamador. Es válido destacar que el servicio retornado debe ser del tipo de una de las interfaces de servicios planteadas anteriormente. </w:t>
      </w:r>
      <w:r w:rsidR="00686CF5" w:rsidRPr="00230D4D">
        <w:rPr>
          <w:rFonts w:ascii="Times New Roman" w:hAnsi="Times New Roman" w:cs="Times New Roman"/>
        </w:rPr>
        <w:t xml:space="preserve">El diagrama de clases que se presenta a </w:t>
      </w:r>
      <w:r w:rsidR="00744F94" w:rsidRPr="00230D4D">
        <w:rPr>
          <w:rFonts w:ascii="Times New Roman" w:hAnsi="Times New Roman" w:cs="Times New Roman"/>
        </w:rPr>
        <w:t xml:space="preserve">en la figura 4.3 </w:t>
      </w:r>
      <w:r w:rsidR="00686CF5" w:rsidRPr="00230D4D">
        <w:rPr>
          <w:rFonts w:ascii="Times New Roman" w:hAnsi="Times New Roman" w:cs="Times New Roman"/>
        </w:rPr>
        <w:t>muestra la abstracción mencionada correspondiente a los servicios.</w:t>
      </w:r>
    </w:p>
    <w:p w:rsidR="00686C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EE3E2AA" wp14:editId="577B40F0">
            <wp:extent cx="5610225" cy="42957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610225" cy="4295775"/>
                    </a:xfrm>
                    <a:prstGeom prst="rect">
                      <a:avLst/>
                    </a:prstGeom>
                    <a:noFill/>
                    <a:ln w="9525">
                      <a:noFill/>
                      <a:miter lim="800000"/>
                      <a:headEnd/>
                      <a:tailEnd/>
                    </a:ln>
                  </pic:spPr>
                </pic:pic>
              </a:graphicData>
            </a:graphic>
          </wp:inline>
        </w:drawing>
      </w:r>
    </w:p>
    <w:p w:rsidR="003D42BC" w:rsidRPr="00230D4D" w:rsidRDefault="003D42BC" w:rsidP="003D42BC">
      <w:pPr>
        <w:jc w:val="center"/>
        <w:rPr>
          <w:rFonts w:ascii="Times New Roman" w:hAnsi="Times New Roman" w:cs="Times New Roman"/>
        </w:rPr>
      </w:pPr>
      <w:r w:rsidRPr="00230D4D">
        <w:rPr>
          <w:rFonts w:ascii="Times New Roman" w:hAnsi="Times New Roman" w:cs="Times New Roman"/>
        </w:rPr>
        <w:t>Figura 4.3 – Abstracción de servicios</w:t>
      </w:r>
    </w:p>
    <w:p w:rsidR="00D04E8C" w:rsidRPr="00230D4D" w:rsidRDefault="00D04E8C" w:rsidP="00D30389">
      <w:pPr>
        <w:jc w:val="both"/>
        <w:rPr>
          <w:rFonts w:ascii="Times New Roman" w:hAnsi="Times New Roman" w:cs="Times New Roman"/>
        </w:rPr>
      </w:pPr>
    </w:p>
    <w:p w:rsidR="00D04E8C" w:rsidRPr="00230D4D" w:rsidRDefault="00D04E8C" w:rsidP="00D30389">
      <w:pPr>
        <w:jc w:val="both"/>
        <w:rPr>
          <w:rFonts w:ascii="Times New Roman" w:hAnsi="Times New Roman" w:cs="Times New Roman"/>
        </w:rPr>
      </w:pPr>
    </w:p>
    <w:p w:rsidR="008D674A" w:rsidRPr="00230D4D" w:rsidRDefault="008D674A" w:rsidP="008D674A">
      <w:pPr>
        <w:spacing w:line="240" w:lineRule="auto"/>
        <w:jc w:val="both"/>
        <w:rPr>
          <w:rFonts w:ascii="Times New Roman" w:hAnsi="Times New Roman" w:cs="Times New Roman"/>
        </w:rPr>
      </w:pPr>
      <w:r w:rsidRPr="00230D4D">
        <w:rPr>
          <w:rFonts w:ascii="Times New Roman" w:hAnsi="Times New Roman" w:cs="Times New Roman"/>
        </w:rPr>
        <w:t xml:space="preserve">Los servicios en Aether son instanciados y accedidos por medio de la clase ServiceFactory. Por medio de esta clase el usuario obtiene instancias </w:t>
      </w:r>
      <w:r w:rsidR="002E6162" w:rsidRPr="00230D4D">
        <w:rPr>
          <w:rFonts w:ascii="Times New Roman" w:hAnsi="Times New Roman" w:cs="Times New Roman"/>
        </w:rPr>
        <w:t xml:space="preserve">listas para utilizarse </w:t>
      </w:r>
      <w:r w:rsidRPr="00230D4D">
        <w:rPr>
          <w:rFonts w:ascii="Times New Roman" w:hAnsi="Times New Roman" w:cs="Times New Roman"/>
        </w:rPr>
        <w:t>de algún CloudService concreto.</w:t>
      </w:r>
      <w:r w:rsidR="002E6162" w:rsidRPr="00230D4D">
        <w:rPr>
          <w:rFonts w:ascii="Times New Roman" w:hAnsi="Times New Roman" w:cs="Times New Roman"/>
        </w:rPr>
        <w:t xml:space="preserve"> </w:t>
      </w:r>
      <w:r w:rsidRPr="00230D4D">
        <w:rPr>
          <w:rFonts w:ascii="Times New Roman" w:hAnsi="Times New Roman" w:cs="Times New Roman"/>
        </w:rPr>
        <w:t xml:space="preserve">Un CloudService contiene el comportamiento genérico de un servicio en la nube del tipo que sea. Esto incluye facilidades para conexión y desconexión, las propiedades del servicio que fueron cargadas </w:t>
      </w:r>
      <w:r w:rsidR="00A65729" w:rsidRPr="00230D4D">
        <w:rPr>
          <w:rFonts w:ascii="Times New Roman" w:hAnsi="Times New Roman" w:cs="Times New Roman"/>
        </w:rPr>
        <w:t>en la configuración inicial del framework</w:t>
      </w:r>
      <w:r w:rsidRPr="00230D4D">
        <w:rPr>
          <w:rFonts w:ascii="Times New Roman" w:hAnsi="Times New Roman" w:cs="Times New Roman"/>
        </w:rPr>
        <w:t xml:space="preserve">, el tipo de servicio y su nombre. No contiene gran carga de lógica ya que eso queda relegado a las subclases de tipos </w:t>
      </w:r>
      <w:r w:rsidR="002E6162" w:rsidRPr="00230D4D">
        <w:rPr>
          <w:rFonts w:ascii="Times New Roman" w:hAnsi="Times New Roman" w:cs="Times New Roman"/>
        </w:rPr>
        <w:t>más</w:t>
      </w:r>
      <w:r w:rsidRPr="00230D4D">
        <w:rPr>
          <w:rFonts w:ascii="Times New Roman" w:hAnsi="Times New Roman" w:cs="Times New Roman"/>
        </w:rPr>
        <w:t xml:space="preserve"> específicos (storage, compute, queue, etc.)</w:t>
      </w:r>
      <w:r w:rsidR="00307345" w:rsidRPr="00230D4D">
        <w:rPr>
          <w:rFonts w:ascii="Times New Roman" w:hAnsi="Times New Roman" w:cs="Times New Roman"/>
        </w:rPr>
        <w:t>.</w:t>
      </w:r>
    </w:p>
    <w:p w:rsidR="00D04E8C" w:rsidRPr="00230D4D" w:rsidRDefault="008D674A" w:rsidP="00D30389">
      <w:pPr>
        <w:jc w:val="both"/>
        <w:rPr>
          <w:rFonts w:ascii="Times New Roman" w:hAnsi="Times New Roman" w:cs="Times New Roman"/>
        </w:rPr>
      </w:pPr>
      <w:r w:rsidRPr="00230D4D">
        <w:rPr>
          <w:rFonts w:ascii="Times New Roman" w:hAnsi="Times New Roman" w:cs="Times New Roman"/>
        </w:rPr>
        <w:t xml:space="preserve">Las especializaciones de CloudService son tipos de servicios abstractos, como es </w:t>
      </w:r>
      <w:proofErr w:type="spellStart"/>
      <w:r w:rsidRPr="00230D4D">
        <w:rPr>
          <w:rFonts w:ascii="Times New Roman" w:hAnsi="Times New Roman" w:cs="Times New Roman"/>
          <w:i/>
          <w:iCs/>
        </w:rPr>
        <w:t>BaseStorageService</w:t>
      </w:r>
      <w:proofErr w:type="spellEnd"/>
      <w:r w:rsidRPr="00230D4D">
        <w:rPr>
          <w:rFonts w:ascii="Times New Roman" w:hAnsi="Times New Roman" w:cs="Times New Roman"/>
        </w:rPr>
        <w:t>, que contienen los métodos específicos para el tipo de servicio de storage contra el que se interactúa.</w:t>
      </w:r>
    </w:p>
    <w:p w:rsidR="003D458B" w:rsidRPr="00230D4D" w:rsidRDefault="003D458B" w:rsidP="00D30389">
      <w:pPr>
        <w:jc w:val="both"/>
        <w:rPr>
          <w:rFonts w:ascii="Times New Roman" w:hAnsi="Times New Roman" w:cs="Times New Roman"/>
        </w:rPr>
      </w:pPr>
    </w:p>
    <w:p w:rsidR="003015F6" w:rsidRPr="00230D4D" w:rsidRDefault="003015F6" w:rsidP="003015F6">
      <w:pPr>
        <w:jc w:val="both"/>
        <w:rPr>
          <w:rFonts w:ascii="Times New Roman" w:hAnsi="Times New Roman" w:cs="Times New Roman"/>
        </w:rPr>
      </w:pPr>
      <w:r w:rsidRPr="00230D4D">
        <w:rPr>
          <w:rFonts w:ascii="Times New Roman" w:hAnsi="Times New Roman" w:cs="Times New Roman"/>
        </w:rPr>
        <w:t>Ya definida la estructura principal para la instanciación de los servicios continuaremos explicando cómo se realiza la carga y configuración de estos. Una de las guías principales para el desarrollo de Aether es permitirle al usuario configurar el framework de manera simple. Idealmente una aplicación de usuario no tendría que tener conocimiento de que servicio concreto se utiliza, sino solo su tipo. Se debe proveer información acerca del servicio puntual de forma externa al código de la aplicación para facilitar la re-configuración y migración entre proveedores.</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modelo que se plantea en Aether está centrado en un único XML de configuración en el que el usuario tiene la posibilidad de ingresar las credenciales y cualquier otro atributo necesario para el correcto funcionamiento del servicio. Cada servicio posee un set de elementos de configuración mínimos que debe </w:t>
      </w:r>
      <w:r w:rsidRPr="00230D4D">
        <w:rPr>
          <w:rFonts w:ascii="Times New Roman" w:hAnsi="Times New Roman" w:cs="Times New Roman"/>
        </w:rPr>
        <w:lastRenderedPageBreak/>
        <w:t xml:space="preserve">contener el XML para funcionar correctamente. Por ejemplo, si queremos utilizar Amazon S3 tenemos que asegurarnos de proveer la clave de acceso (Access </w:t>
      </w:r>
      <w:proofErr w:type="spellStart"/>
      <w:r w:rsidRPr="00230D4D">
        <w:rPr>
          <w:rFonts w:ascii="Times New Roman" w:hAnsi="Times New Roman" w:cs="Times New Roman"/>
        </w:rPr>
        <w:t>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secret</w:t>
      </w:r>
      <w:proofErr w:type="spellEnd"/>
      <w:r w:rsidRPr="00230D4D">
        <w:rPr>
          <w:rFonts w:ascii="Times New Roman" w:hAnsi="Times New Roman" w:cs="Times New Roman"/>
        </w:rPr>
        <w:t xml:space="preserve"> </w:t>
      </w:r>
      <w:proofErr w:type="spellStart"/>
      <w:r w:rsidRPr="00230D4D">
        <w:rPr>
          <w:rFonts w:ascii="Times New Roman" w:hAnsi="Times New Roman" w:cs="Times New Roman"/>
        </w:rPr>
        <w:t>key</w:t>
      </w:r>
      <w:proofErr w:type="spellEnd"/>
      <w:r w:rsidRPr="00230D4D">
        <w:rPr>
          <w:rFonts w:ascii="Times New Roman" w:hAnsi="Times New Roman" w:cs="Times New Roman"/>
        </w:rPr>
        <w:t xml:space="preserve">).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La base de esto es que luego de tener una aplicación funcional, el usuario solo necesita modificar el XML de configuración si desea migrar entre diferentes servicios, cambiar la información de sus cuentas, etc.</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XML de configuración de servicios único que se plantea tiene la forma que se presenta a continuación:</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3F7F7F"/>
          <w:sz w:val="20"/>
          <w:szCs w:val="20"/>
          <w:lang w:val="en-US"/>
        </w:rPr>
      </w:pPr>
      <w:r w:rsidRPr="005659E2">
        <w:rPr>
          <w:rFonts w:ascii="Courier New" w:eastAsia="Courier New" w:hAnsi="Courier New" w:cs="Courier New"/>
          <w:color w:val="3F7F7F"/>
          <w:sz w:val="20"/>
          <w:szCs w:val="20"/>
          <w:lang w:val="en-US"/>
        </w:rPr>
        <w:t>&lt;</w:t>
      </w:r>
      <w:proofErr w:type="spellStart"/>
      <w:proofErr w:type="gramStart"/>
      <w:r w:rsidRPr="005659E2">
        <w:rPr>
          <w:rFonts w:ascii="Courier New" w:eastAsia="Courier New" w:hAnsi="Courier New" w:cs="Courier New"/>
          <w:color w:val="3F7F7F"/>
          <w:sz w:val="20"/>
          <w:szCs w:val="20"/>
          <w:lang w:val="en-US"/>
        </w:rPr>
        <w:t>storageServices</w:t>
      </w:r>
      <w:proofErr w:type="spellEnd"/>
      <w:proofErr w:type="gramEnd"/>
      <w:r w:rsidRPr="005659E2">
        <w:rPr>
          <w:rFonts w:ascii="Courier New" w:eastAsia="Courier New" w:hAnsi="Courier New" w:cs="Courier New"/>
          <w:color w:val="3F7F7F"/>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"com.tesis.aether.core.services.storage.imp.s3.S3StorageService"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"s3AccessKey"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"s3SecretKey"</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myPassword</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sidRPr="005659E2">
        <w:rPr>
          <w:rFonts w:ascii="Courier New" w:eastAsia="Courier New" w:hAnsi="Courier New" w:cs="Courier New"/>
          <w:color w:val="008080"/>
          <w:sz w:val="20"/>
          <w:szCs w:val="20"/>
          <w:lang w:val="en-US"/>
        </w:rPr>
        <w:t xml:space="preserve">  </w:t>
      </w: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r>
        <w:rPr>
          <w:rFonts w:ascii="Courier New" w:eastAsia="Courier New" w:hAnsi="Courier New" w:cs="Courier New"/>
          <w:color w:val="3F7F7F"/>
          <w:sz w:val="20"/>
          <w:szCs w:val="20"/>
        </w:rPr>
        <w:t xml:space="preserve"> </w:t>
      </w:r>
    </w:p>
    <w:p w:rsidR="003015F6" w:rsidRDefault="003015F6" w:rsidP="003015F6">
      <w:pPr>
        <w:spacing w:line="240" w:lineRule="auto"/>
        <w:rPr>
          <w:rFonts w:ascii="Courier New" w:eastAsia="Courier New" w:hAnsi="Courier New" w:cs="Courier New"/>
          <w:color w:val="3F7F7F"/>
          <w:sz w:val="20"/>
          <w:szCs w:val="20"/>
        </w:rPr>
      </w:pPr>
      <w:r>
        <w:rPr>
          <w:rFonts w:ascii="Courier New" w:eastAsia="Courier New" w:hAnsi="Courier New" w:cs="Courier New"/>
          <w:color w:val="3F7F7F"/>
          <w:sz w:val="20"/>
          <w:szCs w:val="20"/>
        </w:rPr>
        <w:t>&lt;/</w:t>
      </w:r>
      <w:proofErr w:type="spellStart"/>
      <w:proofErr w:type="gramStart"/>
      <w:r>
        <w:rPr>
          <w:rFonts w:ascii="Courier New" w:eastAsia="Courier New" w:hAnsi="Courier New" w:cs="Courier New"/>
          <w:color w:val="3F7F7F"/>
          <w:sz w:val="20"/>
          <w:szCs w:val="20"/>
        </w:rPr>
        <w:t>storageServices</w:t>
      </w:r>
      <w:proofErr w:type="spellEnd"/>
      <w:proofErr w:type="gramEnd"/>
      <w:r>
        <w:rPr>
          <w:rFonts w:ascii="Courier New" w:eastAsia="Courier New" w:hAnsi="Courier New" w:cs="Courier New"/>
          <w:color w:val="3F7F7F"/>
          <w:sz w:val="20"/>
          <w:szCs w:val="20"/>
        </w:rPr>
        <w:t>&gt;</w:t>
      </w:r>
    </w:p>
    <w:p w:rsidR="003015F6" w:rsidRDefault="003015F6" w:rsidP="003015F6">
      <w:pPr>
        <w:spacing w:line="240" w:lineRule="auto"/>
        <w:rPr>
          <w:rFonts w:ascii="Courier New" w:eastAsia="Courier New" w:hAnsi="Courier New" w:cs="Courier New"/>
          <w:color w:val="3F7F7F"/>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servicio deseado se define mediante el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En este atributo se debe colocar el paquete y nombre de la clase que implementa el servicio que se desea utilizar. Adicionalmente se pueden colocar tantos elementos “</w:t>
      </w:r>
      <w:proofErr w:type="spellStart"/>
      <w:r w:rsidRPr="00230D4D">
        <w:rPr>
          <w:rFonts w:ascii="Times New Roman" w:hAnsi="Times New Roman" w:cs="Times New Roman"/>
        </w:rPr>
        <w:t>parameter</w:t>
      </w:r>
      <w:proofErr w:type="spellEnd"/>
      <w:r w:rsidRPr="00230D4D">
        <w:rPr>
          <w:rFonts w:ascii="Times New Roman" w:hAnsi="Times New Roman" w:cs="Times New Roman"/>
        </w:rPr>
        <w:t>” como sea necesario para ingresar los datos necesarios para el servicio. En el ejemplo se puede ver que el usuario desea utilizar Amazon S3 con la clave de acceso “</w:t>
      </w:r>
      <w:proofErr w:type="spellStart"/>
      <w:r w:rsidRPr="00230D4D">
        <w:rPr>
          <w:rFonts w:ascii="Times New Roman" w:hAnsi="Times New Roman" w:cs="Times New Roman"/>
        </w:rPr>
        <w:t>myAccessKey</w:t>
      </w:r>
      <w:proofErr w:type="spellEnd"/>
      <w:r w:rsidRPr="00230D4D">
        <w:rPr>
          <w:rFonts w:ascii="Times New Roman" w:hAnsi="Times New Roman" w:cs="Times New Roman"/>
        </w:rPr>
        <w:t>” y la clave secreta “</w:t>
      </w:r>
      <w:proofErr w:type="spellStart"/>
      <w:r w:rsidRPr="00230D4D">
        <w:rPr>
          <w:rFonts w:ascii="Times New Roman" w:hAnsi="Times New Roman" w:cs="Times New Roman"/>
        </w:rPr>
        <w:t>myPassword</w:t>
      </w:r>
      <w:proofErr w:type="spellEnd"/>
      <w:r w:rsidRPr="00230D4D">
        <w:rPr>
          <w:rFonts w:ascii="Times New Roman" w:hAnsi="Times New Roman" w:cs="Times New Roman"/>
        </w:rPr>
        <w:t>”.</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Aether captura este XML y mediante las clases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y </w:t>
      </w:r>
      <w:proofErr w:type="spellStart"/>
      <w:r w:rsidRPr="00230D4D">
        <w:rPr>
          <w:rFonts w:ascii="Times New Roman" w:hAnsi="Times New Roman" w:cs="Times New Roman"/>
        </w:rPr>
        <w:t>AccountXmlParser</w:t>
      </w:r>
      <w:proofErr w:type="spellEnd"/>
      <w:r w:rsidRPr="00230D4D">
        <w:rPr>
          <w:rFonts w:ascii="Times New Roman" w:hAnsi="Times New Roman" w:cs="Times New Roman"/>
        </w:rPr>
        <w:t xml:space="preserve"> configura todo lo necesario para que se puedan realizar llamados al servicio deseado, accediéndolos mediante la clase ServiceFactory.</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De esta manera, con un simple cambio de XML, el usuario podría migrar entre diferentes servicios, o cuentas de uno mismo, sin costo adicional.</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Este modelo soporta más de un servicio en el XML. Por ejemplo, si queremos agregar una cuenta de Google Storage a la configuración tendríamos que incluir lo siguiente:</w:t>
      </w:r>
    </w:p>
    <w:p w:rsidR="003015F6" w:rsidRDefault="003015F6" w:rsidP="003015F6">
      <w:pPr>
        <w:spacing w:line="240" w:lineRule="auto"/>
      </w:pPr>
    </w:p>
    <w:p w:rsidR="003015F6" w:rsidRPr="005659E2" w:rsidRDefault="003015F6" w:rsidP="003015F6">
      <w:pPr>
        <w:spacing w:line="240" w:lineRule="auto"/>
        <w:rPr>
          <w:rFonts w:ascii="Courier New" w:eastAsia="Courier New" w:hAnsi="Courier New" w:cs="Courier New"/>
          <w:color w:val="008080"/>
          <w:sz w:val="20"/>
          <w:szCs w:val="20"/>
          <w:lang w:val="en-US"/>
        </w:rPr>
      </w:pPr>
      <w:r w:rsidRPr="005659E2">
        <w:rPr>
          <w:rFonts w:ascii="Courier New" w:eastAsia="Courier New" w:hAnsi="Courier New" w:cs="Courier New"/>
          <w:color w:val="008080"/>
          <w:sz w:val="20"/>
          <w:szCs w:val="20"/>
          <w:lang w:val="en-US"/>
        </w:rPr>
        <w:t>&lt;</w:t>
      </w:r>
      <w:proofErr w:type="spellStart"/>
      <w:r w:rsidRPr="005659E2">
        <w:rPr>
          <w:rFonts w:ascii="Courier New" w:eastAsia="Courier New" w:hAnsi="Courier New" w:cs="Courier New"/>
          <w:color w:val="3F7F7F"/>
          <w:sz w:val="20"/>
          <w:szCs w:val="20"/>
          <w:lang w:val="en-US"/>
        </w:rPr>
        <w:t>storageService</w:t>
      </w:r>
      <w:proofErr w:type="spellEnd"/>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class</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"com.tesis.aether.core.services.st</w:t>
      </w:r>
      <w:r>
        <w:rPr>
          <w:rFonts w:ascii="Courier New" w:eastAsia="Courier New" w:hAnsi="Courier New" w:cs="Courier New"/>
          <w:i/>
          <w:iCs/>
          <w:color w:val="2A00FF"/>
          <w:sz w:val="20"/>
          <w:szCs w:val="20"/>
          <w:lang w:val="en-US"/>
        </w:rPr>
        <w:t>orage.imp.google.storage.Google</w:t>
      </w:r>
      <w:r w:rsidRPr="005659E2">
        <w:rPr>
          <w:rFonts w:ascii="Courier New" w:eastAsia="Courier New" w:hAnsi="Courier New" w:cs="Courier New"/>
          <w:i/>
          <w:iCs/>
          <w:color w:val="2A00FF"/>
          <w:sz w:val="20"/>
          <w:szCs w:val="20"/>
          <w:lang w:val="en-US"/>
        </w:rPr>
        <w:t>StorageService"</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008080"/>
          <w:sz w:val="20"/>
          <w:szCs w:val="20"/>
          <w:lang w:val="en-US"/>
        </w:rPr>
        <w:t>&lt;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myGoogleAccessKey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Pr="005659E2" w:rsidRDefault="003015F6" w:rsidP="003015F6">
      <w:pPr>
        <w:spacing w:line="240" w:lineRule="auto"/>
        <w:rPr>
          <w:rFonts w:ascii="Courier New" w:eastAsia="Courier New" w:hAnsi="Courier New" w:cs="Courier New"/>
          <w:sz w:val="20"/>
          <w:szCs w:val="20"/>
          <w:lang w:val="en-US"/>
        </w:rPr>
      </w:pPr>
      <w:r w:rsidRPr="005659E2">
        <w:rPr>
          <w:rFonts w:ascii="Courier New" w:eastAsia="Courier New" w:hAnsi="Courier New" w:cs="Courier New"/>
          <w:color w:val="008080"/>
          <w:sz w:val="20"/>
          <w:szCs w:val="20"/>
          <w:lang w:val="en-US"/>
        </w:rPr>
        <w:t xml:space="preserve">  &lt;</w:t>
      </w:r>
      <w:r w:rsidRPr="005659E2">
        <w:rPr>
          <w:rFonts w:ascii="Courier New" w:eastAsia="Courier New" w:hAnsi="Courier New" w:cs="Courier New"/>
          <w:color w:val="3F7F7F"/>
          <w:sz w:val="20"/>
          <w:szCs w:val="20"/>
          <w:lang w:val="en-US"/>
        </w:rPr>
        <w:t>parameter</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key</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googleStorageSecretKey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sz w:val="20"/>
          <w:szCs w:val="20"/>
          <w:lang w:val="en-US"/>
        </w:rPr>
        <w:t xml:space="preserve"> </w:t>
      </w:r>
      <w:r w:rsidRPr="005659E2">
        <w:rPr>
          <w:rFonts w:ascii="Courier New" w:eastAsia="Courier New" w:hAnsi="Courier New" w:cs="Courier New"/>
          <w:color w:val="7F007F"/>
          <w:sz w:val="20"/>
          <w:szCs w:val="20"/>
          <w:lang w:val="en-US"/>
        </w:rPr>
        <w:t>value</w:t>
      </w:r>
      <w:r w:rsidRPr="005659E2">
        <w:rPr>
          <w:rFonts w:ascii="Courier New" w:eastAsia="Courier New" w:hAnsi="Courier New" w:cs="Courier New"/>
          <w:sz w:val="20"/>
          <w:szCs w:val="20"/>
          <w:lang w:val="en-US"/>
        </w:rPr>
        <w:t>=</w:t>
      </w:r>
      <w:r w:rsidRPr="005659E2">
        <w:rPr>
          <w:rFonts w:ascii="Courier New" w:eastAsia="Courier New" w:hAnsi="Courier New" w:cs="Courier New"/>
          <w:i/>
          <w:iCs/>
          <w:color w:val="2A00FF"/>
          <w:sz w:val="20"/>
          <w:szCs w:val="20"/>
          <w:lang w:val="en-US"/>
        </w:rPr>
        <w:t>"</w:t>
      </w:r>
      <w:proofErr w:type="spellStart"/>
      <w:r w:rsidRPr="005659E2">
        <w:rPr>
          <w:rFonts w:ascii="Courier New" w:eastAsia="Courier New" w:hAnsi="Courier New" w:cs="Courier New"/>
          <w:i/>
          <w:iCs/>
          <w:color w:val="2A00FF"/>
          <w:sz w:val="20"/>
          <w:szCs w:val="20"/>
          <w:lang w:val="en-US"/>
        </w:rPr>
        <w:t>myGoogleSecretKey</w:t>
      </w:r>
      <w:proofErr w:type="spellEnd"/>
      <w:r w:rsidRPr="005659E2">
        <w:rPr>
          <w:rFonts w:ascii="Courier New" w:eastAsia="Courier New" w:hAnsi="Courier New" w:cs="Courier New"/>
          <w:i/>
          <w:iCs/>
          <w:color w:val="2A00FF"/>
          <w:sz w:val="20"/>
          <w:szCs w:val="20"/>
          <w:lang w:val="en-US"/>
        </w:rPr>
        <w:t>"</w:t>
      </w:r>
      <w:r w:rsidRPr="005659E2">
        <w:rPr>
          <w:rFonts w:ascii="Courier New" w:eastAsia="Courier New" w:hAnsi="Courier New" w:cs="Courier New"/>
          <w:color w:val="008080"/>
          <w:sz w:val="20"/>
          <w:szCs w:val="20"/>
          <w:lang w:val="en-US"/>
        </w:rPr>
        <w:t>/&gt;</w:t>
      </w:r>
    </w:p>
    <w:p w:rsidR="003015F6" w:rsidRDefault="003015F6" w:rsidP="003015F6">
      <w:pPr>
        <w:spacing w:line="240" w:lineRule="auto"/>
        <w:rPr>
          <w:rFonts w:ascii="Courier New" w:eastAsia="Courier New" w:hAnsi="Courier New" w:cs="Courier New"/>
          <w:color w:val="008080"/>
          <w:sz w:val="20"/>
          <w:szCs w:val="20"/>
        </w:rPr>
      </w:pPr>
      <w:r>
        <w:rPr>
          <w:rFonts w:ascii="Courier New" w:eastAsia="Courier New" w:hAnsi="Courier New" w:cs="Courier New"/>
          <w:color w:val="008080"/>
          <w:sz w:val="20"/>
          <w:szCs w:val="20"/>
        </w:rPr>
        <w:t>&lt;/</w:t>
      </w:r>
      <w:proofErr w:type="spellStart"/>
      <w:proofErr w:type="gramStart"/>
      <w:r>
        <w:rPr>
          <w:rFonts w:ascii="Courier New" w:eastAsia="Courier New" w:hAnsi="Courier New" w:cs="Courier New"/>
          <w:color w:val="3F7F7F"/>
          <w:sz w:val="20"/>
          <w:szCs w:val="20"/>
        </w:rPr>
        <w:t>storageService</w:t>
      </w:r>
      <w:proofErr w:type="spellEnd"/>
      <w:proofErr w:type="gramEnd"/>
      <w:r>
        <w:rPr>
          <w:rFonts w:ascii="Courier New" w:eastAsia="Courier New" w:hAnsi="Courier New" w:cs="Courier New"/>
          <w:color w:val="008080"/>
          <w:sz w:val="20"/>
          <w:szCs w:val="20"/>
        </w:rPr>
        <w:t>&gt;</w:t>
      </w:r>
    </w:p>
    <w:p w:rsidR="003015F6" w:rsidRDefault="003015F6" w:rsidP="003015F6">
      <w:pPr>
        <w:spacing w:line="240" w:lineRule="auto"/>
        <w:rPr>
          <w:rFonts w:ascii="Courier New" w:eastAsia="Courier New" w:hAnsi="Courier New" w:cs="Courier New"/>
          <w:color w:val="008080"/>
          <w:sz w:val="20"/>
          <w:szCs w:val="20"/>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Utilizando la misma línea, si queremos migrar un servicio existente o simplemente cambiar credenciales tenemos que modificar su sección del XML para proveer los parámetros necesarios. El código no se verá alterado ya que ServiceFactory comenzará a trabajar con la nueva configuración suministrándole al usuario una instancia de manera transparente.</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diseño que permite esto se puede ver en la </w:t>
      </w:r>
      <w:r w:rsidR="00744F94" w:rsidRPr="00230D4D">
        <w:rPr>
          <w:rFonts w:ascii="Times New Roman" w:hAnsi="Times New Roman" w:cs="Times New Roman"/>
        </w:rPr>
        <w:t xml:space="preserve">figura </w:t>
      </w:r>
      <w:r w:rsidRPr="00230D4D">
        <w:rPr>
          <w:rFonts w:ascii="Times New Roman" w:hAnsi="Times New Roman" w:cs="Times New Roman"/>
        </w:rPr>
        <w:t>4.4.</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01A00A76" wp14:editId="73BE059D">
            <wp:extent cx="5934075" cy="4705350"/>
            <wp:effectExtent l="19050" t="0" r="9525"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4.4</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El punto de acceso para el usuario es la clase</w:t>
      </w:r>
      <w:r w:rsidR="00824372" w:rsidRPr="00230D4D">
        <w:rPr>
          <w:rFonts w:ascii="Times New Roman" w:hAnsi="Times New Roman" w:cs="Times New Roman"/>
        </w:rPr>
        <w:t xml:space="preserve"> </w:t>
      </w:r>
      <w:r w:rsidRPr="00230D4D">
        <w:rPr>
          <w:rFonts w:ascii="Times New Roman" w:hAnsi="Times New Roman" w:cs="Times New Roman"/>
          <w:bCs/>
          <w:i/>
          <w:iCs/>
        </w:rPr>
        <w:t>ServiceFactory</w:t>
      </w:r>
      <w:r w:rsidR="00864F04" w:rsidRPr="00230D4D">
        <w:rPr>
          <w:rFonts w:ascii="Times New Roman" w:hAnsi="Times New Roman" w:cs="Times New Roman"/>
        </w:rPr>
        <w:t xml:space="preserve">, la cual </w:t>
      </w:r>
      <w:r w:rsidR="00824372" w:rsidRPr="00230D4D">
        <w:rPr>
          <w:rFonts w:ascii="Times New Roman" w:hAnsi="Times New Roman" w:cs="Times New Roman"/>
        </w:rPr>
        <w:t xml:space="preserve">se encuentra implementada respetando el patrón de diseño Singleton. El objetivo de este patrón es </w:t>
      </w:r>
      <w:r w:rsidR="00824372" w:rsidRPr="00230D4D">
        <w:rPr>
          <w:rFonts w:ascii="Times New Roman" w:hAnsi="Times New Roman" w:cs="Times New Roman"/>
        </w:rPr>
        <w:t>garantizar que una clase sólo tenga una instancia y proporcionar un punto de acceso global a ella.</w:t>
      </w:r>
      <w:r w:rsidR="00824372" w:rsidRPr="00230D4D">
        <w:rPr>
          <w:rFonts w:ascii="Times New Roman" w:hAnsi="Times New Roman" w:cs="Times New Roman"/>
        </w:rPr>
        <w:t xml:space="preserve"> </w:t>
      </w:r>
      <w:r w:rsidR="00674954" w:rsidRPr="00230D4D">
        <w:rPr>
          <w:rFonts w:ascii="Times New Roman" w:hAnsi="Times New Roman" w:cs="Times New Roman"/>
        </w:rPr>
        <w:t>Esta clase (</w:t>
      </w:r>
      <w:r w:rsidR="00824372" w:rsidRPr="00230D4D">
        <w:rPr>
          <w:rFonts w:ascii="Times New Roman" w:hAnsi="Times New Roman" w:cs="Times New Roman"/>
        </w:rPr>
        <w:t>ServiceFactory</w:t>
      </w:r>
      <w:ins w:id="6" w:author="Marcos" w:date="2013-01-11T11:41:00Z">
        <w:r w:rsidR="00674954" w:rsidRPr="00230D4D">
          <w:rPr>
            <w:rFonts w:ascii="Times New Roman" w:hAnsi="Times New Roman" w:cs="Times New Roman"/>
          </w:rPr>
          <w:t>)</w:t>
        </w:r>
      </w:ins>
      <w:r w:rsidRPr="00230D4D">
        <w:rPr>
          <w:rFonts w:ascii="Times New Roman" w:hAnsi="Times New Roman" w:cs="Times New Roman"/>
        </w:rPr>
        <w:t xml:space="preserve"> se encarga de la construcción de los servicios basándose en el XML de configuración. Esta clase le provee al usuario un objeto listo para utilizarse contra el servicio deseado. Las instancias de los servicios retornados por el </w:t>
      </w:r>
      <w:proofErr w:type="spellStart"/>
      <w:r w:rsidRPr="00230D4D">
        <w:rPr>
          <w:rFonts w:ascii="Times New Roman" w:hAnsi="Times New Roman" w:cs="Times New Roman"/>
        </w:rPr>
        <w:t>factory</w:t>
      </w:r>
      <w:proofErr w:type="spellEnd"/>
      <w:r w:rsidRPr="00230D4D">
        <w:rPr>
          <w:rFonts w:ascii="Times New Roman" w:hAnsi="Times New Roman" w:cs="Times New Roman"/>
        </w:rPr>
        <w:t xml:space="preserve"> son únicas, por lo que varios llamados a los métodos "</w:t>
      </w:r>
      <w:proofErr w:type="spellStart"/>
      <w:r w:rsidRPr="00230D4D">
        <w:rPr>
          <w:rFonts w:ascii="Times New Roman" w:hAnsi="Times New Roman" w:cs="Times New Roman"/>
          <w:i/>
          <w:iCs/>
        </w:rPr>
        <w:t>get</w:t>
      </w:r>
      <w:proofErr w:type="spellEnd"/>
      <w:r w:rsidRPr="00230D4D">
        <w:rPr>
          <w:rFonts w:ascii="Times New Roman" w:hAnsi="Times New Roman" w:cs="Times New Roman"/>
        </w:rPr>
        <w:t xml:space="preserve">" con los mismos parámetros retornan las mismas instancias. Esto es útil para poder gestionar concurrencia en los servicios provistos. </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El proceso de carga de servicios puede apreciarse en la </w:t>
      </w:r>
      <w:r w:rsidR="00744F94" w:rsidRPr="00230D4D">
        <w:rPr>
          <w:rFonts w:ascii="Times New Roman" w:hAnsi="Times New Roman" w:cs="Times New Roman"/>
        </w:rPr>
        <w:t xml:space="preserve">figura </w:t>
      </w:r>
      <w:r w:rsidRPr="00230D4D">
        <w:rPr>
          <w:rFonts w:ascii="Times New Roman" w:hAnsi="Times New Roman" w:cs="Times New Roman"/>
        </w:rPr>
        <w:t xml:space="preserve">4.5 </w:t>
      </w: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5BEA5371" wp14:editId="479001B9">
            <wp:extent cx="6743700" cy="3886200"/>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743700" cy="3886200"/>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4.5</w:t>
      </w:r>
    </w:p>
    <w:p w:rsidR="003015F6" w:rsidRPr="00230D4D" w:rsidRDefault="003015F6" w:rsidP="003015F6">
      <w:pPr>
        <w:spacing w:line="240" w:lineRule="auto"/>
        <w:jc w:val="center"/>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Como se puede observar, al momento de crear el Singleton de “</w:t>
      </w:r>
      <w:r w:rsidRPr="00230D4D">
        <w:rPr>
          <w:rFonts w:ascii="Times New Roman" w:hAnsi="Times New Roman" w:cs="Times New Roman"/>
          <w:i/>
          <w:iCs/>
        </w:rPr>
        <w:t>ServiceFactory</w:t>
      </w:r>
      <w:r w:rsidRPr="00230D4D">
        <w:rPr>
          <w:rFonts w:ascii="Times New Roman" w:hAnsi="Times New Roman" w:cs="Times New Roman"/>
        </w:rPr>
        <w:t xml:space="preserve">”,  se cargan los servicios desde el archivo </w:t>
      </w:r>
      <w:r w:rsidRPr="00230D4D">
        <w:rPr>
          <w:rFonts w:ascii="Times New Roman" w:hAnsi="Times New Roman" w:cs="Times New Roman"/>
          <w:i/>
          <w:iCs/>
        </w:rPr>
        <w:t>xml</w:t>
      </w:r>
      <w:r w:rsidRPr="00230D4D">
        <w:rPr>
          <w:rFonts w:ascii="Times New Roman" w:hAnsi="Times New Roman" w:cs="Times New Roman"/>
        </w:rPr>
        <w:t xml:space="preserve"> de configuración. Para esto se realiza una llamada al método “</w:t>
      </w:r>
      <w:proofErr w:type="spellStart"/>
      <w:r w:rsidRPr="00230D4D">
        <w:rPr>
          <w:rFonts w:ascii="Times New Roman" w:hAnsi="Times New Roman" w:cs="Times New Roman"/>
          <w:i/>
          <w:iCs/>
        </w:rPr>
        <w:t>loadServices</w:t>
      </w:r>
      <w:proofErr w:type="spellEnd"/>
      <w:r w:rsidRPr="00230D4D">
        <w:rPr>
          <w:rFonts w:ascii="Times New Roman" w:hAnsi="Times New Roman" w:cs="Times New Roman"/>
        </w:rPr>
        <w:t>” correspondiente a la clase “</w:t>
      </w:r>
      <w:proofErr w:type="spellStart"/>
      <w:r w:rsidRPr="00230D4D">
        <w:rPr>
          <w:rFonts w:ascii="Times New Roman" w:hAnsi="Times New Roman" w:cs="Times New Roman"/>
          <w:i/>
          <w:iCs/>
        </w:rPr>
        <w:t>AccountXmlParser</w:t>
      </w:r>
      <w:proofErr w:type="spellEnd"/>
      <w:r w:rsidRPr="00230D4D">
        <w:rPr>
          <w:rFonts w:ascii="Times New Roman" w:hAnsi="Times New Roman" w:cs="Times New Roman"/>
        </w:rPr>
        <w:t xml:space="preserve">” pasándole como parámetro la ruta al archivo de configuración. El </w:t>
      </w:r>
      <w:proofErr w:type="spellStart"/>
      <w:r w:rsidRPr="00230D4D">
        <w:rPr>
          <w:rFonts w:ascii="Times New Roman" w:hAnsi="Times New Roman" w:cs="Times New Roman"/>
        </w:rPr>
        <w:t>parseo</w:t>
      </w:r>
      <w:proofErr w:type="spellEnd"/>
      <w:r w:rsidRPr="00230D4D">
        <w:rPr>
          <w:rFonts w:ascii="Times New Roman" w:hAnsi="Times New Roman" w:cs="Times New Roman"/>
        </w:rPr>
        <w:t xml:space="preserve"> del XML es sencillo. Simplemente debe leerse cada nodo del XML e invocar a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para que construya la instancia efectiva del servicio. La clase </w:t>
      </w:r>
      <w:proofErr w:type="spellStart"/>
      <w:r w:rsidRPr="00230D4D">
        <w:rPr>
          <w:rFonts w:ascii="Times New Roman" w:hAnsi="Times New Roman" w:cs="Times New Roman"/>
        </w:rPr>
        <w:t>ServiceParser</w:t>
      </w:r>
      <w:proofErr w:type="spellEnd"/>
      <w:r w:rsidRPr="00230D4D">
        <w:rPr>
          <w:rFonts w:ascii="Times New Roman" w:hAnsi="Times New Roman" w:cs="Times New Roman"/>
        </w:rPr>
        <w:t xml:space="preserve"> lee todos los elementos ingresados por el usuario para un servicio particular en el XML de configuración. En base al atributo “</w:t>
      </w:r>
      <w:proofErr w:type="spellStart"/>
      <w:r w:rsidRPr="00230D4D">
        <w:rPr>
          <w:rFonts w:ascii="Times New Roman" w:hAnsi="Times New Roman" w:cs="Times New Roman"/>
        </w:rPr>
        <w:t>class</w:t>
      </w:r>
      <w:proofErr w:type="spellEnd"/>
      <w:r w:rsidRPr="00230D4D">
        <w:rPr>
          <w:rFonts w:ascii="Times New Roman" w:hAnsi="Times New Roman" w:cs="Times New Roman"/>
        </w:rPr>
        <w:t xml:space="preserve">” del XML construye una nueva instancia del servicio por medio de </w:t>
      </w:r>
      <w:r w:rsidR="0005142E" w:rsidRPr="00230D4D">
        <w:rPr>
          <w:rFonts w:ascii="Times New Roman" w:hAnsi="Times New Roman" w:cs="Times New Roman"/>
        </w:rPr>
        <w:t xml:space="preserve">mecanismos de </w:t>
      </w:r>
      <w:r w:rsidR="0005142E" w:rsidRPr="00230D4D">
        <w:rPr>
          <w:rFonts w:ascii="Times New Roman" w:hAnsi="Times New Roman" w:cs="Times New Roman"/>
          <w:iCs/>
        </w:rPr>
        <w:t>reflexión</w:t>
      </w:r>
      <w:r w:rsidRPr="00230D4D">
        <w:rPr>
          <w:rFonts w:ascii="Times New Roman" w:hAnsi="Times New Roman" w:cs="Times New Roman"/>
        </w:rPr>
        <w:t>. Adicionalmente, cada elemento “</w:t>
      </w:r>
      <w:proofErr w:type="spellStart"/>
      <w:r w:rsidRPr="00230D4D">
        <w:rPr>
          <w:rFonts w:ascii="Times New Roman" w:hAnsi="Times New Roman" w:cs="Times New Roman"/>
        </w:rPr>
        <w:t>parameter</w:t>
      </w:r>
      <w:proofErr w:type="spellEnd"/>
      <w:r w:rsidRPr="00230D4D">
        <w:rPr>
          <w:rFonts w:ascii="Times New Roman" w:hAnsi="Times New Roman" w:cs="Times New Roman"/>
        </w:rPr>
        <w:t>” del XML es leído e inyectado en la instancia del servicio recién creada.</w:t>
      </w:r>
    </w:p>
    <w:p w:rsidR="003015F6" w:rsidRPr="00230D4D" w:rsidRDefault="003015F6" w:rsidP="00D81E47">
      <w:pPr>
        <w:spacing w:line="240" w:lineRule="auto"/>
        <w:jc w:val="both"/>
        <w:rPr>
          <w:rFonts w:ascii="Times New Roman" w:hAnsi="Times New Roman" w:cs="Times New Roman"/>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Para entrar un poco más en detalle, la figura 4.6 presenta un diagrama de secuencia correspondiente a la etapa de inicialización de un adapter y como este interactúa con </w:t>
      </w:r>
      <w:r w:rsidRPr="00230D4D">
        <w:rPr>
          <w:rFonts w:ascii="Times New Roman" w:hAnsi="Times New Roman" w:cs="Times New Roman"/>
          <w:i/>
          <w:iCs/>
        </w:rPr>
        <w:t>ServiceFactory</w:t>
      </w:r>
      <w:r w:rsidRPr="00230D4D">
        <w:rPr>
          <w:rFonts w:ascii="Times New Roman" w:hAnsi="Times New Roman" w:cs="Times New Roman"/>
        </w:rPr>
        <w:t xml:space="preserve"> para obtener la configuración deseada. Como ejemplo se detallará el corresponde al servicio JetS3.</w:t>
      </w: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Para éste caso particular partiremos desde el adapter correspondiente (</w:t>
      </w:r>
      <w:r w:rsidRPr="00230D4D">
        <w:rPr>
          <w:rFonts w:ascii="Times New Roman" w:hAnsi="Times New Roman" w:cs="Times New Roman"/>
          <w:i/>
          <w:iCs/>
        </w:rPr>
        <w:t>JetS3tAetherFrameworkAdapter</w:t>
      </w:r>
      <w:r w:rsidRPr="00230D4D">
        <w:rPr>
          <w:rFonts w:ascii="Times New Roman" w:hAnsi="Times New Roman" w:cs="Times New Roman"/>
        </w:rPr>
        <w:t>):</w:t>
      </w:r>
    </w:p>
    <w:p w:rsidR="003015F6" w:rsidRPr="00230D4D" w:rsidRDefault="003015F6" w:rsidP="003015F6">
      <w:pPr>
        <w:spacing w:line="240" w:lineRule="auto"/>
        <w:rPr>
          <w:rFonts w:ascii="Times New Roman" w:hAnsi="Times New Roman" w:cs="Times New Roman"/>
        </w:rPr>
      </w:pPr>
    </w:p>
    <w:p w:rsidR="003015F6" w:rsidRPr="00230D4D" w:rsidRDefault="004B07DB" w:rsidP="00A3286D">
      <w:pPr>
        <w:spacing w:line="240" w:lineRule="auto"/>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7A9EF0B8" wp14:editId="3E85ACDE">
            <wp:extent cx="5715000" cy="220027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715000" cy="2200275"/>
                    </a:xfrm>
                    <a:prstGeom prst="rect">
                      <a:avLst/>
                    </a:prstGeom>
                    <a:noFill/>
                    <a:ln w="9525">
                      <a:noFill/>
                      <a:miter lim="800000"/>
                      <a:headEnd/>
                      <a:tailEnd/>
                    </a:ln>
                  </pic:spPr>
                </pic:pic>
              </a:graphicData>
            </a:graphic>
          </wp:inline>
        </w:drawing>
      </w:r>
    </w:p>
    <w:p w:rsidR="003015F6" w:rsidRPr="00230D4D" w:rsidRDefault="003015F6" w:rsidP="003015F6">
      <w:pPr>
        <w:spacing w:line="240" w:lineRule="auto"/>
        <w:jc w:val="center"/>
        <w:rPr>
          <w:rFonts w:ascii="Times New Roman" w:hAnsi="Times New Roman" w:cs="Times New Roman"/>
          <w:bCs/>
        </w:rPr>
      </w:pPr>
      <w:r w:rsidRPr="00230D4D">
        <w:rPr>
          <w:rFonts w:ascii="Times New Roman" w:hAnsi="Times New Roman" w:cs="Times New Roman"/>
          <w:bCs/>
        </w:rPr>
        <w:t>Figura 4.6</w:t>
      </w:r>
    </w:p>
    <w:p w:rsidR="003015F6" w:rsidRPr="00230D4D" w:rsidRDefault="003015F6" w:rsidP="003015F6">
      <w:pPr>
        <w:spacing w:line="240" w:lineRule="auto"/>
        <w:rPr>
          <w:rFonts w:ascii="Times New Roman" w:hAnsi="Times New Roman" w:cs="Times New Roman"/>
          <w:b/>
          <w:bCs/>
        </w:rPr>
      </w:pPr>
    </w:p>
    <w:p w:rsidR="003015F6" w:rsidRPr="00230D4D" w:rsidRDefault="003015F6" w:rsidP="00D81E47">
      <w:pPr>
        <w:spacing w:line="240" w:lineRule="auto"/>
        <w:jc w:val="both"/>
        <w:rPr>
          <w:rFonts w:ascii="Times New Roman" w:hAnsi="Times New Roman" w:cs="Times New Roman"/>
        </w:rPr>
      </w:pPr>
      <w:r w:rsidRPr="00230D4D">
        <w:rPr>
          <w:rFonts w:ascii="Times New Roman" w:hAnsi="Times New Roman" w:cs="Times New Roman"/>
        </w:rPr>
        <w:t xml:space="preserve">En </w:t>
      </w:r>
      <w:r w:rsidR="0005142E" w:rsidRPr="00230D4D">
        <w:rPr>
          <w:rFonts w:ascii="Times New Roman" w:hAnsi="Times New Roman" w:cs="Times New Roman"/>
        </w:rPr>
        <w:t>la figura 4.6</w:t>
      </w:r>
      <w:r w:rsidRPr="00230D4D">
        <w:rPr>
          <w:rFonts w:ascii="Times New Roman" w:hAnsi="Times New Roman" w:cs="Times New Roman"/>
        </w:rPr>
        <w:t xml:space="preserve"> puede verse claramente la secuencia de invocaciones entre los objetos al momento de inicialización de un adapter. “</w:t>
      </w:r>
      <w:r w:rsidRPr="00230D4D">
        <w:rPr>
          <w:rFonts w:ascii="Times New Roman" w:hAnsi="Times New Roman" w:cs="Times New Roman"/>
          <w:i/>
          <w:iCs/>
        </w:rPr>
        <w:t>AetherFrameworkAdapter</w:t>
      </w:r>
      <w:r w:rsidRPr="00230D4D">
        <w:rPr>
          <w:rFonts w:ascii="Times New Roman" w:hAnsi="Times New Roman" w:cs="Times New Roman"/>
        </w:rPr>
        <w:t xml:space="preserve">” es el encargado de obtener, mediante </w:t>
      </w:r>
      <w:r w:rsidRPr="00230D4D">
        <w:rPr>
          <w:rFonts w:ascii="Times New Roman" w:hAnsi="Times New Roman" w:cs="Times New Roman"/>
          <w:i/>
          <w:iCs/>
        </w:rPr>
        <w:t>ServiceFactory</w:t>
      </w:r>
      <w:r w:rsidRPr="00230D4D">
        <w:rPr>
          <w:rFonts w:ascii="Times New Roman" w:hAnsi="Times New Roman" w:cs="Times New Roman"/>
        </w:rPr>
        <w:t xml:space="preserve">, el servicio de storage y realizar la conexión correspondiente. La carga de los servicios fue realizada de la misma manera que en el ejemplo anterior en el momento de inicializar el Singleton de </w:t>
      </w:r>
      <w:r w:rsidRPr="00230D4D">
        <w:rPr>
          <w:rFonts w:ascii="Times New Roman" w:hAnsi="Times New Roman" w:cs="Times New Roman"/>
          <w:i/>
          <w:iCs/>
        </w:rPr>
        <w:t>ServiceFactory</w:t>
      </w:r>
      <w:bookmarkStart w:id="7" w:name="id.4bbe97c8323e"/>
      <w:bookmarkEnd w:id="7"/>
    </w:p>
    <w:p w:rsidR="003015F6" w:rsidRPr="00230D4D" w:rsidRDefault="003015F6" w:rsidP="00D30389">
      <w:pPr>
        <w:jc w:val="both"/>
        <w:rPr>
          <w:ins w:id="8" w:author="Marcos" w:date="2013-01-11T12:37:00Z"/>
          <w:rFonts w:ascii="Times New Roman" w:hAnsi="Times New Roman" w:cs="Times New Roman"/>
        </w:rPr>
      </w:pPr>
    </w:p>
    <w:p w:rsidR="0045541B" w:rsidRPr="00230D4D" w:rsidRDefault="0045541B" w:rsidP="00D30389">
      <w:pPr>
        <w:jc w:val="both"/>
        <w:rPr>
          <w:rFonts w:ascii="Times New Roman" w:hAnsi="Times New Roman" w:cs="Times New Roman"/>
        </w:rPr>
      </w:pPr>
    </w:p>
    <w:p w:rsidR="00DD0322" w:rsidRPr="00230D4D" w:rsidRDefault="00DD0322" w:rsidP="004F0E9A">
      <w:pPr>
        <w:pStyle w:val="Heading4"/>
        <w:rPr>
          <w:rFonts w:ascii="Times New Roman" w:hAnsi="Times New Roman"/>
        </w:rPr>
      </w:pPr>
      <w:r w:rsidRPr="00230D4D">
        <w:rPr>
          <w:rFonts w:ascii="Times New Roman" w:hAnsi="Times New Roman"/>
        </w:rPr>
        <w:t xml:space="preserve">4.3.2.1.2 </w:t>
      </w:r>
      <w:r w:rsidR="00D23D2B" w:rsidRPr="00230D4D">
        <w:rPr>
          <w:rFonts w:ascii="Times New Roman" w:hAnsi="Times New Roman"/>
        </w:rPr>
        <w:t xml:space="preserve">Módulo de adapters para frameworks de terceros - </w:t>
      </w:r>
      <w:r w:rsidRPr="00230D4D">
        <w:rPr>
          <w:rFonts w:ascii="Times New Roman" w:hAnsi="Times New Roman"/>
        </w:rPr>
        <w:t>Aether-adapters</w:t>
      </w:r>
    </w:p>
    <w:p w:rsidR="004F0E9A" w:rsidRPr="00230D4D" w:rsidRDefault="003D458B" w:rsidP="00D81E47">
      <w:pPr>
        <w:spacing w:line="240" w:lineRule="auto"/>
        <w:jc w:val="both"/>
        <w:rPr>
          <w:rFonts w:ascii="Times New Roman" w:hAnsi="Times New Roman" w:cs="Times New Roman"/>
        </w:rPr>
      </w:pPr>
      <w:r w:rsidRPr="00230D4D">
        <w:rPr>
          <w:rFonts w:ascii="Times New Roman" w:hAnsi="Times New Roman" w:cs="Times New Roman"/>
        </w:rPr>
        <w:t xml:space="preserve">Una vez desarrollada la aplicación utilizando el módulo de abstracción de servicios de Aether, es sencillo realizar el </w:t>
      </w:r>
      <w:r w:rsidR="00EF5F82" w:rsidRPr="00230D4D">
        <w:rPr>
          <w:rFonts w:ascii="Times New Roman" w:hAnsi="Times New Roman" w:cs="Times New Roman"/>
        </w:rPr>
        <w:t>cambio de proveedor</w:t>
      </w:r>
      <w:r w:rsidRPr="00230D4D">
        <w:rPr>
          <w:rFonts w:ascii="Times New Roman" w:hAnsi="Times New Roman" w:cs="Times New Roman"/>
        </w:rPr>
        <w:t xml:space="preserve">, pero ¿qué sucedería si el usuario ya posee una aplicación funcional que utiliza tecnología ajena a </w:t>
      </w:r>
      <w:r w:rsidR="00EF5F82" w:rsidRPr="00230D4D">
        <w:rPr>
          <w:rFonts w:ascii="Times New Roman" w:hAnsi="Times New Roman" w:cs="Times New Roman"/>
        </w:rPr>
        <w:t xml:space="preserve">ésta </w:t>
      </w:r>
      <w:r w:rsidRPr="00230D4D">
        <w:rPr>
          <w:rFonts w:ascii="Times New Roman" w:hAnsi="Times New Roman" w:cs="Times New Roman"/>
        </w:rPr>
        <w:t xml:space="preserve">plataforma y desea migrar? Por ejemplo, supongamos que un </w:t>
      </w:r>
      <w:r w:rsidR="007B6E26" w:rsidRPr="00230D4D">
        <w:rPr>
          <w:rFonts w:ascii="Times New Roman" w:hAnsi="Times New Roman" w:cs="Times New Roman"/>
        </w:rPr>
        <w:t xml:space="preserve">desarrollador </w:t>
      </w:r>
      <w:r w:rsidRPr="00230D4D">
        <w:rPr>
          <w:rFonts w:ascii="Times New Roman" w:hAnsi="Times New Roman" w:cs="Times New Roman"/>
        </w:rPr>
        <w:t xml:space="preserve">X ya tiene implementada una aplicación </w:t>
      </w:r>
      <w:r w:rsidR="00EF5F82" w:rsidRPr="00230D4D">
        <w:rPr>
          <w:rFonts w:ascii="Times New Roman" w:hAnsi="Times New Roman" w:cs="Times New Roman"/>
        </w:rPr>
        <w:t>utilizando</w:t>
      </w:r>
      <w:r w:rsidRPr="00230D4D">
        <w:rPr>
          <w:rFonts w:ascii="Times New Roman" w:hAnsi="Times New Roman" w:cs="Times New Roman"/>
        </w:rPr>
        <w:t xml:space="preserve"> el framework jClouds para acceder a Amazon S3 y desea migrarla a Google Storage con nuestra plataforma. Al usuario difícilmente le caería bien la idea de volver a codificar su aplicación utilizando el módulo de abstracción de servicios ya que perdería una base de código estable y testeado. Es por este motivo que </w:t>
      </w:r>
      <w:r w:rsidR="008A3364" w:rsidRPr="00230D4D">
        <w:rPr>
          <w:rFonts w:ascii="Times New Roman" w:hAnsi="Times New Roman" w:cs="Times New Roman"/>
        </w:rPr>
        <w:t>se agrega al framework</w:t>
      </w:r>
      <w:r w:rsidRPr="00230D4D">
        <w:rPr>
          <w:rFonts w:ascii="Times New Roman" w:hAnsi="Times New Roman" w:cs="Times New Roman"/>
        </w:rPr>
        <w:t xml:space="preserve"> una capa de adapters para tecnologías ajenas a la plataforma</w:t>
      </w:r>
      <w:r w:rsidR="00E263C0" w:rsidRPr="00230D4D">
        <w:rPr>
          <w:rFonts w:ascii="Times New Roman" w:hAnsi="Times New Roman" w:cs="Times New Roman"/>
        </w:rPr>
        <w:t xml:space="preserve">. </w:t>
      </w:r>
      <w:r w:rsidR="00E263C0" w:rsidRPr="00230D4D">
        <w:rPr>
          <w:rFonts w:ascii="Times New Roman" w:hAnsi="Times New Roman" w:cs="Times New Roman"/>
          <w:lang w:eastAsia="es-AR"/>
        </w:rPr>
        <w:t xml:space="preserve">Con esto se logra </w:t>
      </w:r>
      <w:r w:rsidR="00E263C0" w:rsidRPr="00230D4D">
        <w:rPr>
          <w:rFonts w:ascii="Times New Roman" w:hAnsi="Times New Roman" w:cs="Times New Roman"/>
        </w:rPr>
        <w:t>que un usuario pueda utilizar Aether de manera transparente, manteniendo su base de código actual desarrollada para otro producto</w:t>
      </w:r>
      <w:r w:rsidR="00BA1D02" w:rsidRPr="00230D4D">
        <w:rPr>
          <w:rFonts w:ascii="Times New Roman" w:hAnsi="Times New Roman" w:cs="Times New Roman"/>
        </w:rPr>
        <w:t xml:space="preserve"> atacando de esta </w:t>
      </w:r>
      <w:r w:rsidR="00E263C0" w:rsidRPr="00230D4D">
        <w:rPr>
          <w:rFonts w:ascii="Times New Roman" w:hAnsi="Times New Roman" w:cs="Times New Roman"/>
        </w:rPr>
        <w:t>forma</w:t>
      </w:r>
      <w:r w:rsidR="00BA1D02" w:rsidRPr="00230D4D">
        <w:rPr>
          <w:rFonts w:ascii="Times New Roman" w:hAnsi="Times New Roman" w:cs="Times New Roman"/>
        </w:rPr>
        <w:t xml:space="preserve"> el </w:t>
      </w:r>
      <w:r w:rsidR="00BC6FC1" w:rsidRPr="00230D4D">
        <w:rPr>
          <w:rFonts w:ascii="Times New Roman" w:hAnsi="Times New Roman" w:cs="Times New Roman"/>
        </w:rPr>
        <w:t>segundo requerimiento funcional detallado al comienzo del capítulo:</w:t>
      </w:r>
      <w:r w:rsidR="00340C54" w:rsidRPr="00230D4D">
        <w:rPr>
          <w:rFonts w:ascii="Times New Roman" w:hAnsi="Times New Roman" w:cs="Times New Roman"/>
        </w:rPr>
        <w:t xml:space="preserve"> </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Permitir la migración al framework de</w:t>
      </w:r>
      <w:r w:rsidR="006B3613" w:rsidRPr="00230D4D">
        <w:rPr>
          <w:rFonts w:ascii="Times New Roman" w:hAnsi="Times New Roman" w:cs="Times New Roman"/>
          <w:lang w:eastAsia="es-AR"/>
        </w:rPr>
        <w:t>sde</w:t>
      </w:r>
      <w:r w:rsidR="00BC6FC1" w:rsidRPr="00230D4D">
        <w:rPr>
          <w:rFonts w:ascii="Times New Roman" w:hAnsi="Times New Roman" w:cs="Times New Roman"/>
          <w:lang w:eastAsia="es-AR"/>
        </w:rPr>
        <w:t xml:space="preserve"> aplicaciones ya desarrolladas utilizando otras tecnologías</w:t>
      </w:r>
      <w:r w:rsidR="00340C54" w:rsidRPr="00230D4D">
        <w:rPr>
          <w:rFonts w:ascii="Times New Roman" w:hAnsi="Times New Roman" w:cs="Times New Roman"/>
          <w:lang w:eastAsia="es-AR"/>
        </w:rPr>
        <w:t>”</w:t>
      </w:r>
      <w:r w:rsidR="00BC6FC1" w:rsidRPr="00230D4D">
        <w:rPr>
          <w:rFonts w:ascii="Times New Roman" w:hAnsi="Times New Roman" w:cs="Times New Roman"/>
          <w:lang w:eastAsia="es-AR"/>
        </w:rPr>
        <w:t>.</w:t>
      </w:r>
      <w:r w:rsidR="004F0E9A" w:rsidRPr="00230D4D">
        <w:rPr>
          <w:rFonts w:ascii="Times New Roman" w:hAnsi="Times New Roman" w:cs="Times New Roman"/>
          <w:lang w:eastAsia="es-AR"/>
        </w:rPr>
        <w:t xml:space="preserve"> </w:t>
      </w:r>
    </w:p>
    <w:p w:rsidR="00BC6FC1" w:rsidRPr="00230D4D" w:rsidRDefault="00BC6FC1" w:rsidP="00D81E47">
      <w:pPr>
        <w:jc w:val="both"/>
        <w:rPr>
          <w:rFonts w:ascii="Times New Roman" w:hAnsi="Times New Roman" w:cs="Times New Roman"/>
        </w:rPr>
      </w:pPr>
    </w:p>
    <w:p w:rsidR="003D458B" w:rsidRPr="00230D4D" w:rsidRDefault="003D458B" w:rsidP="00D81E47">
      <w:pPr>
        <w:jc w:val="both"/>
        <w:rPr>
          <w:rFonts w:ascii="Times New Roman" w:hAnsi="Times New Roman" w:cs="Times New Roman"/>
        </w:rPr>
      </w:pPr>
      <w:r w:rsidRPr="00230D4D">
        <w:rPr>
          <w:rFonts w:ascii="Times New Roman" w:hAnsi="Times New Roman" w:cs="Times New Roman"/>
        </w:rPr>
        <w:t xml:space="preserve">Cada uno de </w:t>
      </w:r>
      <w:r w:rsidR="005A2CC7" w:rsidRPr="00230D4D">
        <w:rPr>
          <w:rFonts w:ascii="Times New Roman" w:hAnsi="Times New Roman" w:cs="Times New Roman"/>
        </w:rPr>
        <w:t>los</w:t>
      </w:r>
      <w:r w:rsidRPr="00230D4D">
        <w:rPr>
          <w:rFonts w:ascii="Times New Roman" w:hAnsi="Times New Roman" w:cs="Times New Roman"/>
        </w:rPr>
        <w:t xml:space="preserve"> adapters </w:t>
      </w:r>
      <w:r w:rsidR="005A2CC7" w:rsidRPr="00230D4D">
        <w:rPr>
          <w:rFonts w:ascii="Times New Roman" w:hAnsi="Times New Roman" w:cs="Times New Roman"/>
        </w:rPr>
        <w:t xml:space="preserve">del módulo </w:t>
      </w:r>
      <w:r w:rsidR="00D23D2B" w:rsidRPr="00230D4D">
        <w:rPr>
          <w:rFonts w:ascii="Times New Roman" w:hAnsi="Times New Roman" w:cs="Times New Roman"/>
        </w:rPr>
        <w:t>realiza</w:t>
      </w:r>
      <w:r w:rsidRPr="00230D4D">
        <w:rPr>
          <w:rFonts w:ascii="Times New Roman" w:hAnsi="Times New Roman" w:cs="Times New Roman"/>
        </w:rPr>
        <w:t xml:space="preserve"> traducciones entre una tecnología X y </w:t>
      </w:r>
      <w:r w:rsidR="005A2CC7" w:rsidRPr="00230D4D">
        <w:rPr>
          <w:rFonts w:ascii="Times New Roman" w:hAnsi="Times New Roman" w:cs="Times New Roman"/>
        </w:rPr>
        <w:t>Aether</w:t>
      </w:r>
      <w:r w:rsidR="00D23D2B" w:rsidRPr="00230D4D">
        <w:rPr>
          <w:rFonts w:ascii="Times New Roman" w:hAnsi="Times New Roman" w:cs="Times New Roman"/>
        </w:rPr>
        <w:t>,</w:t>
      </w:r>
      <w:r w:rsidRPr="00230D4D">
        <w:rPr>
          <w:rFonts w:ascii="Times New Roman" w:hAnsi="Times New Roman" w:cs="Times New Roman"/>
        </w:rPr>
        <w:t xml:space="preserve"> haciendo uso de las interfaces del m</w:t>
      </w:r>
      <w:r w:rsidR="005A2CC7" w:rsidRPr="00230D4D">
        <w:rPr>
          <w:rFonts w:ascii="Times New Roman" w:hAnsi="Times New Roman" w:cs="Times New Roman"/>
        </w:rPr>
        <w:t>ó</w:t>
      </w:r>
      <w:r w:rsidRPr="00230D4D">
        <w:rPr>
          <w:rFonts w:ascii="Times New Roman" w:hAnsi="Times New Roman" w:cs="Times New Roman"/>
        </w:rPr>
        <w:t xml:space="preserve">dulo de abstracción de servicios. Siguiendo el ejemplo, la plataforma </w:t>
      </w:r>
      <w:r w:rsidR="005A2CC7" w:rsidRPr="00230D4D">
        <w:rPr>
          <w:rFonts w:ascii="Times New Roman" w:hAnsi="Times New Roman" w:cs="Times New Roman"/>
        </w:rPr>
        <w:t xml:space="preserve">proveerá </w:t>
      </w:r>
      <w:r w:rsidRPr="00230D4D">
        <w:rPr>
          <w:rFonts w:ascii="Times New Roman" w:hAnsi="Times New Roman" w:cs="Times New Roman"/>
        </w:rPr>
        <w:t xml:space="preserve">un adapter para el framework jClouds de tal manera que </w:t>
      </w:r>
      <w:r w:rsidR="005A2CC7" w:rsidRPr="00230D4D">
        <w:rPr>
          <w:rFonts w:ascii="Times New Roman" w:hAnsi="Times New Roman" w:cs="Times New Roman"/>
        </w:rPr>
        <w:t xml:space="preserve">la invocación a un método </w:t>
      </w:r>
      <w:r w:rsidR="009A3D42" w:rsidRPr="00230D4D">
        <w:rPr>
          <w:rFonts w:ascii="Times New Roman" w:hAnsi="Times New Roman" w:cs="Times New Roman"/>
        </w:rPr>
        <w:t>de</w:t>
      </w:r>
      <w:r w:rsidRPr="00230D4D">
        <w:rPr>
          <w:rFonts w:ascii="Times New Roman" w:hAnsi="Times New Roman" w:cs="Times New Roman"/>
        </w:rPr>
        <w:t xml:space="preserve"> </w:t>
      </w:r>
      <w:r w:rsidR="009A3D42" w:rsidRPr="00230D4D">
        <w:rPr>
          <w:rFonts w:ascii="Times New Roman" w:hAnsi="Times New Roman" w:cs="Times New Roman"/>
        </w:rPr>
        <w:t>jClouds</w:t>
      </w:r>
      <w:r w:rsidRPr="00230D4D">
        <w:rPr>
          <w:rFonts w:ascii="Times New Roman" w:hAnsi="Times New Roman" w:cs="Times New Roman"/>
        </w:rPr>
        <w:t xml:space="preserve"> </w:t>
      </w:r>
      <w:r w:rsidR="005A2CC7" w:rsidRPr="00230D4D">
        <w:rPr>
          <w:rFonts w:ascii="Times New Roman" w:hAnsi="Times New Roman" w:cs="Times New Roman"/>
        </w:rPr>
        <w:t xml:space="preserve">será </w:t>
      </w:r>
      <w:r w:rsidRPr="00230D4D">
        <w:rPr>
          <w:rFonts w:ascii="Times New Roman" w:hAnsi="Times New Roman" w:cs="Times New Roman"/>
        </w:rPr>
        <w:t xml:space="preserve">traducido a un set de llamados equivalentes de </w:t>
      </w:r>
      <w:r w:rsidR="003227C9" w:rsidRPr="00230D4D">
        <w:rPr>
          <w:rFonts w:ascii="Times New Roman" w:hAnsi="Times New Roman" w:cs="Times New Roman"/>
        </w:rPr>
        <w:t>Aether</w:t>
      </w:r>
      <w:r w:rsidRPr="00230D4D">
        <w:rPr>
          <w:rFonts w:ascii="Times New Roman" w:hAnsi="Times New Roman" w:cs="Times New Roman"/>
        </w:rPr>
        <w:t xml:space="preserve">. Es </w:t>
      </w:r>
      <w:r w:rsidR="00D43FAB" w:rsidRPr="00230D4D">
        <w:rPr>
          <w:rFonts w:ascii="Times New Roman" w:hAnsi="Times New Roman" w:cs="Times New Roman"/>
        </w:rPr>
        <w:t>importante</w:t>
      </w:r>
      <w:r w:rsidRPr="00230D4D">
        <w:rPr>
          <w:rFonts w:ascii="Times New Roman" w:hAnsi="Times New Roman" w:cs="Times New Roman"/>
        </w:rPr>
        <w:t xml:space="preserve"> destacar que cada adapter debe tener en cuenta la traducción de objetos desde y hacia las tecnologías de terceros</w:t>
      </w:r>
      <w:r w:rsidR="00D43FAB" w:rsidRPr="00230D4D">
        <w:rPr>
          <w:rFonts w:ascii="Times New Roman" w:hAnsi="Times New Roman" w:cs="Times New Roman"/>
        </w:rPr>
        <w:t>, es decir, realizar la serie de llamadas correspondientes al framework y luego transformar los resultados para brindar la salida correspondiente al framework original</w:t>
      </w:r>
      <w:r w:rsidRPr="00230D4D">
        <w:rPr>
          <w:rFonts w:ascii="Times New Roman" w:hAnsi="Times New Roman" w:cs="Times New Roman"/>
        </w:rPr>
        <w:t>.</w:t>
      </w:r>
    </w:p>
    <w:p w:rsidR="005C06FA" w:rsidRPr="00230D4D" w:rsidRDefault="005C06FA" w:rsidP="00D81E47">
      <w:pPr>
        <w:jc w:val="both"/>
        <w:rPr>
          <w:rFonts w:ascii="Times New Roman" w:hAnsi="Times New Roman" w:cs="Times New Roman"/>
        </w:rPr>
      </w:pPr>
    </w:p>
    <w:p w:rsidR="003D458B" w:rsidRPr="00230D4D" w:rsidRDefault="00616B2C" w:rsidP="00D81E47">
      <w:pPr>
        <w:jc w:val="both"/>
        <w:rPr>
          <w:rFonts w:ascii="Times New Roman" w:hAnsi="Times New Roman" w:cs="Times New Roman"/>
        </w:rPr>
      </w:pPr>
      <w:r w:rsidRPr="00230D4D">
        <w:rPr>
          <w:rFonts w:ascii="Times New Roman" w:hAnsi="Times New Roman" w:cs="Times New Roman"/>
        </w:rPr>
        <w:t>Como todos los adapters poseen</w:t>
      </w:r>
      <w:r w:rsidR="00EC5D8F" w:rsidRPr="00230D4D">
        <w:rPr>
          <w:rFonts w:ascii="Times New Roman" w:hAnsi="Times New Roman" w:cs="Times New Roman"/>
        </w:rPr>
        <w:t xml:space="preserve"> características comunes</w:t>
      </w:r>
      <w:r w:rsidRPr="00230D4D">
        <w:rPr>
          <w:rFonts w:ascii="Times New Roman" w:hAnsi="Times New Roman" w:cs="Times New Roman"/>
        </w:rPr>
        <w:t>, se tomó la decisión de crear una clase abstracta sobre Aether-core</w:t>
      </w:r>
      <w:r w:rsidR="00EC5D8F" w:rsidRPr="00230D4D">
        <w:rPr>
          <w:rFonts w:ascii="Times New Roman" w:hAnsi="Times New Roman" w:cs="Times New Roman"/>
        </w:rPr>
        <w:t xml:space="preserve"> que agrupe estas funcionalidades. Esta clase </w:t>
      </w:r>
      <w:r w:rsidRPr="00230D4D">
        <w:rPr>
          <w:rFonts w:ascii="Times New Roman" w:hAnsi="Times New Roman" w:cs="Times New Roman"/>
        </w:rPr>
        <w:t xml:space="preserve">debe ser extendida por cada </w:t>
      </w:r>
      <w:r w:rsidR="00EC5D8F" w:rsidRPr="00230D4D">
        <w:rPr>
          <w:rFonts w:ascii="Times New Roman" w:hAnsi="Times New Roman" w:cs="Times New Roman"/>
        </w:rPr>
        <w:t xml:space="preserve">uno de los adapters que se implementen para poder mantener </w:t>
      </w:r>
      <w:r w:rsidR="001E6B50" w:rsidRPr="00230D4D">
        <w:rPr>
          <w:rFonts w:ascii="Times New Roman" w:hAnsi="Times New Roman" w:cs="Times New Roman"/>
        </w:rPr>
        <w:t>la</w:t>
      </w:r>
      <w:r w:rsidR="00EC5D8F" w:rsidRPr="00230D4D">
        <w:rPr>
          <w:rFonts w:ascii="Times New Roman" w:hAnsi="Times New Roman" w:cs="Times New Roman"/>
        </w:rPr>
        <w:t xml:space="preserve"> consistencia entre ellos.</w:t>
      </w:r>
      <w:r w:rsidR="006B3952" w:rsidRPr="00230D4D">
        <w:rPr>
          <w:rFonts w:ascii="Times New Roman" w:hAnsi="Times New Roman" w:cs="Times New Roman"/>
        </w:rPr>
        <w:t xml:space="preserve"> A continuación se presenta </w:t>
      </w:r>
      <w:r w:rsidR="006B3952" w:rsidRPr="00230D4D">
        <w:rPr>
          <w:rFonts w:ascii="Times New Roman" w:hAnsi="Times New Roman" w:cs="Times New Roman"/>
        </w:rPr>
        <w:lastRenderedPageBreak/>
        <w:t>un diagrama de clases simplificado en el cuál se muestra la clase abstracta y las implementaciones particulares de algunos adapters.</w:t>
      </w:r>
    </w:p>
    <w:p w:rsidR="006B3952" w:rsidRPr="00230D4D" w:rsidRDefault="006B3952" w:rsidP="00D30389">
      <w:pPr>
        <w:jc w:val="both"/>
        <w:rPr>
          <w:rFonts w:ascii="Times New Roman" w:hAnsi="Times New Roman" w:cs="Times New Roman"/>
        </w:rPr>
      </w:pPr>
    </w:p>
    <w:p w:rsidR="006B3952"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drawing>
          <wp:inline distT="0" distB="0" distL="0" distR="0" wp14:anchorId="29459B63" wp14:editId="6E66FD87">
            <wp:extent cx="5610225" cy="2676525"/>
            <wp:effectExtent l="19050" t="0" r="9525"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610225" cy="2676525"/>
                    </a:xfrm>
                    <a:prstGeom prst="rect">
                      <a:avLst/>
                    </a:prstGeom>
                    <a:noFill/>
                    <a:ln w="9525">
                      <a:noFill/>
                      <a:miter lim="800000"/>
                      <a:headEnd/>
                      <a:tailEnd/>
                    </a:ln>
                  </pic:spPr>
                </pic:pic>
              </a:graphicData>
            </a:graphic>
          </wp:inline>
        </w:drawing>
      </w:r>
    </w:p>
    <w:p w:rsidR="009F789B" w:rsidRPr="00230D4D" w:rsidRDefault="009F789B" w:rsidP="009F789B">
      <w:pPr>
        <w:jc w:val="center"/>
        <w:rPr>
          <w:rFonts w:ascii="Times New Roman" w:hAnsi="Times New Roman" w:cs="Times New Roman"/>
        </w:rPr>
      </w:pPr>
      <w:r w:rsidRPr="00230D4D">
        <w:rPr>
          <w:rFonts w:ascii="Times New Roman" w:hAnsi="Times New Roman" w:cs="Times New Roman"/>
        </w:rPr>
        <w:t>Figura 4.4 – Abstracción de adapters para frameworks de terceros.</w:t>
      </w:r>
    </w:p>
    <w:p w:rsidR="009F789B" w:rsidRPr="00230D4D" w:rsidRDefault="009F789B" w:rsidP="009F789B">
      <w:pPr>
        <w:jc w:val="center"/>
        <w:rPr>
          <w:rFonts w:ascii="Times New Roman" w:hAnsi="Times New Roman" w:cs="Times New Roman"/>
        </w:rPr>
      </w:pPr>
    </w:p>
    <w:p w:rsidR="009F789B" w:rsidRPr="00230D4D" w:rsidRDefault="000F77BE" w:rsidP="00D81E47">
      <w:pPr>
        <w:jc w:val="both"/>
        <w:rPr>
          <w:rFonts w:ascii="Times New Roman" w:hAnsi="Times New Roman" w:cs="Times New Roman"/>
        </w:rPr>
      </w:pPr>
      <w:r w:rsidRPr="00230D4D">
        <w:rPr>
          <w:rFonts w:ascii="Times New Roman" w:hAnsi="Times New Roman" w:cs="Times New Roman"/>
        </w:rPr>
        <w:t xml:space="preserve">En la imagen anterior se puede apreciar la clase abstracta perteneciente a Aether-core </w:t>
      </w:r>
      <w:r w:rsidR="00765EAD" w:rsidRPr="00230D4D">
        <w:rPr>
          <w:rFonts w:ascii="Times New Roman" w:hAnsi="Times New Roman" w:cs="Times New Roman"/>
        </w:rPr>
        <w:t>denominada</w:t>
      </w:r>
      <w:r w:rsidRPr="00230D4D">
        <w:rPr>
          <w:rFonts w:ascii="Times New Roman" w:hAnsi="Times New Roman" w:cs="Times New Roman"/>
        </w:rPr>
        <w:t xml:space="preserve"> “AetherFrameworkAdapter” y las implementaciones particulares de los adapters para los frameworks JClouds, Cloudloop</w:t>
      </w:r>
      <w:r w:rsidR="00755CAD" w:rsidRPr="00230D4D">
        <w:rPr>
          <w:rFonts w:ascii="Times New Roman" w:hAnsi="Times New Roman" w:cs="Times New Roman"/>
        </w:rPr>
        <w:t xml:space="preserve"> y JetS3t.</w:t>
      </w:r>
    </w:p>
    <w:p w:rsidR="00365D42" w:rsidRPr="00230D4D" w:rsidRDefault="00365D42" w:rsidP="009F789B">
      <w:pPr>
        <w:rPr>
          <w:rFonts w:ascii="Times New Roman" w:hAnsi="Times New Roman" w:cs="Times New Roman"/>
        </w:rPr>
      </w:pPr>
    </w:p>
    <w:p w:rsidR="00365D42" w:rsidRPr="00230D4D" w:rsidRDefault="00365D42" w:rsidP="00EB46E4">
      <w:pPr>
        <w:pStyle w:val="Heading4"/>
        <w:rPr>
          <w:rFonts w:ascii="Times New Roman" w:hAnsi="Times New Roman"/>
        </w:rPr>
      </w:pPr>
      <w:r w:rsidRPr="00230D4D">
        <w:rPr>
          <w:rFonts w:ascii="Times New Roman" w:hAnsi="Times New Roman"/>
        </w:rPr>
        <w:t>4.3.2.1.3 Reemplazo dinámico de llamadas – Aether-loader</w:t>
      </w:r>
    </w:p>
    <w:p w:rsidR="00EB46E4" w:rsidRPr="00230D4D" w:rsidRDefault="00A535BF" w:rsidP="00D81E47">
      <w:pPr>
        <w:jc w:val="both"/>
        <w:rPr>
          <w:rFonts w:ascii="Times New Roman" w:hAnsi="Times New Roman" w:cs="Times New Roman"/>
        </w:rPr>
      </w:pPr>
      <w:r w:rsidRPr="00230D4D">
        <w:rPr>
          <w:rFonts w:ascii="Times New Roman" w:hAnsi="Times New Roman" w:cs="Times New Roman"/>
        </w:rPr>
        <w:t xml:space="preserve">Una vez descrita la </w:t>
      </w:r>
      <w:r w:rsidR="00D95ABC" w:rsidRPr="00230D4D">
        <w:rPr>
          <w:rFonts w:ascii="Times New Roman" w:hAnsi="Times New Roman" w:cs="Times New Roman"/>
        </w:rPr>
        <w:t>creación de los adapters</w:t>
      </w:r>
      <w:r w:rsidRPr="00230D4D">
        <w:rPr>
          <w:rFonts w:ascii="Times New Roman" w:hAnsi="Times New Roman" w:cs="Times New Roman"/>
        </w:rPr>
        <w:t xml:space="preserve"> se detallará la mecánica utilizada para </w:t>
      </w:r>
      <w:r w:rsidR="007C3008" w:rsidRPr="00230D4D">
        <w:rPr>
          <w:rFonts w:ascii="Times New Roman" w:hAnsi="Times New Roman" w:cs="Times New Roman"/>
        </w:rPr>
        <w:t>lograr</w:t>
      </w:r>
      <w:r w:rsidRPr="00230D4D">
        <w:rPr>
          <w:rFonts w:ascii="Times New Roman" w:hAnsi="Times New Roman" w:cs="Times New Roman"/>
        </w:rPr>
        <w:t xml:space="preserve"> la detección de </w:t>
      </w:r>
      <w:r w:rsidR="00D95ABC" w:rsidRPr="00230D4D">
        <w:rPr>
          <w:rFonts w:ascii="Times New Roman" w:hAnsi="Times New Roman" w:cs="Times New Roman"/>
        </w:rPr>
        <w:t>los</w:t>
      </w:r>
      <w:r w:rsidRPr="00230D4D">
        <w:rPr>
          <w:rFonts w:ascii="Times New Roman" w:hAnsi="Times New Roman" w:cs="Times New Roman"/>
        </w:rPr>
        <w:t xml:space="preserve"> llamados </w:t>
      </w:r>
      <w:r w:rsidR="00D95ABC" w:rsidRPr="00230D4D">
        <w:rPr>
          <w:rFonts w:ascii="Times New Roman" w:hAnsi="Times New Roman" w:cs="Times New Roman"/>
        </w:rPr>
        <w:t xml:space="preserve">de la aplicación del usuario al framework utilizado </w:t>
      </w:r>
      <w:r w:rsidRPr="00230D4D">
        <w:rPr>
          <w:rFonts w:ascii="Times New Roman" w:hAnsi="Times New Roman" w:cs="Times New Roman"/>
        </w:rPr>
        <w:t xml:space="preserve">y el reemplazo dinámico de la clase </w:t>
      </w:r>
      <w:r w:rsidR="00D95ABC" w:rsidRPr="00230D4D">
        <w:rPr>
          <w:rFonts w:ascii="Times New Roman" w:hAnsi="Times New Roman" w:cs="Times New Roman"/>
        </w:rPr>
        <w:t>correspondiente</w:t>
      </w:r>
      <w:r w:rsidRPr="00230D4D">
        <w:rPr>
          <w:rFonts w:ascii="Times New Roman" w:hAnsi="Times New Roman" w:cs="Times New Roman"/>
        </w:rPr>
        <w:t xml:space="preserve"> </w:t>
      </w:r>
      <w:r w:rsidR="00D95ABC" w:rsidRPr="00230D4D">
        <w:rPr>
          <w:rFonts w:ascii="Times New Roman" w:hAnsi="Times New Roman" w:cs="Times New Roman"/>
        </w:rPr>
        <w:t>por la del adapter</w:t>
      </w:r>
      <w:r w:rsidRPr="00230D4D">
        <w:rPr>
          <w:rFonts w:ascii="Times New Roman" w:hAnsi="Times New Roman" w:cs="Times New Roman"/>
        </w:rPr>
        <w:t>.</w:t>
      </w:r>
    </w:p>
    <w:p w:rsidR="00A535BF" w:rsidRPr="00230D4D" w:rsidRDefault="00A535BF" w:rsidP="00D81E47">
      <w:pPr>
        <w:jc w:val="both"/>
        <w:rPr>
          <w:rFonts w:ascii="Times New Roman" w:hAnsi="Times New Roman" w:cs="Times New Roman"/>
        </w:rPr>
      </w:pPr>
    </w:p>
    <w:p w:rsidR="00A535BF" w:rsidRPr="00230D4D" w:rsidRDefault="00091367" w:rsidP="00D81E47">
      <w:pPr>
        <w:jc w:val="both"/>
        <w:rPr>
          <w:rFonts w:ascii="Times New Roman" w:hAnsi="Times New Roman" w:cs="Times New Roman"/>
        </w:rPr>
      </w:pPr>
      <w:r w:rsidRPr="00230D4D">
        <w:rPr>
          <w:rFonts w:ascii="Times New Roman" w:hAnsi="Times New Roman" w:cs="Times New Roman"/>
        </w:rPr>
        <w:t>Luego de a</w:t>
      </w:r>
      <w:r w:rsidR="007C3008" w:rsidRPr="00230D4D">
        <w:rPr>
          <w:rFonts w:ascii="Times New Roman" w:hAnsi="Times New Roman" w:cs="Times New Roman"/>
        </w:rPr>
        <w:t>naliza</w:t>
      </w:r>
      <w:r w:rsidRPr="00230D4D">
        <w:rPr>
          <w:rFonts w:ascii="Times New Roman" w:hAnsi="Times New Roman" w:cs="Times New Roman"/>
        </w:rPr>
        <w:t>r</w:t>
      </w:r>
      <w:r w:rsidR="007C3008" w:rsidRPr="00230D4D">
        <w:rPr>
          <w:rFonts w:ascii="Times New Roman" w:hAnsi="Times New Roman" w:cs="Times New Roman"/>
        </w:rPr>
        <w:t xml:space="preserve"> diferentes alternativas para atacar el problema de interceptar las llamadas y redirigirlas al adapter implementado determinamos que la mejor solución es detectar la carga de clases mediante un classloader personalizado, modificar la clase en tiempo de ejecución insertando las llamadas al adapter </w:t>
      </w:r>
      <w:r w:rsidRPr="00230D4D">
        <w:rPr>
          <w:rFonts w:ascii="Times New Roman" w:hAnsi="Times New Roman" w:cs="Times New Roman"/>
        </w:rPr>
        <w:t>correspondiente</w:t>
      </w:r>
      <w:r w:rsidR="007C3008" w:rsidRPr="00230D4D">
        <w:rPr>
          <w:rFonts w:ascii="Times New Roman" w:hAnsi="Times New Roman" w:cs="Times New Roman"/>
        </w:rPr>
        <w:t xml:space="preserve"> y retornarla a la aplicación del usuario para que ésta no note la alterac</w:t>
      </w:r>
      <w:r w:rsidR="00B679BB" w:rsidRPr="00230D4D">
        <w:rPr>
          <w:rFonts w:ascii="Times New Roman" w:hAnsi="Times New Roman" w:cs="Times New Roman"/>
        </w:rPr>
        <w:t>ión y trabaje de manera normal.</w:t>
      </w:r>
    </w:p>
    <w:p w:rsidR="00A535BF" w:rsidRPr="00230D4D" w:rsidRDefault="00A535BF" w:rsidP="00D81E47">
      <w:pPr>
        <w:jc w:val="both"/>
        <w:rPr>
          <w:rFonts w:ascii="Times New Roman" w:hAnsi="Times New Roman" w:cs="Times New Roman"/>
        </w:rPr>
      </w:pPr>
    </w:p>
    <w:p w:rsidR="00B679BB" w:rsidRPr="00230D4D" w:rsidRDefault="00B679BB" w:rsidP="00D81E47">
      <w:pPr>
        <w:jc w:val="both"/>
        <w:rPr>
          <w:rFonts w:ascii="Times New Roman" w:hAnsi="Times New Roman" w:cs="Times New Roman"/>
        </w:rPr>
      </w:pPr>
      <w:r w:rsidRPr="00230D4D">
        <w:rPr>
          <w:rFonts w:ascii="Times New Roman" w:hAnsi="Times New Roman" w:cs="Times New Roman"/>
        </w:rPr>
        <w:t xml:space="preserve">Para lograr esto se recurrió a la utilización de una herramienta llamada Javassist, la cual provee, entre otras utilidades de importancia, la posibilidad de modificar el código de los métodos </w:t>
      </w:r>
      <w:r w:rsidR="00E70A03" w:rsidRPr="00230D4D">
        <w:rPr>
          <w:rFonts w:ascii="Times New Roman" w:hAnsi="Times New Roman" w:cs="Times New Roman"/>
        </w:rPr>
        <w:t xml:space="preserve">y atributos </w:t>
      </w:r>
      <w:r w:rsidRPr="00230D4D">
        <w:rPr>
          <w:rFonts w:ascii="Times New Roman" w:hAnsi="Times New Roman" w:cs="Times New Roman"/>
        </w:rPr>
        <w:t xml:space="preserve">presentes en </w:t>
      </w:r>
      <w:r w:rsidR="00E70A03" w:rsidRPr="00230D4D">
        <w:rPr>
          <w:rFonts w:ascii="Times New Roman" w:hAnsi="Times New Roman" w:cs="Times New Roman"/>
        </w:rPr>
        <w:t xml:space="preserve">las </w:t>
      </w:r>
      <w:r w:rsidRPr="00230D4D">
        <w:rPr>
          <w:rFonts w:ascii="Times New Roman" w:hAnsi="Times New Roman" w:cs="Times New Roman"/>
        </w:rPr>
        <w:t>clase</w:t>
      </w:r>
      <w:r w:rsidR="00E70A03" w:rsidRPr="00230D4D">
        <w:rPr>
          <w:rFonts w:ascii="Times New Roman" w:hAnsi="Times New Roman" w:cs="Times New Roman"/>
        </w:rPr>
        <w:t>s</w:t>
      </w:r>
      <w:r w:rsidRPr="00230D4D">
        <w:rPr>
          <w:rFonts w:ascii="Times New Roman" w:hAnsi="Times New Roman" w:cs="Times New Roman"/>
        </w:rPr>
        <w:t xml:space="preserve"> ya “compilada</w:t>
      </w:r>
      <w:r w:rsidR="00E70A03" w:rsidRPr="00230D4D">
        <w:rPr>
          <w:rFonts w:ascii="Times New Roman" w:hAnsi="Times New Roman" w:cs="Times New Roman"/>
        </w:rPr>
        <w:t>s”</w:t>
      </w:r>
      <w:r w:rsidRPr="00230D4D">
        <w:rPr>
          <w:rFonts w:ascii="Times New Roman" w:hAnsi="Times New Roman" w:cs="Times New Roman"/>
        </w:rPr>
        <w:t xml:space="preserve">. </w:t>
      </w:r>
      <w:r w:rsidR="00E70A03" w:rsidRPr="00230D4D">
        <w:rPr>
          <w:rFonts w:ascii="Times New Roman" w:hAnsi="Times New Roman" w:cs="Times New Roman"/>
        </w:rPr>
        <w:t>El poder de esta herramienta s</w:t>
      </w:r>
      <w:r w:rsidRPr="00230D4D">
        <w:rPr>
          <w:rFonts w:ascii="Times New Roman" w:hAnsi="Times New Roman" w:cs="Times New Roman"/>
        </w:rPr>
        <w:t xml:space="preserve">e combinó </w:t>
      </w:r>
      <w:r w:rsidR="00DB0726" w:rsidRPr="00230D4D">
        <w:rPr>
          <w:rFonts w:ascii="Times New Roman" w:hAnsi="Times New Roman" w:cs="Times New Roman"/>
        </w:rPr>
        <w:t xml:space="preserve">con el uso de reflexión </w:t>
      </w:r>
      <w:r w:rsidR="002F4174" w:rsidRPr="00230D4D">
        <w:rPr>
          <w:rFonts w:ascii="Times New Roman" w:hAnsi="Times New Roman" w:cs="Times New Roman"/>
        </w:rPr>
        <w:t xml:space="preserve">que provee java </w:t>
      </w:r>
      <w:r w:rsidR="00DB0726" w:rsidRPr="00230D4D">
        <w:rPr>
          <w:rFonts w:ascii="Times New Roman" w:hAnsi="Times New Roman" w:cs="Times New Roman"/>
        </w:rPr>
        <w:t xml:space="preserve">y la utilización de </w:t>
      </w:r>
      <w:r w:rsidRPr="00230D4D">
        <w:rPr>
          <w:rFonts w:ascii="Times New Roman" w:hAnsi="Times New Roman" w:cs="Times New Roman"/>
        </w:rPr>
        <w:t xml:space="preserve">un classloader </w:t>
      </w:r>
      <w:r w:rsidR="00091367" w:rsidRPr="00230D4D">
        <w:rPr>
          <w:rFonts w:ascii="Times New Roman" w:hAnsi="Times New Roman" w:cs="Times New Roman"/>
        </w:rPr>
        <w:t>personalizado</w:t>
      </w:r>
      <w:r w:rsidRPr="00230D4D">
        <w:rPr>
          <w:rFonts w:ascii="Times New Roman" w:hAnsi="Times New Roman" w:cs="Times New Roman"/>
        </w:rPr>
        <w:t xml:space="preserve"> para Aether, </w:t>
      </w:r>
      <w:r w:rsidR="00E70A03" w:rsidRPr="00230D4D">
        <w:rPr>
          <w:rFonts w:ascii="Times New Roman" w:hAnsi="Times New Roman" w:cs="Times New Roman"/>
        </w:rPr>
        <w:t xml:space="preserve">el cual por medio de </w:t>
      </w:r>
      <w:r w:rsidR="00091367" w:rsidRPr="00230D4D">
        <w:rPr>
          <w:rFonts w:ascii="Times New Roman" w:hAnsi="Times New Roman" w:cs="Times New Roman"/>
        </w:rPr>
        <w:t xml:space="preserve">la lectura de datos desde </w:t>
      </w:r>
      <w:r w:rsidR="00E70A03" w:rsidRPr="00230D4D">
        <w:rPr>
          <w:rFonts w:ascii="Times New Roman" w:hAnsi="Times New Roman" w:cs="Times New Roman"/>
        </w:rPr>
        <w:t xml:space="preserve">un archivo </w:t>
      </w:r>
      <w:r w:rsidR="00BF491C" w:rsidRPr="00230D4D">
        <w:rPr>
          <w:rFonts w:ascii="Times New Roman" w:hAnsi="Times New Roman" w:cs="Times New Roman"/>
        </w:rPr>
        <w:t xml:space="preserve">de configuración </w:t>
      </w:r>
      <w:r w:rsidR="00E70A03" w:rsidRPr="00230D4D">
        <w:rPr>
          <w:rFonts w:ascii="Times New Roman" w:hAnsi="Times New Roman" w:cs="Times New Roman"/>
        </w:rPr>
        <w:t xml:space="preserve">xml reconoce </w:t>
      </w:r>
      <w:r w:rsidRPr="00230D4D">
        <w:rPr>
          <w:rFonts w:ascii="Times New Roman" w:hAnsi="Times New Roman" w:cs="Times New Roman"/>
        </w:rPr>
        <w:t xml:space="preserve">las clases que debe </w:t>
      </w:r>
      <w:r w:rsidR="00E70A03" w:rsidRPr="00230D4D">
        <w:rPr>
          <w:rFonts w:ascii="Times New Roman" w:hAnsi="Times New Roman" w:cs="Times New Roman"/>
        </w:rPr>
        <w:t>modificar y compilar nuevamente para ser utilizadas por la aplicación del usuario.</w:t>
      </w:r>
    </w:p>
    <w:p w:rsidR="00E70A03" w:rsidRPr="00230D4D" w:rsidRDefault="00E70A03" w:rsidP="00EB46E4">
      <w:pPr>
        <w:rPr>
          <w:rFonts w:ascii="Times New Roman" w:hAnsi="Times New Roman" w:cs="Times New Roman"/>
        </w:rPr>
      </w:pPr>
    </w:p>
    <w:p w:rsidR="00E57197" w:rsidRPr="00230D4D" w:rsidRDefault="00091367" w:rsidP="00D81E47">
      <w:pPr>
        <w:spacing w:line="240" w:lineRule="auto"/>
        <w:jc w:val="both"/>
        <w:rPr>
          <w:rFonts w:ascii="Times New Roman" w:hAnsi="Times New Roman" w:cs="Times New Roman"/>
        </w:rPr>
      </w:pPr>
      <w:r w:rsidRPr="00230D4D">
        <w:rPr>
          <w:rFonts w:ascii="Times New Roman" w:hAnsi="Times New Roman" w:cs="Times New Roman"/>
        </w:rPr>
        <w:t>Cómo se indicó en el párrafo anterior, las clases indicadas en el archivo de configuración del classloader sufren modificaciones en el c</w:t>
      </w:r>
      <w:r w:rsidR="0075314D" w:rsidRPr="00230D4D">
        <w:rPr>
          <w:rFonts w:ascii="Times New Roman" w:hAnsi="Times New Roman" w:cs="Times New Roman"/>
        </w:rPr>
        <w:t xml:space="preserve">ódigo. Estas modificaciones constan de agregar al comienzo de cada método </w:t>
      </w:r>
      <w:r w:rsidR="0075314D" w:rsidRPr="00230D4D">
        <w:rPr>
          <w:rFonts w:ascii="Times New Roman" w:hAnsi="Times New Roman" w:cs="Times New Roman"/>
        </w:rPr>
        <w:lastRenderedPageBreak/>
        <w:t>de la clase a modificar, una llamada a un método con igual signatura presente en el adapter correspondiente y pasarle los parámetros recibidos</w:t>
      </w:r>
      <w:r w:rsidR="009C1BE3" w:rsidRPr="00230D4D">
        <w:rPr>
          <w:rFonts w:ascii="Times New Roman" w:hAnsi="Times New Roman" w:cs="Times New Roman"/>
        </w:rPr>
        <w:t>. De esta forma se deja sin efecto el resto de código presente en el método</w:t>
      </w:r>
      <w:r w:rsidR="00C734A7" w:rsidRPr="00230D4D">
        <w:rPr>
          <w:rFonts w:ascii="Times New Roman" w:hAnsi="Times New Roman" w:cs="Times New Roman"/>
        </w:rPr>
        <w:t xml:space="preserve"> al momento de la nueva compilación en tiempo de ejecución</w:t>
      </w:r>
      <w:r w:rsidR="0075314D" w:rsidRPr="00230D4D">
        <w:rPr>
          <w:rFonts w:ascii="Times New Roman" w:hAnsi="Times New Roman" w:cs="Times New Roman"/>
        </w:rPr>
        <w:t>.</w:t>
      </w:r>
      <w:r w:rsidR="00E57197" w:rsidRPr="00230D4D">
        <w:rPr>
          <w:rFonts w:ascii="Times New Roman" w:hAnsi="Times New Roman" w:cs="Times New Roman"/>
        </w:rPr>
        <w:t xml:space="preserve"> Las llamadas agregadas en este paso tienen la forma:</w:t>
      </w:r>
    </w:p>
    <w:p w:rsidR="00E57197" w:rsidRDefault="00E57197" w:rsidP="00D81E47">
      <w:pPr>
        <w:spacing w:line="240" w:lineRule="auto"/>
        <w:jc w:val="both"/>
      </w:pPr>
    </w:p>
    <w:p w:rsidR="00E57197" w:rsidRDefault="00E57197" w:rsidP="00E57197">
      <w:pPr>
        <w:spacing w:line="240" w:lineRule="auto"/>
        <w:rPr>
          <w:rFonts w:ascii="Courier New" w:eastAsia="Courier New" w:hAnsi="Courier New" w:cs="Courier New"/>
          <w:color w:val="2A00FF"/>
          <w:sz w:val="20"/>
          <w:szCs w:val="20"/>
        </w:rPr>
      </w:pP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return</w:t>
      </w:r>
      <w:proofErr w:type="spellEnd"/>
      <w:r>
        <w:rPr>
          <w:rFonts w:ascii="Courier New" w:eastAsia="Courier New" w:hAnsi="Courier New" w:cs="Courier New"/>
          <w:color w:val="2A00FF"/>
          <w:sz w:val="20"/>
          <w:szCs w:val="20"/>
        </w:rPr>
        <w:t xml:space="preserve"> "</w:t>
      </w:r>
      <w:r>
        <w:rPr>
          <w:rFonts w:ascii="Courier New" w:eastAsia="Courier New" w:hAnsi="Courier New" w:cs="Courier New"/>
          <w:sz w:val="20"/>
          <w:szCs w:val="20"/>
        </w:rPr>
        <w:t xml:space="preserve"> + clase adapter + </w:t>
      </w:r>
      <w:r>
        <w:rPr>
          <w:rFonts w:ascii="Courier New" w:eastAsia="Courier New" w:hAnsi="Courier New" w:cs="Courier New"/>
          <w:color w:val="2A00FF"/>
          <w:sz w:val="20"/>
          <w:szCs w:val="20"/>
        </w:rPr>
        <w:t>".</w:t>
      </w:r>
      <w:proofErr w:type="spellStart"/>
      <w:proofErr w:type="gramStart"/>
      <w:r>
        <w:rPr>
          <w:rFonts w:ascii="Courier New" w:eastAsia="Courier New" w:hAnsi="Courier New" w:cs="Courier New"/>
          <w:color w:val="2A00FF"/>
          <w:sz w:val="20"/>
          <w:szCs w:val="20"/>
        </w:rPr>
        <w:t>getInstance</w:t>
      </w:r>
      <w:proofErr w:type="spellEnd"/>
      <w:r>
        <w:rPr>
          <w:rFonts w:ascii="Courier New" w:eastAsia="Courier New" w:hAnsi="Courier New" w:cs="Courier New"/>
          <w:color w:val="2A00FF"/>
          <w:sz w:val="20"/>
          <w:szCs w:val="20"/>
        </w:rPr>
        <w:t>(</w:t>
      </w:r>
      <w:proofErr w:type="gramEnd"/>
      <w:r>
        <w:rPr>
          <w:rFonts w:ascii="Courier New" w:eastAsia="Courier New" w:hAnsi="Courier New" w:cs="Courier New"/>
          <w:color w:val="2A00FF"/>
          <w:sz w:val="20"/>
          <w:szCs w:val="20"/>
        </w:rPr>
        <w:t>)."</w:t>
      </w: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nombre</w:t>
      </w:r>
      <w:proofErr w:type="gramEnd"/>
      <w:r>
        <w:rPr>
          <w:rFonts w:ascii="Courier New" w:eastAsia="Courier New" w:hAnsi="Courier New" w:cs="Courier New"/>
          <w:sz w:val="20"/>
          <w:szCs w:val="20"/>
        </w:rPr>
        <w:t xml:space="preserve"> del método + </w:t>
      </w:r>
      <w:r>
        <w:rPr>
          <w:rFonts w:ascii="Courier New" w:eastAsia="Courier New" w:hAnsi="Courier New" w:cs="Courier New"/>
          <w:color w:val="2A00FF"/>
          <w:sz w:val="20"/>
          <w:szCs w:val="20"/>
        </w:rPr>
        <w:t>"(</w:t>
      </w:r>
      <w:proofErr w:type="spellStart"/>
      <w:r>
        <w:rPr>
          <w:rFonts w:ascii="Courier New" w:eastAsia="Courier New" w:hAnsi="Courier New" w:cs="Courier New"/>
          <w:color w:val="2A00FF"/>
          <w:sz w:val="20"/>
          <w:szCs w:val="20"/>
        </w:rPr>
        <w:t>parametros</w:t>
      </w:r>
      <w:proofErr w:type="spellEnd"/>
      <w:r>
        <w:rPr>
          <w:rFonts w:ascii="Courier New" w:eastAsia="Courier New" w:hAnsi="Courier New" w:cs="Courier New"/>
          <w:color w:val="2A00FF"/>
          <w:sz w:val="20"/>
          <w:szCs w:val="20"/>
        </w:rPr>
        <w:t>);"</w:t>
      </w:r>
    </w:p>
    <w:p w:rsidR="00E57197" w:rsidRDefault="00E57197" w:rsidP="00E57197">
      <w:pPr>
        <w:spacing w:line="240" w:lineRule="auto"/>
        <w:rPr>
          <w:rFonts w:ascii="Courier New" w:eastAsia="Courier New" w:hAnsi="Courier New" w:cs="Courier New"/>
          <w:color w:val="2A00FF"/>
          <w:sz w:val="20"/>
          <w:szCs w:val="20"/>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El método “</w:t>
      </w:r>
      <w:proofErr w:type="spellStart"/>
      <w:proofErr w:type="gramStart"/>
      <w:r w:rsidRPr="00230D4D">
        <w:rPr>
          <w:rFonts w:ascii="Times New Roman" w:hAnsi="Times New Roman" w:cs="Times New Roman"/>
        </w:rPr>
        <w:t>getInstance</w:t>
      </w:r>
      <w:proofErr w:type="spellEnd"/>
      <w:r w:rsidRPr="00230D4D">
        <w:rPr>
          <w:rFonts w:ascii="Times New Roman" w:hAnsi="Times New Roman" w:cs="Times New Roman"/>
        </w:rPr>
        <w:t>(</w:t>
      </w:r>
      <w:proofErr w:type="gramEnd"/>
      <w:r w:rsidRPr="00230D4D">
        <w:rPr>
          <w:rFonts w:ascii="Times New Roman" w:hAnsi="Times New Roman" w:cs="Times New Roman"/>
        </w:rPr>
        <w:t>)” del cual depende la inyección de código debe haber sido implementado por cada adapter concreto que se vaya a utilizar.</w:t>
      </w:r>
    </w:p>
    <w:p w:rsidR="00E57197" w:rsidRPr="00230D4D" w:rsidRDefault="00E57197" w:rsidP="00D81E47">
      <w:pPr>
        <w:spacing w:line="240" w:lineRule="auto"/>
        <w:jc w:val="both"/>
        <w:rPr>
          <w:rFonts w:ascii="Times New Roman" w:hAnsi="Times New Roman" w:cs="Times New Roman"/>
        </w:rPr>
      </w:pPr>
    </w:p>
    <w:p w:rsidR="0075314D" w:rsidRPr="00230D4D" w:rsidRDefault="00B50914" w:rsidP="00D81E47">
      <w:pPr>
        <w:spacing w:line="240" w:lineRule="auto"/>
        <w:jc w:val="both"/>
        <w:rPr>
          <w:rFonts w:ascii="Times New Roman" w:hAnsi="Times New Roman" w:cs="Times New Roman"/>
        </w:rPr>
      </w:pPr>
      <w:r w:rsidRPr="00230D4D">
        <w:rPr>
          <w:rFonts w:ascii="Times New Roman" w:hAnsi="Times New Roman" w:cs="Times New Roman"/>
        </w:rPr>
        <w:t>A continuación se presenta un ejemplo sencillo en el cuál se describe la clase original, la clase correspondiente al adapter y el resultado final de la clase original modificada por el classloader y Javassist</w:t>
      </w:r>
      <w:r w:rsidR="004B45C9" w:rsidRPr="00230D4D">
        <w:rPr>
          <w:rFonts w:ascii="Times New Roman" w:hAnsi="Times New Roman" w:cs="Times New Roman"/>
        </w:rPr>
        <w:t>:</w:t>
      </w:r>
    </w:p>
    <w:p w:rsidR="009C1BE3" w:rsidRPr="00230D4D" w:rsidRDefault="009C1BE3" w:rsidP="00D81E47">
      <w:pPr>
        <w:jc w:val="both"/>
        <w:rPr>
          <w:rFonts w:ascii="Times New Roman" w:hAnsi="Times New Roman" w:cs="Times New Roman"/>
        </w:rPr>
      </w:pPr>
    </w:p>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 xml:space="preserve">Se tiene la clase original “Clase1” con un método “metodo1” el cuál recibe como parámetro un valor entero “param1” y retorna un valor de tipo </w:t>
      </w:r>
      <w:proofErr w:type="spellStart"/>
      <w:r w:rsidRPr="00230D4D">
        <w:rPr>
          <w:rFonts w:ascii="Times New Roman" w:hAnsi="Times New Roman" w:cs="Times New Roman"/>
        </w:rPr>
        <w:t>string</w:t>
      </w:r>
      <w:proofErr w:type="spellEnd"/>
      <w:r w:rsidRPr="00230D4D">
        <w:rPr>
          <w:rFonts w:ascii="Times New Roman" w:hAnsi="Times New Roman" w:cs="Times New Roman"/>
        </w:rPr>
        <w:t xml:space="preserve"> como se muestra a continuación:</w:t>
      </w:r>
    </w:p>
    <w:p w:rsidR="0075314D" w:rsidRPr="0075314D" w:rsidRDefault="0075314D" w:rsidP="0075314D">
      <w:pPr>
        <w:autoSpaceDE w:val="0"/>
        <w:autoSpaceDN w:val="0"/>
        <w:adjustRightInd w:val="0"/>
        <w:spacing w:line="240" w:lineRule="auto"/>
        <w:rPr>
          <w:rFonts w:ascii="Courier New" w:hAnsi="Courier New" w:cs="Courier New"/>
          <w:b/>
          <w:bCs/>
          <w:color w:val="7F0055"/>
          <w:sz w:val="20"/>
          <w:szCs w:val="20"/>
          <w:lang w:val="es-ES_tradnl"/>
        </w:rPr>
      </w:pP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w:t>
      </w:r>
      <w:r w:rsidRPr="0075314D">
        <w:rPr>
          <w:rFonts w:ascii="Courier New" w:hAnsi="Courier New" w:cs="Courier New"/>
          <w:b/>
          <w:bCs/>
          <w:color w:val="7F0055"/>
          <w:sz w:val="20"/>
          <w:szCs w:val="20"/>
          <w:lang w:val="en-US"/>
        </w:rPr>
        <w:t>class</w:t>
      </w:r>
      <w:r w:rsidRPr="0075314D">
        <w:rPr>
          <w:rFonts w:ascii="Courier New" w:hAnsi="Courier New" w:cs="Courier New"/>
          <w:sz w:val="20"/>
          <w:szCs w:val="20"/>
          <w:lang w:val="en-US"/>
        </w:rPr>
        <w:t xml:space="preserve"> Clase1 {</w:t>
      </w:r>
    </w:p>
    <w:p w:rsidR="0075314D" w:rsidRPr="0075314D" w:rsidRDefault="0075314D" w:rsidP="0075314D">
      <w:pPr>
        <w:autoSpaceDE w:val="0"/>
        <w:autoSpaceDN w:val="0"/>
        <w:adjustRightInd w:val="0"/>
        <w:spacing w:line="240" w:lineRule="auto"/>
        <w:rPr>
          <w:rFonts w:ascii="Courier New" w:hAnsi="Courier New" w:cs="Courier New"/>
          <w:color w:val="auto"/>
          <w:sz w:val="20"/>
          <w:szCs w:val="20"/>
          <w:lang w:val="en-US"/>
        </w:rPr>
      </w:pPr>
      <w:r w:rsidRPr="0075314D">
        <w:rPr>
          <w:rFonts w:ascii="Courier New" w:hAnsi="Courier New" w:cs="Courier New"/>
          <w:sz w:val="20"/>
          <w:szCs w:val="20"/>
          <w:lang w:val="en-US"/>
        </w:rPr>
        <w:tab/>
      </w:r>
      <w:proofErr w:type="gramStart"/>
      <w:r w:rsidRPr="0075314D">
        <w:rPr>
          <w:rFonts w:ascii="Courier New" w:hAnsi="Courier New" w:cs="Courier New"/>
          <w:b/>
          <w:bCs/>
          <w:color w:val="7F0055"/>
          <w:sz w:val="20"/>
          <w:szCs w:val="20"/>
          <w:lang w:val="en-US"/>
        </w:rPr>
        <w:t>public</w:t>
      </w:r>
      <w:proofErr w:type="gramEnd"/>
      <w:r w:rsidRPr="0075314D">
        <w:rPr>
          <w:rFonts w:ascii="Courier New" w:hAnsi="Courier New" w:cs="Courier New"/>
          <w:sz w:val="20"/>
          <w:szCs w:val="20"/>
          <w:lang w:val="en-US"/>
        </w:rPr>
        <w:t xml:space="preserve"> String metodo1(</w:t>
      </w:r>
      <w:proofErr w:type="spellStart"/>
      <w:r w:rsidRPr="0075314D">
        <w:rPr>
          <w:rFonts w:ascii="Courier New" w:hAnsi="Courier New" w:cs="Courier New"/>
          <w:b/>
          <w:bCs/>
          <w:color w:val="7F0055"/>
          <w:sz w:val="20"/>
          <w:szCs w:val="20"/>
          <w:lang w:val="en-US"/>
        </w:rPr>
        <w:t>int</w:t>
      </w:r>
      <w:proofErr w:type="spellEnd"/>
      <w:r w:rsidRPr="0075314D">
        <w:rPr>
          <w:rFonts w:ascii="Courier New" w:hAnsi="Courier New" w:cs="Courier New"/>
          <w:sz w:val="20"/>
          <w:szCs w:val="20"/>
          <w:lang w:val="en-US"/>
        </w:rPr>
        <w:t xml:space="preserve"> param1) {</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sidRPr="0075314D">
        <w:rPr>
          <w:rFonts w:ascii="Courier New" w:hAnsi="Courier New" w:cs="Courier New"/>
          <w:sz w:val="20"/>
          <w:szCs w:val="20"/>
          <w:lang w:val="en-US"/>
        </w:rPr>
        <w:tab/>
      </w:r>
      <w:r w:rsidRPr="0075314D">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"Hola "</w:t>
      </w:r>
      <w:r>
        <w:rPr>
          <w:rFonts w:ascii="Courier New" w:hAnsi="Courier New" w:cs="Courier New"/>
          <w:sz w:val="20"/>
          <w:szCs w:val="20"/>
          <w:lang w:val="es-ES_tradnl"/>
        </w:rPr>
        <w:t xml:space="preserve"> + param1;</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75314D" w:rsidRDefault="0075314D" w:rsidP="0075314D">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E70A03" w:rsidRDefault="00E70A03" w:rsidP="00EB46E4"/>
    <w:p w:rsidR="0075314D" w:rsidRPr="00230D4D" w:rsidRDefault="0075314D" w:rsidP="00D81E47">
      <w:pPr>
        <w:jc w:val="both"/>
        <w:rPr>
          <w:rFonts w:ascii="Times New Roman" w:hAnsi="Times New Roman" w:cs="Times New Roman"/>
        </w:rPr>
      </w:pPr>
      <w:r w:rsidRPr="00230D4D">
        <w:rPr>
          <w:rFonts w:ascii="Times New Roman" w:hAnsi="Times New Roman" w:cs="Times New Roman"/>
        </w:rPr>
        <w:t>El adapter correspondiente deberá poseer un método con la misma signatura que el declarado en la Clase1, por lo tanto el adapter quedaría como se muestra a continuación:</w:t>
      </w:r>
    </w:p>
    <w:p w:rsidR="0075314D" w:rsidRDefault="0075314D" w:rsidP="00EB46E4"/>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extends</w:t>
      </w:r>
      <w:r w:rsidRPr="00813071">
        <w:rPr>
          <w:rFonts w:ascii="Courier New" w:hAnsi="Courier New" w:cs="Courier New"/>
          <w:sz w:val="20"/>
          <w:szCs w:val="20"/>
          <w:lang w:val="en-US"/>
        </w:rPr>
        <w:t xml:space="preserve"> AetherFrameworkAdapter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private</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protected</w:t>
      </w:r>
      <w:proofErr w:type="gram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super</w:t>
      </w:r>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static</w:t>
      </w:r>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getInstance</w:t>
      </w:r>
      <w:proofErr w:type="spellEnd"/>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if</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null</w:t>
      </w:r>
      <w:r w:rsidRPr="00813071">
        <w:rPr>
          <w:rFonts w:ascii="Courier New" w:hAnsi="Courier New" w:cs="Courier New"/>
          <w:sz w:val="20"/>
          <w:szCs w:val="20"/>
          <w:lang w:val="en-US"/>
        </w:rPr>
        <w:t>)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sz w:val="20"/>
          <w:szCs w:val="20"/>
          <w:lang w:val="en-US"/>
        </w:rPr>
        <w:tab/>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 xml:space="preserve"> = </w:t>
      </w:r>
      <w:r w:rsidRPr="00813071">
        <w:rPr>
          <w:rFonts w:ascii="Courier New" w:hAnsi="Courier New" w:cs="Courier New"/>
          <w:b/>
          <w:bCs/>
          <w:color w:val="7F0055"/>
          <w:sz w:val="20"/>
          <w:szCs w:val="20"/>
          <w:lang w:val="en-US"/>
        </w:rPr>
        <w:t>new</w:t>
      </w:r>
      <w:r w:rsidRPr="00813071">
        <w:rPr>
          <w:rFonts w:ascii="Courier New" w:hAnsi="Courier New" w:cs="Courier New"/>
          <w:sz w:val="20"/>
          <w:szCs w:val="20"/>
          <w:lang w:val="en-US"/>
        </w:rPr>
        <w:t xml:space="preserve"> </w:t>
      </w:r>
      <w:proofErr w:type="spellStart"/>
      <w:proofErr w:type="gramStart"/>
      <w:r w:rsidRPr="00813071">
        <w:rPr>
          <w:rFonts w:ascii="Courier New" w:hAnsi="Courier New" w:cs="Courier New"/>
          <w:sz w:val="20"/>
          <w:szCs w:val="20"/>
          <w:lang w:val="en-US"/>
        </w:rPr>
        <w:t>ClaseAdapter</w:t>
      </w:r>
      <w:proofErr w:type="spellEnd"/>
      <w:r w:rsidRPr="00813071">
        <w:rPr>
          <w:rFonts w:ascii="Courier New" w:hAnsi="Courier New" w:cs="Courier New"/>
          <w:sz w:val="20"/>
          <w:szCs w:val="20"/>
          <w:lang w:val="en-US"/>
        </w:rPr>
        <w:t>(</w:t>
      </w:r>
      <w:proofErr w:type="gramEnd"/>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return</w:t>
      </w:r>
      <w:proofErr w:type="gramEnd"/>
      <w:r w:rsidRPr="00813071">
        <w:rPr>
          <w:rFonts w:ascii="Courier New" w:hAnsi="Courier New" w:cs="Courier New"/>
          <w:sz w:val="20"/>
          <w:szCs w:val="20"/>
          <w:lang w:val="en-US"/>
        </w:rPr>
        <w:t xml:space="preserve"> </w:t>
      </w:r>
      <w:r w:rsidRPr="00813071">
        <w:rPr>
          <w:rFonts w:ascii="Courier New" w:hAnsi="Courier New" w:cs="Courier New"/>
          <w:i/>
          <w:iCs/>
          <w:color w:val="0000C0"/>
          <w:sz w:val="20"/>
          <w:szCs w:val="20"/>
          <w:lang w:val="en-US"/>
        </w:rPr>
        <w:t>INSTANCE</w:t>
      </w:r>
      <w:r w:rsidRPr="00813071">
        <w:rPr>
          <w:rFonts w:ascii="Courier New" w:hAnsi="Courier New" w:cs="Courier New"/>
          <w:sz w:val="20"/>
          <w:szCs w:val="20"/>
          <w:lang w:val="en-US"/>
        </w:rPr>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t>}</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w:t>
      </w:r>
      <w:proofErr w:type="spellStart"/>
      <w:r w:rsidRPr="00813071">
        <w:rPr>
          <w:rFonts w:ascii="Courier New" w:hAnsi="Courier New" w:cs="Courier New"/>
          <w:sz w:val="20"/>
          <w:szCs w:val="20"/>
          <w:lang w:val="en-US"/>
        </w:rPr>
        <w:t>parametro</w:t>
      </w:r>
      <w:proofErr w:type="spellEnd"/>
      <w:r w:rsidRPr="00813071">
        <w:rPr>
          <w:rFonts w:ascii="Courier New" w:hAnsi="Courier New" w:cs="Courier New"/>
          <w:sz w:val="20"/>
          <w:szCs w:val="20"/>
          <w:lang w:val="en-US"/>
        </w:rPr>
        <w:t>) {</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Pr>
          <w:rFonts w:ascii="Courier New" w:hAnsi="Courier New" w:cs="Courier New"/>
          <w:b/>
          <w:bCs/>
          <w:color w:val="7F0055"/>
          <w:sz w:val="20"/>
          <w:szCs w:val="20"/>
          <w:lang w:val="es-ES_tradnl"/>
        </w:rPr>
        <w:t>return</w:t>
      </w:r>
      <w:proofErr w:type="spellEnd"/>
      <w:proofErr w:type="gramEnd"/>
      <w:r>
        <w:rPr>
          <w:rFonts w:ascii="Courier New" w:hAnsi="Courier New" w:cs="Courier New"/>
          <w:sz w:val="20"/>
          <w:szCs w:val="20"/>
          <w:lang w:val="es-ES_tradnl"/>
        </w:rPr>
        <w:t xml:space="preserve"> </w:t>
      </w:r>
      <w:r>
        <w:rPr>
          <w:rFonts w:ascii="Courier New" w:hAnsi="Courier New" w:cs="Courier New"/>
          <w:color w:val="2A00FF"/>
          <w:sz w:val="20"/>
          <w:szCs w:val="20"/>
          <w:lang w:val="es-ES_tradnl"/>
        </w:rPr>
        <w:t>"Llamada modificada: Hola "</w:t>
      </w:r>
      <w:r>
        <w:rPr>
          <w:rFonts w:ascii="Courier New" w:hAnsi="Courier New" w:cs="Courier New"/>
          <w:sz w:val="20"/>
          <w:szCs w:val="20"/>
          <w:lang w:val="es-ES_tradnl"/>
        </w:rPr>
        <w:t xml:space="preserve"> + </w:t>
      </w:r>
      <w:proofErr w:type="spellStart"/>
      <w:r>
        <w:rPr>
          <w:rFonts w:ascii="Courier New" w:hAnsi="Courier New" w:cs="Courier New"/>
          <w:sz w:val="20"/>
          <w:szCs w:val="20"/>
          <w:lang w:val="es-ES_tradnl"/>
        </w:rPr>
        <w:t>parametro</w:t>
      </w:r>
      <w:proofErr w:type="spellEnd"/>
      <w:r>
        <w:rPr>
          <w:rFonts w:ascii="Courier New" w:hAnsi="Courier New" w:cs="Courier New"/>
          <w:sz w:val="20"/>
          <w:szCs w:val="20"/>
          <w:lang w:val="es-ES_tradnl"/>
        </w:rPr>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ab/>
        <w:t>}</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Pr>
          <w:rFonts w:ascii="Courier New" w:hAnsi="Courier New" w:cs="Courier New"/>
          <w:sz w:val="20"/>
          <w:szCs w:val="20"/>
          <w:lang w:val="es-ES_tradnl"/>
        </w:rPr>
        <w:t>}</w:t>
      </w:r>
    </w:p>
    <w:p w:rsidR="0075314D" w:rsidRDefault="0075314D" w:rsidP="0075314D">
      <w:pPr>
        <w:rPr>
          <w:rFonts w:ascii="Courier New" w:hAnsi="Courier New" w:cs="Courier New"/>
          <w:sz w:val="20"/>
          <w:szCs w:val="20"/>
          <w:lang w:val="es-ES_tradnl"/>
        </w:rPr>
      </w:pPr>
    </w:p>
    <w:p w:rsidR="0075314D" w:rsidRPr="00230D4D" w:rsidRDefault="00BF491C" w:rsidP="00D81E47">
      <w:pPr>
        <w:jc w:val="both"/>
        <w:rPr>
          <w:rFonts w:ascii="Times New Roman" w:hAnsi="Times New Roman" w:cs="Times New Roman"/>
        </w:rPr>
      </w:pPr>
      <w:r w:rsidRPr="00230D4D">
        <w:rPr>
          <w:rFonts w:ascii="Times New Roman" w:hAnsi="Times New Roman" w:cs="Times New Roman"/>
        </w:rPr>
        <w:t xml:space="preserve">En el archivo xml de configuración </w:t>
      </w:r>
      <w:r w:rsidR="00CE4261" w:rsidRPr="00230D4D">
        <w:rPr>
          <w:rFonts w:ascii="Times New Roman" w:hAnsi="Times New Roman" w:cs="Times New Roman"/>
        </w:rPr>
        <w:t xml:space="preserve">para </w:t>
      </w:r>
      <w:r w:rsidRPr="00230D4D">
        <w:rPr>
          <w:rFonts w:ascii="Times New Roman" w:hAnsi="Times New Roman" w:cs="Times New Roman"/>
        </w:rPr>
        <w:t xml:space="preserve">Aether-loader se debería indicar </w:t>
      </w:r>
      <w:r w:rsidR="00CE4261" w:rsidRPr="00230D4D">
        <w:rPr>
          <w:rFonts w:ascii="Times New Roman" w:hAnsi="Times New Roman" w:cs="Times New Roman"/>
        </w:rPr>
        <w:t>el</w:t>
      </w:r>
      <w:r w:rsidRPr="00230D4D">
        <w:rPr>
          <w:rFonts w:ascii="Times New Roman" w:hAnsi="Times New Roman" w:cs="Times New Roman"/>
        </w:rPr>
        <w:t xml:space="preserve"> mapeo de clases con la estructura y datos siguientes:</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classException</w:t>
      </w:r>
      <w:proofErr w:type="spellEnd"/>
      <w:proofErr w:type="gram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roofErr w:type="gramEnd"/>
      <w:r>
        <w:rPr>
          <w:rFonts w:ascii="Courier New" w:hAnsi="Courier New" w:cs="Courier New"/>
          <w:sz w:val="20"/>
          <w:szCs w:val="20"/>
          <w:lang w:val="en-US"/>
        </w:rPr>
        <w:t>Clase1</w:t>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srcClass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proofErr w:type="gram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roofErr w:type="spellStart"/>
      <w:proofErr w:type="gramEnd"/>
      <w:r>
        <w:rPr>
          <w:rFonts w:ascii="Courier New" w:hAnsi="Courier New" w:cs="Courier New"/>
          <w:sz w:val="20"/>
          <w:szCs w:val="20"/>
          <w:lang w:val="en-US"/>
        </w:rPr>
        <w:t>ClaseAdapter</w:t>
      </w:r>
      <w:proofErr w:type="spellEnd"/>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dstClass</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auto"/>
          <w:sz w:val="20"/>
          <w:szCs w:val="20"/>
          <w:lang w:val="en-US"/>
        </w:rPr>
      </w:pPr>
      <w:r w:rsidRPr="00CE4261">
        <w:rPr>
          <w:rFonts w:ascii="Courier New" w:hAnsi="Courier New" w:cs="Courier New"/>
          <w:sz w:val="20"/>
          <w:szCs w:val="20"/>
          <w:lang w:val="en-US"/>
        </w:rPr>
        <w:tab/>
      </w:r>
      <w:r w:rsidRPr="00CE4261">
        <w:rPr>
          <w:rFonts w:ascii="Courier New" w:hAnsi="Courier New" w:cs="Courier New"/>
          <w:color w:val="008080"/>
          <w:sz w:val="20"/>
          <w:szCs w:val="20"/>
          <w:lang w:val="en-US"/>
        </w:rPr>
        <w:t>&lt;/</w:t>
      </w:r>
      <w:proofErr w:type="spellStart"/>
      <w:r w:rsidRPr="00CE4261">
        <w:rPr>
          <w:rFonts w:ascii="Courier New" w:hAnsi="Courier New" w:cs="Courier New"/>
          <w:color w:val="3F7F7F"/>
          <w:sz w:val="20"/>
          <w:szCs w:val="20"/>
          <w:lang w:val="en-US"/>
        </w:rPr>
        <w:t>classException</w:t>
      </w:r>
      <w:proofErr w:type="spellEnd"/>
      <w:r w:rsidRPr="00CE4261">
        <w:rPr>
          <w:rFonts w:ascii="Courier New" w:hAnsi="Courier New" w:cs="Courier New"/>
          <w:color w:val="008080"/>
          <w:sz w:val="20"/>
          <w:szCs w:val="20"/>
          <w:lang w:val="en-US"/>
        </w:rPr>
        <w:t>&gt;</w:t>
      </w:r>
    </w:p>
    <w:p w:rsidR="00CE4261" w:rsidRPr="00CE4261" w:rsidRDefault="00CE4261" w:rsidP="00CE4261">
      <w:pPr>
        <w:autoSpaceDE w:val="0"/>
        <w:autoSpaceDN w:val="0"/>
        <w:adjustRightInd w:val="0"/>
        <w:spacing w:line="240" w:lineRule="auto"/>
        <w:rPr>
          <w:rFonts w:ascii="Courier New" w:hAnsi="Courier New" w:cs="Courier New"/>
          <w:color w:val="3F7F7F"/>
          <w:sz w:val="20"/>
          <w:szCs w:val="20"/>
          <w:lang w:val="en-US"/>
        </w:rPr>
      </w:pPr>
      <w:r w:rsidRPr="00CE4261">
        <w:rPr>
          <w:rFonts w:ascii="Courier New" w:hAnsi="Courier New" w:cs="Courier New"/>
          <w:color w:val="3F7F7F"/>
          <w:sz w:val="20"/>
          <w:szCs w:val="20"/>
          <w:lang w:val="en-US"/>
        </w:rPr>
        <w:t>&lt;/</w:t>
      </w:r>
      <w:proofErr w:type="spellStart"/>
      <w:r w:rsidRPr="00CE4261">
        <w:rPr>
          <w:rFonts w:ascii="Courier New" w:hAnsi="Courier New" w:cs="Courier New"/>
          <w:color w:val="3F7F7F"/>
          <w:sz w:val="20"/>
          <w:szCs w:val="20"/>
          <w:lang w:val="en-US"/>
        </w:rPr>
        <w:t>ClassLoaderConfig</w:t>
      </w:r>
      <w:proofErr w:type="spellEnd"/>
      <w:r w:rsidRPr="00CE4261">
        <w:rPr>
          <w:rFonts w:ascii="Courier New" w:hAnsi="Courier New" w:cs="Courier New"/>
          <w:color w:val="3F7F7F"/>
          <w:sz w:val="20"/>
          <w:szCs w:val="20"/>
          <w:lang w:val="en-US"/>
        </w:rPr>
        <w:t>&gt;</w:t>
      </w:r>
    </w:p>
    <w:p w:rsidR="00BF491C" w:rsidRPr="005A7357" w:rsidRDefault="00BF491C" w:rsidP="0075314D">
      <w:pPr>
        <w:rPr>
          <w:lang w:val="en-US"/>
        </w:rPr>
      </w:pPr>
    </w:p>
    <w:p w:rsidR="00813071" w:rsidRPr="00230D4D" w:rsidRDefault="00813071" w:rsidP="00D81E47">
      <w:pPr>
        <w:jc w:val="both"/>
        <w:rPr>
          <w:rFonts w:ascii="Times New Roman" w:hAnsi="Times New Roman" w:cs="Times New Roman"/>
        </w:rPr>
      </w:pPr>
      <w:r w:rsidRPr="00230D4D">
        <w:rPr>
          <w:rFonts w:ascii="Times New Roman" w:hAnsi="Times New Roman" w:cs="Times New Roman"/>
        </w:rPr>
        <w:lastRenderedPageBreak/>
        <w:t>Al correr la aplicación con estos elementos, el classloader irá cargando las clases correspondientes a medida que soliciten verificando que sean diferentes a la especificada en el archivo de configuración (</w:t>
      </w:r>
      <w:r w:rsidR="002B7BE0" w:rsidRPr="00230D4D">
        <w:rPr>
          <w:rFonts w:ascii="Times New Roman" w:hAnsi="Times New Roman" w:cs="Times New Roman"/>
        </w:rPr>
        <w:t>“</w:t>
      </w:r>
      <w:r w:rsidRPr="00230D4D">
        <w:rPr>
          <w:rFonts w:ascii="Times New Roman" w:hAnsi="Times New Roman" w:cs="Times New Roman"/>
        </w:rPr>
        <w:t>Clase1</w:t>
      </w:r>
      <w:r w:rsidR="002B7BE0" w:rsidRPr="00230D4D">
        <w:rPr>
          <w:rFonts w:ascii="Times New Roman" w:hAnsi="Times New Roman" w:cs="Times New Roman"/>
        </w:rPr>
        <w:t>”</w:t>
      </w:r>
      <w:r w:rsidRPr="00230D4D">
        <w:rPr>
          <w:rFonts w:ascii="Times New Roman" w:hAnsi="Times New Roman" w:cs="Times New Roman"/>
        </w:rPr>
        <w:t xml:space="preserve">). En caso de detectar que la clase que se solicitó coincide con la especificada, procederá a cargarla y modificar la misma resultando ésta </w:t>
      </w:r>
      <w:r w:rsidR="002B7BE0" w:rsidRPr="00230D4D">
        <w:rPr>
          <w:rFonts w:ascii="Times New Roman" w:hAnsi="Times New Roman" w:cs="Times New Roman"/>
        </w:rPr>
        <w:t>en</w:t>
      </w:r>
      <w:r w:rsidRPr="00230D4D">
        <w:rPr>
          <w:rFonts w:ascii="Times New Roman" w:hAnsi="Times New Roman" w:cs="Times New Roman"/>
        </w:rPr>
        <w:t xml:space="preserve"> el código que se muestra a continuación:</w:t>
      </w:r>
    </w:p>
    <w:p w:rsidR="00813071" w:rsidRDefault="00813071" w:rsidP="0075314D"/>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w:t>
      </w:r>
      <w:r w:rsidRPr="00813071">
        <w:rPr>
          <w:rFonts w:ascii="Courier New" w:hAnsi="Courier New" w:cs="Courier New"/>
          <w:b/>
          <w:bCs/>
          <w:color w:val="7F0055"/>
          <w:sz w:val="20"/>
          <w:szCs w:val="20"/>
          <w:lang w:val="en-US"/>
        </w:rPr>
        <w:t>class</w:t>
      </w:r>
      <w:r w:rsidRPr="00813071">
        <w:rPr>
          <w:rFonts w:ascii="Courier New" w:hAnsi="Courier New" w:cs="Courier New"/>
          <w:sz w:val="20"/>
          <w:szCs w:val="20"/>
          <w:lang w:val="en-US"/>
        </w:rPr>
        <w:t xml:space="preserve"> Clase1 {</w:t>
      </w:r>
    </w:p>
    <w:p w:rsidR="00813071" w:rsidRPr="00813071" w:rsidRDefault="00813071" w:rsidP="00813071">
      <w:pPr>
        <w:autoSpaceDE w:val="0"/>
        <w:autoSpaceDN w:val="0"/>
        <w:adjustRightInd w:val="0"/>
        <w:spacing w:line="240" w:lineRule="auto"/>
        <w:rPr>
          <w:rFonts w:ascii="Courier New" w:hAnsi="Courier New" w:cs="Courier New"/>
          <w:color w:val="auto"/>
          <w:sz w:val="20"/>
          <w:szCs w:val="20"/>
          <w:lang w:val="en-US"/>
        </w:rPr>
      </w:pPr>
      <w:r w:rsidRPr="00813071">
        <w:rPr>
          <w:rFonts w:ascii="Courier New" w:hAnsi="Courier New" w:cs="Courier New"/>
          <w:sz w:val="20"/>
          <w:szCs w:val="20"/>
          <w:lang w:val="en-US"/>
        </w:rPr>
        <w:tab/>
      </w:r>
      <w:proofErr w:type="gramStart"/>
      <w:r w:rsidRPr="00813071">
        <w:rPr>
          <w:rFonts w:ascii="Courier New" w:hAnsi="Courier New" w:cs="Courier New"/>
          <w:b/>
          <w:bCs/>
          <w:color w:val="7F0055"/>
          <w:sz w:val="20"/>
          <w:szCs w:val="20"/>
          <w:lang w:val="en-US"/>
        </w:rPr>
        <w:t>public</w:t>
      </w:r>
      <w:proofErr w:type="gramEnd"/>
      <w:r w:rsidRPr="00813071">
        <w:rPr>
          <w:rFonts w:ascii="Courier New" w:hAnsi="Courier New" w:cs="Courier New"/>
          <w:sz w:val="20"/>
          <w:szCs w:val="20"/>
          <w:lang w:val="en-US"/>
        </w:rPr>
        <w:t xml:space="preserve"> String metodo1(</w:t>
      </w:r>
      <w:proofErr w:type="spellStart"/>
      <w:r w:rsidRPr="00813071">
        <w:rPr>
          <w:rFonts w:ascii="Courier New" w:hAnsi="Courier New" w:cs="Courier New"/>
          <w:b/>
          <w:bCs/>
          <w:color w:val="7F0055"/>
          <w:sz w:val="20"/>
          <w:szCs w:val="20"/>
          <w:lang w:val="en-US"/>
        </w:rPr>
        <w:t>int</w:t>
      </w:r>
      <w:proofErr w:type="spellEnd"/>
      <w:r w:rsidRPr="00813071">
        <w:rPr>
          <w:rFonts w:ascii="Courier New" w:hAnsi="Courier New" w:cs="Courier New"/>
          <w:sz w:val="20"/>
          <w:szCs w:val="20"/>
          <w:lang w:val="en-US"/>
        </w:rPr>
        <w:t xml:space="preserve"> param1) {</w:t>
      </w:r>
    </w:p>
    <w:p w:rsidR="00813071" w:rsidRPr="005A7357" w:rsidRDefault="00813071" w:rsidP="00813071">
      <w:pPr>
        <w:autoSpaceDE w:val="0"/>
        <w:autoSpaceDN w:val="0"/>
        <w:adjustRightInd w:val="0"/>
        <w:spacing w:line="240" w:lineRule="auto"/>
        <w:rPr>
          <w:rFonts w:ascii="Courier New" w:hAnsi="Courier New" w:cs="Courier New"/>
          <w:color w:val="auto"/>
          <w:sz w:val="20"/>
          <w:szCs w:val="20"/>
        </w:rPr>
      </w:pPr>
      <w:r w:rsidRPr="00813071">
        <w:rPr>
          <w:rFonts w:ascii="Courier New" w:hAnsi="Courier New" w:cs="Courier New"/>
          <w:sz w:val="20"/>
          <w:szCs w:val="20"/>
          <w:lang w:val="en-US"/>
        </w:rPr>
        <w:tab/>
      </w:r>
      <w:r w:rsidRPr="00813071">
        <w:rPr>
          <w:rFonts w:ascii="Courier New" w:hAnsi="Courier New" w:cs="Courier New"/>
          <w:sz w:val="20"/>
          <w:szCs w:val="20"/>
          <w:lang w:val="en-US"/>
        </w:rPr>
        <w:tab/>
      </w:r>
      <w:proofErr w:type="spellStart"/>
      <w:proofErr w:type="gramStart"/>
      <w:r w:rsidRPr="005A7357">
        <w:rPr>
          <w:rFonts w:ascii="Courier New" w:hAnsi="Courier New" w:cs="Courier New"/>
          <w:b/>
          <w:bCs/>
          <w:color w:val="7F0055"/>
          <w:sz w:val="20"/>
          <w:szCs w:val="20"/>
        </w:rPr>
        <w:t>return</w:t>
      </w:r>
      <w:proofErr w:type="spellEnd"/>
      <w:proofErr w:type="gramEnd"/>
      <w:r w:rsidRPr="005A7357">
        <w:rPr>
          <w:rFonts w:ascii="Courier New" w:hAnsi="Courier New" w:cs="Courier New"/>
          <w:sz w:val="20"/>
          <w:szCs w:val="20"/>
        </w:rPr>
        <w:t xml:space="preserve"> </w:t>
      </w:r>
      <w:proofErr w:type="spellStart"/>
      <w:r w:rsidRPr="005A7357">
        <w:rPr>
          <w:rFonts w:ascii="Courier New" w:hAnsi="Courier New" w:cs="Courier New"/>
          <w:sz w:val="20"/>
          <w:szCs w:val="20"/>
        </w:rPr>
        <w:t>ClaseAdapter.</w:t>
      </w:r>
      <w:r w:rsidRPr="005A7357">
        <w:rPr>
          <w:rFonts w:ascii="Courier New" w:hAnsi="Courier New" w:cs="Courier New"/>
          <w:i/>
          <w:iCs/>
          <w:sz w:val="20"/>
          <w:szCs w:val="20"/>
        </w:rPr>
        <w:t>getInstance</w:t>
      </w:r>
      <w:proofErr w:type="spellEnd"/>
      <w:r w:rsidRPr="005A7357">
        <w:rPr>
          <w:rFonts w:ascii="Courier New" w:hAnsi="Courier New" w:cs="Courier New"/>
          <w:sz w:val="20"/>
          <w:szCs w:val="20"/>
        </w:rPr>
        <w:t>().metodo1(param1);</w:t>
      </w:r>
    </w:p>
    <w:p w:rsidR="00813071" w:rsidRDefault="00813071" w:rsidP="00813071">
      <w:pPr>
        <w:autoSpaceDE w:val="0"/>
        <w:autoSpaceDN w:val="0"/>
        <w:adjustRightInd w:val="0"/>
        <w:spacing w:line="240" w:lineRule="auto"/>
        <w:rPr>
          <w:rFonts w:ascii="Courier New" w:hAnsi="Courier New" w:cs="Courier New"/>
          <w:color w:val="auto"/>
          <w:sz w:val="20"/>
          <w:szCs w:val="20"/>
          <w:lang w:val="es-ES_tradnl"/>
        </w:rPr>
      </w:pPr>
      <w:r w:rsidRPr="005A7357">
        <w:rPr>
          <w:rFonts w:ascii="Courier New" w:hAnsi="Courier New" w:cs="Courier New"/>
          <w:sz w:val="20"/>
          <w:szCs w:val="20"/>
        </w:rPr>
        <w:tab/>
      </w:r>
      <w:r>
        <w:rPr>
          <w:rFonts w:ascii="Courier New" w:hAnsi="Courier New" w:cs="Courier New"/>
          <w:sz w:val="20"/>
          <w:szCs w:val="20"/>
          <w:lang w:val="es-ES_tradnl"/>
        </w:rPr>
        <w:t>}</w:t>
      </w:r>
    </w:p>
    <w:p w:rsidR="00813071" w:rsidRDefault="00813071" w:rsidP="00813071">
      <w:pPr>
        <w:rPr>
          <w:rFonts w:ascii="Courier New" w:hAnsi="Courier New" w:cs="Courier New"/>
          <w:sz w:val="20"/>
          <w:szCs w:val="20"/>
          <w:lang w:val="es-ES_tradnl"/>
        </w:rPr>
      </w:pPr>
      <w:r>
        <w:rPr>
          <w:rFonts w:ascii="Courier New" w:hAnsi="Courier New" w:cs="Courier New"/>
          <w:sz w:val="20"/>
          <w:szCs w:val="20"/>
          <w:lang w:val="es-ES_tradnl"/>
        </w:rPr>
        <w:t>}</w:t>
      </w:r>
    </w:p>
    <w:p w:rsidR="002B7BE0" w:rsidRDefault="002B7BE0" w:rsidP="00813071">
      <w:pPr>
        <w:rPr>
          <w:rFonts w:ascii="Courier New" w:hAnsi="Courier New" w:cs="Courier New"/>
          <w:sz w:val="20"/>
          <w:szCs w:val="20"/>
          <w:lang w:val="es-ES_tradnl"/>
        </w:rPr>
      </w:pPr>
    </w:p>
    <w:p w:rsidR="002B7BE0" w:rsidRPr="00230D4D" w:rsidRDefault="002B7BE0" w:rsidP="00D81E47">
      <w:pPr>
        <w:jc w:val="both"/>
        <w:rPr>
          <w:rFonts w:ascii="Times New Roman" w:hAnsi="Times New Roman" w:cs="Times New Roman"/>
        </w:rPr>
      </w:pPr>
      <w:r w:rsidRPr="00230D4D">
        <w:rPr>
          <w:rFonts w:ascii="Times New Roman" w:hAnsi="Times New Roman" w:cs="Times New Roman"/>
        </w:rPr>
        <w:t xml:space="preserve">Gracias a este procedimiento de detección y modificación de código en tiempo de ejecución se libra en gran medida al usuario de tener que realizar cambios en la aplicación ya desarrollada. Los casos que necesitan intervención del usuario para la modificación de código ya desarrollado corresponden a la utilización de </w:t>
      </w:r>
      <w:proofErr w:type="spellStart"/>
      <w:r w:rsidRPr="00230D4D">
        <w:rPr>
          <w:rFonts w:ascii="Times New Roman" w:hAnsi="Times New Roman" w:cs="Times New Roman"/>
        </w:rPr>
        <w:t>classloaders</w:t>
      </w:r>
      <w:proofErr w:type="spellEnd"/>
      <w:r w:rsidRPr="00230D4D">
        <w:rPr>
          <w:rFonts w:ascii="Times New Roman" w:hAnsi="Times New Roman" w:cs="Times New Roman"/>
        </w:rPr>
        <w:t xml:space="preserve"> personalizados, es decir, que si la aplicación del usuario utiliza un classloader personalizado para ella deberá modificar el código del mismo para delegar la carga de las clases al cargador de clases de Aether.</w:t>
      </w:r>
    </w:p>
    <w:p w:rsidR="00E929F5" w:rsidRPr="00230D4D" w:rsidRDefault="00E929F5" w:rsidP="00D81E47">
      <w:pPr>
        <w:jc w:val="both"/>
        <w:rPr>
          <w:rFonts w:ascii="Times New Roman" w:hAnsi="Times New Roman" w:cs="Times New Roman"/>
        </w:rPr>
      </w:pPr>
    </w:p>
    <w:p w:rsidR="0022198F" w:rsidRPr="00230D4D" w:rsidRDefault="004B0BFF" w:rsidP="00D81E47">
      <w:pPr>
        <w:jc w:val="both"/>
        <w:rPr>
          <w:rFonts w:ascii="Times New Roman" w:hAnsi="Times New Roman" w:cs="Times New Roman"/>
        </w:rPr>
      </w:pPr>
      <w:r w:rsidRPr="00230D4D">
        <w:rPr>
          <w:rFonts w:ascii="Times New Roman" w:hAnsi="Times New Roman" w:cs="Times New Roman"/>
        </w:rPr>
        <w:t xml:space="preserve">Con respecto al diseño de este módulo, no fue necesario </w:t>
      </w:r>
      <w:r w:rsidR="00A2281B" w:rsidRPr="00230D4D">
        <w:rPr>
          <w:rFonts w:ascii="Times New Roman" w:hAnsi="Times New Roman" w:cs="Times New Roman"/>
        </w:rPr>
        <w:t>utilizar</w:t>
      </w:r>
      <w:r w:rsidRPr="00230D4D">
        <w:rPr>
          <w:rFonts w:ascii="Times New Roman" w:hAnsi="Times New Roman" w:cs="Times New Roman"/>
        </w:rPr>
        <w:t xml:space="preserve"> ningún patrón de diseño </w:t>
      </w:r>
      <w:r w:rsidR="00A2281B" w:rsidRPr="00230D4D">
        <w:rPr>
          <w:rFonts w:ascii="Times New Roman" w:hAnsi="Times New Roman" w:cs="Times New Roman"/>
        </w:rPr>
        <w:t>específico ya que la funcionalidad es muy sencilla y concreta. Este módulo consta de tres clases, la principal “JavasistClassLoader” provee las funcionalidades de carga de clases comunes de un classloader pero buscando coincidencias de la clase a cargar con las especificadas en la configuración. La segunda clase más importante es “ClassManipulator”, la cual es la encargada de modificar la clase que se indique agregando las llamadas al adapter correspondiente, mientras que por último encontramos la clase encargada de configurar el classloader leyendo los datos desde un archivo de configuración xml.</w:t>
      </w:r>
      <w:r w:rsidR="0022198F" w:rsidRPr="00230D4D">
        <w:rPr>
          <w:rFonts w:ascii="Times New Roman" w:hAnsi="Times New Roman" w:cs="Times New Roman"/>
        </w:rPr>
        <w:t xml:space="preserve"> A continuación se presenta el diagrama de clases correspondiente a este módulo.</w:t>
      </w:r>
    </w:p>
    <w:p w:rsidR="00E929F5" w:rsidRPr="00230D4D" w:rsidRDefault="004B07DB" w:rsidP="00A3286D">
      <w:pPr>
        <w:jc w:val="center"/>
        <w:rPr>
          <w:rFonts w:ascii="Times New Roman" w:hAnsi="Times New Roman" w:cs="Times New Roman"/>
        </w:rPr>
      </w:pPr>
      <w:r w:rsidRPr="00230D4D">
        <w:rPr>
          <w:rFonts w:ascii="Times New Roman" w:hAnsi="Times New Roman" w:cs="Times New Roman"/>
          <w:noProof/>
          <w:lang w:val="es-ES_tradnl" w:eastAsia="es-ES_tradnl"/>
        </w:rPr>
        <w:lastRenderedPageBreak/>
        <w:drawing>
          <wp:inline distT="0" distB="0" distL="0" distR="0" wp14:anchorId="6C14F111" wp14:editId="7A711853">
            <wp:extent cx="5934075" cy="5514975"/>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934075" cy="5514975"/>
                    </a:xfrm>
                    <a:prstGeom prst="rect">
                      <a:avLst/>
                    </a:prstGeom>
                    <a:noFill/>
                    <a:ln w="9525">
                      <a:noFill/>
                      <a:miter lim="800000"/>
                      <a:headEnd/>
                      <a:tailEnd/>
                    </a:ln>
                  </pic:spPr>
                </pic:pic>
              </a:graphicData>
            </a:graphic>
          </wp:inline>
        </w:drawing>
      </w:r>
    </w:p>
    <w:p w:rsidR="00E929F5" w:rsidRPr="00230D4D" w:rsidRDefault="00E929F5" w:rsidP="00E929F5">
      <w:pPr>
        <w:jc w:val="center"/>
        <w:rPr>
          <w:rFonts w:ascii="Times New Roman" w:hAnsi="Times New Roman" w:cs="Times New Roman"/>
        </w:rPr>
      </w:pPr>
      <w:r w:rsidRPr="00230D4D">
        <w:rPr>
          <w:rFonts w:ascii="Times New Roman" w:hAnsi="Times New Roman" w:cs="Times New Roman"/>
        </w:rPr>
        <w:t xml:space="preserve">Figura 4.5 – </w:t>
      </w:r>
      <w:r w:rsidR="00E27F51" w:rsidRPr="00230D4D">
        <w:rPr>
          <w:rFonts w:ascii="Times New Roman" w:hAnsi="Times New Roman" w:cs="Times New Roman"/>
        </w:rPr>
        <w:t xml:space="preserve">Diagrama de clases de </w:t>
      </w:r>
      <w:r w:rsidRPr="00230D4D">
        <w:rPr>
          <w:rFonts w:ascii="Times New Roman" w:hAnsi="Times New Roman" w:cs="Times New Roman"/>
        </w:rPr>
        <w:t>Aether-loader.</w:t>
      </w:r>
    </w:p>
    <w:p w:rsidR="00E929F5" w:rsidRPr="00230D4D" w:rsidRDefault="00E929F5" w:rsidP="00E929F5">
      <w:pPr>
        <w:jc w:val="center"/>
        <w:rPr>
          <w:rFonts w:ascii="Times New Roman" w:hAnsi="Times New Roman" w:cs="Times New Roman"/>
        </w:rPr>
      </w:pPr>
    </w:p>
    <w:p w:rsidR="00E57197" w:rsidRPr="00230D4D" w:rsidRDefault="00E57197" w:rsidP="00E57197">
      <w:pPr>
        <w:spacing w:line="240" w:lineRule="auto"/>
        <w:rPr>
          <w:rFonts w:ascii="Times New Roman" w:hAnsi="Times New Roman" w:cs="Times New Roman"/>
        </w:rPr>
      </w:pPr>
    </w:p>
    <w:p w:rsidR="00E57197" w:rsidRPr="00230D4D" w:rsidRDefault="00E57197" w:rsidP="00D81E47">
      <w:pPr>
        <w:spacing w:line="240" w:lineRule="auto"/>
        <w:jc w:val="both"/>
        <w:rPr>
          <w:rFonts w:ascii="Times New Roman" w:hAnsi="Times New Roman" w:cs="Times New Roman"/>
        </w:rPr>
      </w:pPr>
      <w:r w:rsidRPr="00230D4D">
        <w:rPr>
          <w:rFonts w:ascii="Times New Roman" w:hAnsi="Times New Roman" w:cs="Times New Roman"/>
        </w:rPr>
        <w:t xml:space="preserve">Como último punto, cabe destacar que para activar el uso del classloader de Aether se debe utilizar un switch adicional para la máquina virtual de Java. Esto permite definir como classloader </w:t>
      </w:r>
      <w:r w:rsidR="00F526DC" w:rsidRPr="00230D4D">
        <w:rPr>
          <w:rFonts w:ascii="Times New Roman" w:hAnsi="Times New Roman" w:cs="Times New Roman"/>
        </w:rPr>
        <w:t>del sistema</w:t>
      </w:r>
      <w:r w:rsidRPr="00230D4D">
        <w:rPr>
          <w:rFonts w:ascii="Times New Roman" w:hAnsi="Times New Roman" w:cs="Times New Roman"/>
        </w:rPr>
        <w:t xml:space="preserve"> al creado para interceptar y redireccionar las llamadas hacia los adapters. El parámetro que debe especificarse es el siguiente: </w:t>
      </w:r>
    </w:p>
    <w:p w:rsidR="00E57197" w:rsidRPr="00230D4D" w:rsidRDefault="00E57197" w:rsidP="00D81E47">
      <w:pPr>
        <w:spacing w:line="240" w:lineRule="auto"/>
        <w:ind w:firstLine="708"/>
        <w:jc w:val="both"/>
        <w:rPr>
          <w:rFonts w:ascii="Times New Roman" w:hAnsi="Times New Roman" w:cs="Times New Roman"/>
          <w:i/>
          <w:iCs/>
        </w:rPr>
      </w:pPr>
      <w:r w:rsidRPr="00230D4D">
        <w:rPr>
          <w:rFonts w:ascii="Times New Roman" w:hAnsi="Times New Roman" w:cs="Times New Roman"/>
          <w:i/>
          <w:iCs/>
        </w:rPr>
        <w:t>-Djava.system.class.loader=com.tesis.aether.loader.core.JavasistClassLoader</w:t>
      </w:r>
    </w:p>
    <w:p w:rsidR="00E929F5" w:rsidRPr="00230D4D" w:rsidRDefault="00E929F5" w:rsidP="00E929F5">
      <w:pPr>
        <w:rPr>
          <w:rFonts w:ascii="Times New Roman" w:hAnsi="Times New Roman" w:cs="Times New Roman"/>
        </w:rPr>
      </w:pPr>
    </w:p>
    <w:p w:rsidR="00E42614" w:rsidRPr="00230D4D" w:rsidRDefault="00E42614" w:rsidP="00E929F5">
      <w:pPr>
        <w:rPr>
          <w:rFonts w:ascii="Times New Roman" w:hAnsi="Times New Roman" w:cs="Times New Roman"/>
        </w:rPr>
      </w:pPr>
      <w:r w:rsidRPr="00230D4D">
        <w:rPr>
          <w:rFonts w:ascii="Times New Roman" w:hAnsi="Times New Roman" w:cs="Times New Roman"/>
        </w:rPr>
        <w:t xml:space="preserve">En la figura siguiente se presenta </w:t>
      </w:r>
      <w:r w:rsidR="00230D4D" w:rsidRPr="00230D4D">
        <w:rPr>
          <w:rFonts w:ascii="Times New Roman" w:hAnsi="Times New Roman" w:cs="Times New Roman"/>
        </w:rPr>
        <w:t>la utilización del módulo cargador de adapters por parte de una aplicación ya desarrollada con una tecnología diferente.</w:t>
      </w:r>
    </w:p>
    <w:p w:rsidR="00230D4D" w:rsidRPr="00230D4D" w:rsidRDefault="00230D4D" w:rsidP="00A3286D">
      <w:pPr>
        <w:jc w:val="center"/>
        <w:rPr>
          <w:rFonts w:ascii="Times New Roman" w:hAnsi="Times New Roman" w:cs="Times New Roman"/>
        </w:rPr>
      </w:pPr>
      <w:bookmarkStart w:id="9" w:name="_GoBack"/>
      <w:r w:rsidRPr="00230D4D">
        <w:rPr>
          <w:rFonts w:ascii="Times New Roman" w:hAnsi="Times New Roman" w:cs="Times New Roman"/>
          <w:noProof/>
          <w:lang w:val="es-ES_tradnl" w:eastAsia="es-ES_tradnl"/>
        </w:rPr>
        <w:lastRenderedPageBreak/>
        <w:drawing>
          <wp:inline distT="0" distB="0" distL="0" distR="0" wp14:anchorId="03F90F9C" wp14:editId="04D87F49">
            <wp:extent cx="5943600" cy="5114925"/>
            <wp:effectExtent l="0" t="0" r="0" b="0"/>
            <wp:docPr id="15" name="Picture 15" descr="C:\Users\Kireta\Download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eta\Downloads\Enfoque-2.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bookmarkEnd w:id="9"/>
    </w:p>
    <w:p w:rsidR="00230D4D" w:rsidRPr="00230D4D" w:rsidRDefault="00230D4D" w:rsidP="00230D4D">
      <w:pPr>
        <w:jc w:val="center"/>
        <w:rPr>
          <w:rFonts w:ascii="Times New Roman" w:hAnsi="Times New Roman" w:cs="Times New Roman"/>
        </w:rPr>
      </w:pPr>
      <w:r w:rsidRPr="00230D4D">
        <w:rPr>
          <w:rFonts w:ascii="Times New Roman" w:hAnsi="Times New Roman" w:cs="Times New Roman"/>
        </w:rPr>
        <w:t>Figura 3.8 Utilización del módulo cargador de adapters de Aether.</w:t>
      </w:r>
    </w:p>
    <w:p w:rsidR="00230D4D" w:rsidRPr="00230D4D" w:rsidRDefault="00230D4D" w:rsidP="00230D4D">
      <w:pPr>
        <w:jc w:val="center"/>
        <w:rPr>
          <w:rFonts w:ascii="Times New Roman" w:hAnsi="Times New Roman" w:cs="Times New Roman"/>
          <w:b/>
        </w:rPr>
      </w:pPr>
    </w:p>
    <w:p w:rsidR="00230D4D" w:rsidRPr="00230D4D" w:rsidRDefault="00230D4D" w:rsidP="00230D4D">
      <w:pPr>
        <w:jc w:val="both"/>
        <w:rPr>
          <w:rFonts w:ascii="Times New Roman" w:hAnsi="Times New Roman" w:cs="Times New Roman"/>
        </w:rPr>
      </w:pPr>
      <w:r w:rsidRPr="00230D4D">
        <w:rPr>
          <w:rFonts w:ascii="Times New Roman" w:hAnsi="Times New Roman" w:cs="Times New Roman"/>
        </w:rPr>
        <w:t xml:space="preserve">Como se puede apreciar, el cargador de adapters se encuentra entre la aplicación del usuario y el framework utilizado. Una vez activado, el nuevo módulo comienza a capturar las invocaciones de la aplicación del usuario a la herramienta objetivo (jClouds). Cuando Aether detecta un método de interés carga los mapeos necesarios del archivo de configuración y reemplaza la llamada original por una llamada a su método homónimo en el adapter. Nótese también que el flujo original de la aplicación (líneas punteadas) se mantiene intacto con respecto a la nueva implementación. Tal es el caso que desde el punto de vista del desarrollador el método que se ejecuta sigue siendo el original. Al trabajar de este modo, el usuario del framework sólo debe tener conocimiento del módulo cargador y cómo configurarlo, lo que se traduce en simpleza a la hora de utilizar la plataforma. </w:t>
      </w:r>
    </w:p>
    <w:p w:rsidR="00230D4D" w:rsidRPr="00230D4D" w:rsidRDefault="00230D4D" w:rsidP="00230D4D">
      <w:pPr>
        <w:jc w:val="both"/>
        <w:rPr>
          <w:rFonts w:ascii="Times New Roman" w:hAnsi="Times New Roman" w:cs="Times New Roman"/>
        </w:rPr>
      </w:pPr>
    </w:p>
    <w:p w:rsidR="00230D4D" w:rsidRPr="00230D4D" w:rsidRDefault="00230D4D" w:rsidP="00230D4D">
      <w:pPr>
        <w:jc w:val="both"/>
        <w:rPr>
          <w:rFonts w:ascii="Times New Roman" w:hAnsi="Times New Roman" w:cs="Times New Roman"/>
        </w:rPr>
      </w:pPr>
    </w:p>
    <w:p w:rsidR="00230D4D" w:rsidRPr="00EB46E4" w:rsidRDefault="00230D4D" w:rsidP="00E929F5"/>
    <w:sectPr w:rsidR="00230D4D" w:rsidRPr="00EB46E4" w:rsidSect="00BB1E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anarkand-W" w:date="2013-01-10T14:37:00Z" w:initials="Z">
    <w:p w:rsidR="002D5611" w:rsidRDefault="002D5611">
      <w:pPr>
        <w:pStyle w:val="CommentText"/>
      </w:pPr>
      <w:r>
        <w:rPr>
          <w:rStyle w:val="CommentReference"/>
        </w:rPr>
        <w:annotationRef/>
      </w:r>
      <w:r w:rsidR="00205B49">
        <w:t xml:space="preserve">No me convence, pero tampoco tengo argumentos como para decir </w:t>
      </w:r>
      <w:proofErr w:type="spellStart"/>
      <w:r w:rsidR="00205B49">
        <w:t>por que</w:t>
      </w:r>
      <w:proofErr w:type="spellEnd"/>
      <w:r w:rsidR="00205B49">
        <w:t xml:space="preserve"> :). Lo marco como para hablarlo con </w:t>
      </w:r>
      <w:proofErr w:type="spellStart"/>
      <w:r w:rsidR="00205B49">
        <w:t>Alvaro</w:t>
      </w:r>
      <w:proofErr w:type="spellEnd"/>
    </w:p>
  </w:comment>
  <w:comment w:id="3" w:author="Zanarkand-W" w:date="2013-01-11T09:58:00Z" w:initials="Z">
    <w:p w:rsidR="007B6E26" w:rsidRPr="007B6E26" w:rsidRDefault="007B6E26">
      <w:pPr>
        <w:pStyle w:val="CommentText"/>
      </w:pPr>
      <w:r>
        <w:rPr>
          <w:rStyle w:val="CommentReference"/>
        </w:rPr>
        <w:annotationRef/>
      </w:r>
      <w:r w:rsidR="002D66E1" w:rsidRPr="007B6E26">
        <w:t xml:space="preserve">Comentario general de esta </w:t>
      </w:r>
      <w:proofErr w:type="spellStart"/>
      <w:r w:rsidR="002D66E1" w:rsidRPr="007B6E26">
        <w:t>seccion</w:t>
      </w:r>
      <w:proofErr w:type="spellEnd"/>
      <w:r w:rsidR="002D66E1" w:rsidRPr="007B6E26">
        <w:t xml:space="preserve">: </w:t>
      </w:r>
      <w:proofErr w:type="spellStart"/>
      <w:r w:rsidR="002D66E1" w:rsidRPr="007B6E26">
        <w:t>Faltarian</w:t>
      </w:r>
      <w:proofErr w:type="spellEnd"/>
      <w:r w:rsidR="002D66E1" w:rsidRPr="007B6E26">
        <w:t xml:space="preserve"> algunos </w:t>
      </w:r>
      <w:proofErr w:type="spellStart"/>
      <w:r w:rsidR="002D66E1" w:rsidRPr="007B6E26">
        <w:t>graficos</w:t>
      </w:r>
      <w:proofErr w:type="spellEnd"/>
      <w:r w:rsidR="002D66E1" w:rsidRPr="007B6E26">
        <w:t xml:space="preserve"> mostrando la </w:t>
      </w:r>
      <w:proofErr w:type="spellStart"/>
      <w:r w:rsidR="002D66E1" w:rsidRPr="007B6E26">
        <w:t>interaccion</w:t>
      </w:r>
      <w:proofErr w:type="spellEnd"/>
      <w:r w:rsidR="002D66E1" w:rsidRPr="007B6E26">
        <w:t xml:space="preserve"> entre los componentes. En el enfoque viejo nosotros </w:t>
      </w:r>
      <w:proofErr w:type="spellStart"/>
      <w:r w:rsidR="002D66E1" w:rsidRPr="007B6E26">
        <w:t>habiamos</w:t>
      </w:r>
      <w:proofErr w:type="spellEnd"/>
      <w:r w:rsidR="002D66E1" w:rsidRPr="007B6E26">
        <w:t xml:space="preserve"> dividido en 3, el loader, adapters y core y </w:t>
      </w:r>
      <w:proofErr w:type="spellStart"/>
      <w:r w:rsidR="002D66E1" w:rsidRPr="007B6E26">
        <w:t>alvaro</w:t>
      </w:r>
      <w:proofErr w:type="spellEnd"/>
      <w:r w:rsidR="002D66E1" w:rsidRPr="007B6E26">
        <w:t xml:space="preserve"> nos </w:t>
      </w:r>
      <w:proofErr w:type="spellStart"/>
      <w:r w:rsidR="002D66E1" w:rsidRPr="007B6E26">
        <w:t>habia</w:t>
      </w:r>
      <w:proofErr w:type="spellEnd"/>
      <w:r w:rsidR="002D66E1" w:rsidRPr="007B6E26">
        <w:t xml:space="preserve"> dicho que era muy de bajo nivel. </w:t>
      </w:r>
      <w:r w:rsidR="002D66E1" w:rsidRPr="00EC00FA">
        <w:t xml:space="preserve">Por este motivo en el enfoque nuevo sacamos esa </w:t>
      </w:r>
      <w:proofErr w:type="spellStart"/>
      <w:r w:rsidR="002D66E1" w:rsidRPr="00EC00FA">
        <w:t>division</w:t>
      </w:r>
      <w:proofErr w:type="spellEnd"/>
      <w:r w:rsidR="002D66E1" w:rsidRPr="00EC00FA">
        <w:t xml:space="preserve"> y ya no se explica eso, </w:t>
      </w:r>
      <w:proofErr w:type="spellStart"/>
      <w:r w:rsidR="002D66E1" w:rsidRPr="00EC00FA">
        <w:t>deberia</w:t>
      </w:r>
      <w:proofErr w:type="spellEnd"/>
      <w:r w:rsidR="002D66E1" w:rsidRPr="00EC00FA">
        <w:t xml:space="preserve"> estar </w:t>
      </w:r>
      <w:proofErr w:type="spellStart"/>
      <w:r w:rsidR="002D66E1" w:rsidRPr="00EC00FA">
        <w:t>aca</w:t>
      </w:r>
      <w:proofErr w:type="spellEnd"/>
      <w:r w:rsidR="002D66E1" w:rsidRPr="00EC00FA">
        <w:t xml:space="preserve">. Yo creo que los </w:t>
      </w:r>
      <w:proofErr w:type="spellStart"/>
      <w:r w:rsidR="002D66E1" w:rsidRPr="00EC00FA">
        <w:t>graficos</w:t>
      </w:r>
      <w:proofErr w:type="spellEnd"/>
      <w:r w:rsidR="002D66E1" w:rsidRPr="00EC00FA">
        <w:t xml:space="preserve"> del enfoque viejo pueden servir, en particular 3.2</w:t>
      </w:r>
      <w:r w:rsidR="002D66E1">
        <w:t xml:space="preserve"> (vista general)</w:t>
      </w:r>
      <w:r w:rsidR="002D66E1" w:rsidRPr="00EC00FA">
        <w:t xml:space="preserve">, </w:t>
      </w:r>
      <w:r w:rsidR="002D66E1">
        <w:t>3.6 (</w:t>
      </w:r>
      <w:proofErr w:type="spellStart"/>
      <w:r w:rsidR="002D66E1">
        <w:t>construccion</w:t>
      </w:r>
      <w:proofErr w:type="spellEnd"/>
      <w:r w:rsidR="002D66E1">
        <w:t xml:space="preserve"> de servicios), </w:t>
      </w:r>
      <w:r w:rsidR="002D66E1" w:rsidRPr="00EC00FA">
        <w:t>3.8</w:t>
      </w:r>
      <w:r w:rsidR="002D66E1">
        <w:t xml:space="preserve"> (cargador de adapters).</w:t>
      </w:r>
      <w:r w:rsidR="002D66E1" w:rsidRPr="00EC00FA">
        <w:t xml:space="preserve"> </w:t>
      </w:r>
      <w:r w:rsidR="002D66E1">
        <w:t xml:space="preserve">todos </w:t>
      </w:r>
      <w:r w:rsidR="002D66E1" w:rsidRPr="00EC00FA">
        <w:t>modificado</w:t>
      </w:r>
      <w:r w:rsidR="002D66E1">
        <w:t>s</w:t>
      </w:r>
      <w:r w:rsidR="002D66E1" w:rsidRPr="00EC00FA">
        <w:t xml:space="preserve"> para que no </w:t>
      </w:r>
      <w:proofErr w:type="spellStart"/>
      <w:r w:rsidR="002D66E1" w:rsidRPr="00EC00FA">
        <w:t>este</w:t>
      </w:r>
      <w:proofErr w:type="spellEnd"/>
      <w:r w:rsidR="002D66E1" w:rsidRPr="00EC00FA">
        <w:t xml:space="preserve"> "editor"</w:t>
      </w:r>
      <w:r w:rsidR="002D66E1">
        <w:t xml:space="preserve"> claro.</w:t>
      </w:r>
    </w:p>
  </w:comment>
  <w:comment w:id="4" w:author="Zanarkand-W" w:date="2013-01-10T15:54:00Z" w:initials="Z">
    <w:p w:rsidR="00AB78AE" w:rsidRDefault="00AB78AE">
      <w:pPr>
        <w:pStyle w:val="CommentText"/>
      </w:pPr>
      <w:r>
        <w:rPr>
          <w:rStyle w:val="CommentReference"/>
        </w:rPr>
        <w:annotationRef/>
      </w:r>
      <w:r w:rsidR="00205B49">
        <w:t xml:space="preserve">Pasar los servicios a español para que peguen con la </w:t>
      </w:r>
      <w:proofErr w:type="spellStart"/>
      <w:r w:rsidR="00205B49">
        <w:t>descripcion</w:t>
      </w:r>
      <w:proofErr w:type="spellEnd"/>
      <w:r w:rsidR="00205B49">
        <w:t>, yo lo hago y te mando.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D45" w:rsidRDefault="00E54D45" w:rsidP="00E407A4">
      <w:pPr>
        <w:spacing w:line="240" w:lineRule="auto"/>
      </w:pPr>
      <w:r>
        <w:separator/>
      </w:r>
    </w:p>
  </w:endnote>
  <w:endnote w:type="continuationSeparator" w:id="0">
    <w:p w:rsidR="00E54D45" w:rsidRDefault="00E54D45" w:rsidP="00E40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D45" w:rsidRDefault="00E54D45" w:rsidP="00E407A4">
      <w:pPr>
        <w:spacing w:line="240" w:lineRule="auto"/>
      </w:pPr>
      <w:r>
        <w:separator/>
      </w:r>
    </w:p>
  </w:footnote>
  <w:footnote w:type="continuationSeparator" w:id="0">
    <w:p w:rsidR="00E54D45" w:rsidRDefault="00E54D45" w:rsidP="00E407A4">
      <w:pPr>
        <w:spacing w:line="240" w:lineRule="auto"/>
      </w:pPr>
      <w:r>
        <w:continuationSeparator/>
      </w:r>
    </w:p>
  </w:footnote>
  <w:footnote w:id="1">
    <w:p w:rsidR="001931AF" w:rsidRDefault="001931AF">
      <w:pPr>
        <w:pStyle w:val="FootnoteText"/>
      </w:pPr>
      <w:r>
        <w:rPr>
          <w:rStyle w:val="FootnoteReference"/>
        </w:rPr>
        <w:footnoteRef/>
      </w:r>
      <w:r>
        <w:t xml:space="preserve"> </w:t>
      </w:r>
      <w:r w:rsidRPr="001931AF">
        <w:t>http://maven.apache.org/</w:t>
      </w:r>
    </w:p>
  </w:footnote>
  <w:footnote w:id="2">
    <w:p w:rsidR="001931AF" w:rsidRDefault="001931AF">
      <w:pPr>
        <w:pStyle w:val="FootnoteText"/>
      </w:pPr>
      <w:r>
        <w:rPr>
          <w:rStyle w:val="FootnoteReference"/>
        </w:rPr>
        <w:footnoteRef/>
      </w:r>
      <w:r>
        <w:t xml:space="preserve"> http://www.jboss.org/javassist</w:t>
      </w:r>
    </w:p>
  </w:footnote>
  <w:footnote w:id="3">
    <w:p w:rsidR="001931AF" w:rsidRDefault="001931AF">
      <w:pPr>
        <w:pStyle w:val="FootnoteText"/>
      </w:pPr>
      <w:r>
        <w:rPr>
          <w:rStyle w:val="FootnoteReference"/>
        </w:rPr>
        <w:footnoteRef/>
      </w:r>
      <w:r>
        <w:t xml:space="preserve"> </w:t>
      </w:r>
      <w:r w:rsidRPr="001931AF">
        <w:t>http://www.eclipse.org/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F41"/>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85F2EC3"/>
    <w:multiLevelType w:val="hybridMultilevel"/>
    <w:tmpl w:val="3594E9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A892529"/>
    <w:multiLevelType w:val="hybridMultilevel"/>
    <w:tmpl w:val="783274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7CB4E83"/>
    <w:multiLevelType w:val="hybridMultilevel"/>
    <w:tmpl w:val="6AEC76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38B2A18"/>
    <w:multiLevelType w:val="hybridMultilevel"/>
    <w:tmpl w:val="EBB40DD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47C0EEF"/>
    <w:multiLevelType w:val="hybridMultilevel"/>
    <w:tmpl w:val="15108D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56802C0D"/>
    <w:multiLevelType w:val="hybridMultilevel"/>
    <w:tmpl w:val="49B0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AF216D"/>
    <w:multiLevelType w:val="hybridMultilevel"/>
    <w:tmpl w:val="1AC2F3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E5E527A"/>
    <w:multiLevelType w:val="hybridMultilevel"/>
    <w:tmpl w:val="4AC24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DE09F0"/>
    <w:multiLevelType w:val="hybridMultilevel"/>
    <w:tmpl w:val="B6CE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6"/>
  </w:num>
  <w:num w:numId="4">
    <w:abstractNumId w:val="7"/>
  </w:num>
  <w:num w:numId="5">
    <w:abstractNumId w:val="2"/>
  </w:num>
  <w:num w:numId="6">
    <w:abstractNumId w:val="3"/>
  </w:num>
  <w:num w:numId="7">
    <w:abstractNumId w:val="1"/>
  </w:num>
  <w:num w:numId="8">
    <w:abstractNumId w:val="8"/>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3305A"/>
    <w:rsid w:val="00001539"/>
    <w:rsid w:val="00005C10"/>
    <w:rsid w:val="0000618B"/>
    <w:rsid w:val="00010342"/>
    <w:rsid w:val="00010F9E"/>
    <w:rsid w:val="000322A8"/>
    <w:rsid w:val="000332A0"/>
    <w:rsid w:val="0003519B"/>
    <w:rsid w:val="0005142E"/>
    <w:rsid w:val="0005156C"/>
    <w:rsid w:val="00057303"/>
    <w:rsid w:val="00065AFD"/>
    <w:rsid w:val="00073308"/>
    <w:rsid w:val="00077699"/>
    <w:rsid w:val="00084143"/>
    <w:rsid w:val="00084FC5"/>
    <w:rsid w:val="00091367"/>
    <w:rsid w:val="00092A21"/>
    <w:rsid w:val="000A09FE"/>
    <w:rsid w:val="000A0F52"/>
    <w:rsid w:val="000A1BA6"/>
    <w:rsid w:val="000A3346"/>
    <w:rsid w:val="000A6B74"/>
    <w:rsid w:val="000B2033"/>
    <w:rsid w:val="000B2F06"/>
    <w:rsid w:val="000B60BA"/>
    <w:rsid w:val="000F505A"/>
    <w:rsid w:val="000F5BE2"/>
    <w:rsid w:val="000F7084"/>
    <w:rsid w:val="000F723C"/>
    <w:rsid w:val="000F77BE"/>
    <w:rsid w:val="00101B5E"/>
    <w:rsid w:val="00140142"/>
    <w:rsid w:val="00141B85"/>
    <w:rsid w:val="00152534"/>
    <w:rsid w:val="0016034C"/>
    <w:rsid w:val="00181F48"/>
    <w:rsid w:val="001931AF"/>
    <w:rsid w:val="001967EE"/>
    <w:rsid w:val="001A0A95"/>
    <w:rsid w:val="001A4B71"/>
    <w:rsid w:val="001B5BBF"/>
    <w:rsid w:val="001C20C3"/>
    <w:rsid w:val="001E6387"/>
    <w:rsid w:val="001E6B50"/>
    <w:rsid w:val="001F258D"/>
    <w:rsid w:val="001F6C24"/>
    <w:rsid w:val="0020104C"/>
    <w:rsid w:val="002037E6"/>
    <w:rsid w:val="00203EF7"/>
    <w:rsid w:val="00205B49"/>
    <w:rsid w:val="002125D7"/>
    <w:rsid w:val="00212CA0"/>
    <w:rsid w:val="0022198F"/>
    <w:rsid w:val="00224F0A"/>
    <w:rsid w:val="00226AF6"/>
    <w:rsid w:val="00230D4D"/>
    <w:rsid w:val="00234205"/>
    <w:rsid w:val="00243465"/>
    <w:rsid w:val="00251150"/>
    <w:rsid w:val="002562E3"/>
    <w:rsid w:val="00273881"/>
    <w:rsid w:val="00290759"/>
    <w:rsid w:val="002A6A9A"/>
    <w:rsid w:val="002B7BE0"/>
    <w:rsid w:val="002D5611"/>
    <w:rsid w:val="002D66E1"/>
    <w:rsid w:val="002E14DB"/>
    <w:rsid w:val="002E6162"/>
    <w:rsid w:val="002F0FFC"/>
    <w:rsid w:val="002F4174"/>
    <w:rsid w:val="002F731A"/>
    <w:rsid w:val="003015F6"/>
    <w:rsid w:val="00302354"/>
    <w:rsid w:val="00302A3A"/>
    <w:rsid w:val="003060F3"/>
    <w:rsid w:val="00307345"/>
    <w:rsid w:val="0031592D"/>
    <w:rsid w:val="003171B5"/>
    <w:rsid w:val="0032025F"/>
    <w:rsid w:val="003227C9"/>
    <w:rsid w:val="00324209"/>
    <w:rsid w:val="00325B59"/>
    <w:rsid w:val="00327873"/>
    <w:rsid w:val="0033179D"/>
    <w:rsid w:val="00331F66"/>
    <w:rsid w:val="0033214D"/>
    <w:rsid w:val="00334FCE"/>
    <w:rsid w:val="00340C54"/>
    <w:rsid w:val="003512FE"/>
    <w:rsid w:val="0035663A"/>
    <w:rsid w:val="00365D42"/>
    <w:rsid w:val="00367BFE"/>
    <w:rsid w:val="00380C4F"/>
    <w:rsid w:val="00381022"/>
    <w:rsid w:val="003963F5"/>
    <w:rsid w:val="003A5FCF"/>
    <w:rsid w:val="003B1578"/>
    <w:rsid w:val="003C09A7"/>
    <w:rsid w:val="003C7B9E"/>
    <w:rsid w:val="003D42BC"/>
    <w:rsid w:val="003D458B"/>
    <w:rsid w:val="003D5AB6"/>
    <w:rsid w:val="003E10FD"/>
    <w:rsid w:val="004076C0"/>
    <w:rsid w:val="004264B3"/>
    <w:rsid w:val="00434277"/>
    <w:rsid w:val="004367EA"/>
    <w:rsid w:val="00443A7F"/>
    <w:rsid w:val="00447A9C"/>
    <w:rsid w:val="00447F67"/>
    <w:rsid w:val="0045541B"/>
    <w:rsid w:val="00461213"/>
    <w:rsid w:val="00466837"/>
    <w:rsid w:val="00470B9B"/>
    <w:rsid w:val="00475931"/>
    <w:rsid w:val="00480793"/>
    <w:rsid w:val="004A383C"/>
    <w:rsid w:val="004A4FF9"/>
    <w:rsid w:val="004B07DB"/>
    <w:rsid w:val="004B0BFF"/>
    <w:rsid w:val="004B45C9"/>
    <w:rsid w:val="004B5DA0"/>
    <w:rsid w:val="004C03E0"/>
    <w:rsid w:val="004C2F02"/>
    <w:rsid w:val="004C3367"/>
    <w:rsid w:val="004C60C2"/>
    <w:rsid w:val="004D160F"/>
    <w:rsid w:val="004D55BC"/>
    <w:rsid w:val="004D7668"/>
    <w:rsid w:val="004E194D"/>
    <w:rsid w:val="004E43B4"/>
    <w:rsid w:val="004E5721"/>
    <w:rsid w:val="004F0E9A"/>
    <w:rsid w:val="004F2892"/>
    <w:rsid w:val="004F7893"/>
    <w:rsid w:val="00505B91"/>
    <w:rsid w:val="00506BEB"/>
    <w:rsid w:val="00514AFE"/>
    <w:rsid w:val="00517B75"/>
    <w:rsid w:val="005253A0"/>
    <w:rsid w:val="00552DF5"/>
    <w:rsid w:val="00554C32"/>
    <w:rsid w:val="00557EB3"/>
    <w:rsid w:val="005627F1"/>
    <w:rsid w:val="00566802"/>
    <w:rsid w:val="00566DCD"/>
    <w:rsid w:val="00583A33"/>
    <w:rsid w:val="00585D2D"/>
    <w:rsid w:val="00594CDE"/>
    <w:rsid w:val="00596B5E"/>
    <w:rsid w:val="005A1765"/>
    <w:rsid w:val="005A2CC7"/>
    <w:rsid w:val="005A690E"/>
    <w:rsid w:val="005A7357"/>
    <w:rsid w:val="005B1FCE"/>
    <w:rsid w:val="005C06FA"/>
    <w:rsid w:val="005C2D9D"/>
    <w:rsid w:val="005D179A"/>
    <w:rsid w:val="005D2FC7"/>
    <w:rsid w:val="005E03C7"/>
    <w:rsid w:val="005F2073"/>
    <w:rsid w:val="005F5E3C"/>
    <w:rsid w:val="00616B2C"/>
    <w:rsid w:val="00617656"/>
    <w:rsid w:val="00622A30"/>
    <w:rsid w:val="006243AF"/>
    <w:rsid w:val="006258A0"/>
    <w:rsid w:val="00626338"/>
    <w:rsid w:val="00660CF4"/>
    <w:rsid w:val="006665AA"/>
    <w:rsid w:val="00674954"/>
    <w:rsid w:val="00685188"/>
    <w:rsid w:val="00686CF5"/>
    <w:rsid w:val="00693388"/>
    <w:rsid w:val="006B3613"/>
    <w:rsid w:val="006B3952"/>
    <w:rsid w:val="006B6DDF"/>
    <w:rsid w:val="006C168D"/>
    <w:rsid w:val="006C5FF5"/>
    <w:rsid w:val="006D38B7"/>
    <w:rsid w:val="006E5FC5"/>
    <w:rsid w:val="006E70D9"/>
    <w:rsid w:val="006E7375"/>
    <w:rsid w:val="006F1371"/>
    <w:rsid w:val="006F1DD9"/>
    <w:rsid w:val="006F247B"/>
    <w:rsid w:val="0070249C"/>
    <w:rsid w:val="00707262"/>
    <w:rsid w:val="00727D73"/>
    <w:rsid w:val="00727DCB"/>
    <w:rsid w:val="007341A4"/>
    <w:rsid w:val="00740738"/>
    <w:rsid w:val="00741ADA"/>
    <w:rsid w:val="00744F94"/>
    <w:rsid w:val="00751108"/>
    <w:rsid w:val="00752D34"/>
    <w:rsid w:val="0075314D"/>
    <w:rsid w:val="00755CAD"/>
    <w:rsid w:val="007639CE"/>
    <w:rsid w:val="00765EAD"/>
    <w:rsid w:val="007665C3"/>
    <w:rsid w:val="00776CA5"/>
    <w:rsid w:val="00784C64"/>
    <w:rsid w:val="00787D38"/>
    <w:rsid w:val="007B6E26"/>
    <w:rsid w:val="007B78B5"/>
    <w:rsid w:val="007C3008"/>
    <w:rsid w:val="007D5E24"/>
    <w:rsid w:val="007E5DCE"/>
    <w:rsid w:val="007E7421"/>
    <w:rsid w:val="008105E7"/>
    <w:rsid w:val="00810991"/>
    <w:rsid w:val="00813071"/>
    <w:rsid w:val="00814AF7"/>
    <w:rsid w:val="00824372"/>
    <w:rsid w:val="00825D64"/>
    <w:rsid w:val="0083246A"/>
    <w:rsid w:val="00834416"/>
    <w:rsid w:val="00864F04"/>
    <w:rsid w:val="00872BE2"/>
    <w:rsid w:val="008A3364"/>
    <w:rsid w:val="008A3376"/>
    <w:rsid w:val="008B792D"/>
    <w:rsid w:val="008C07A1"/>
    <w:rsid w:val="008C6E05"/>
    <w:rsid w:val="008C7E6F"/>
    <w:rsid w:val="008D54B6"/>
    <w:rsid w:val="008D674A"/>
    <w:rsid w:val="008D6B59"/>
    <w:rsid w:val="008F07F1"/>
    <w:rsid w:val="00900877"/>
    <w:rsid w:val="009123B1"/>
    <w:rsid w:val="009127BD"/>
    <w:rsid w:val="00912BDA"/>
    <w:rsid w:val="009300BA"/>
    <w:rsid w:val="009350F1"/>
    <w:rsid w:val="00940B40"/>
    <w:rsid w:val="00952E36"/>
    <w:rsid w:val="0097288B"/>
    <w:rsid w:val="009735F0"/>
    <w:rsid w:val="00973977"/>
    <w:rsid w:val="009824EA"/>
    <w:rsid w:val="009947D0"/>
    <w:rsid w:val="009A3D42"/>
    <w:rsid w:val="009B0304"/>
    <w:rsid w:val="009C1BE3"/>
    <w:rsid w:val="009C5D1A"/>
    <w:rsid w:val="009D04ED"/>
    <w:rsid w:val="009D616F"/>
    <w:rsid w:val="009E57ED"/>
    <w:rsid w:val="009E5DA7"/>
    <w:rsid w:val="009E6582"/>
    <w:rsid w:val="009F36E1"/>
    <w:rsid w:val="009F51B4"/>
    <w:rsid w:val="009F789B"/>
    <w:rsid w:val="00A0095C"/>
    <w:rsid w:val="00A0379D"/>
    <w:rsid w:val="00A2281B"/>
    <w:rsid w:val="00A24547"/>
    <w:rsid w:val="00A3008A"/>
    <w:rsid w:val="00A3286D"/>
    <w:rsid w:val="00A3631D"/>
    <w:rsid w:val="00A3672D"/>
    <w:rsid w:val="00A41759"/>
    <w:rsid w:val="00A441EF"/>
    <w:rsid w:val="00A45D08"/>
    <w:rsid w:val="00A47BF7"/>
    <w:rsid w:val="00A535BF"/>
    <w:rsid w:val="00A562BC"/>
    <w:rsid w:val="00A65729"/>
    <w:rsid w:val="00A705BE"/>
    <w:rsid w:val="00A74FC7"/>
    <w:rsid w:val="00A96F74"/>
    <w:rsid w:val="00AA1836"/>
    <w:rsid w:val="00AB78AE"/>
    <w:rsid w:val="00AC025F"/>
    <w:rsid w:val="00AC5FA3"/>
    <w:rsid w:val="00AD338C"/>
    <w:rsid w:val="00AD52AA"/>
    <w:rsid w:val="00AE362A"/>
    <w:rsid w:val="00AE3831"/>
    <w:rsid w:val="00B03374"/>
    <w:rsid w:val="00B04E7C"/>
    <w:rsid w:val="00B215A0"/>
    <w:rsid w:val="00B328FB"/>
    <w:rsid w:val="00B45344"/>
    <w:rsid w:val="00B50914"/>
    <w:rsid w:val="00B51A3B"/>
    <w:rsid w:val="00B521D7"/>
    <w:rsid w:val="00B643A3"/>
    <w:rsid w:val="00B679BB"/>
    <w:rsid w:val="00B706C5"/>
    <w:rsid w:val="00B70B88"/>
    <w:rsid w:val="00B800A7"/>
    <w:rsid w:val="00B81743"/>
    <w:rsid w:val="00B83B17"/>
    <w:rsid w:val="00B84879"/>
    <w:rsid w:val="00BA1D02"/>
    <w:rsid w:val="00BA37A7"/>
    <w:rsid w:val="00BA7460"/>
    <w:rsid w:val="00BB0248"/>
    <w:rsid w:val="00BB1CB5"/>
    <w:rsid w:val="00BB1E8A"/>
    <w:rsid w:val="00BB438C"/>
    <w:rsid w:val="00BC30EC"/>
    <w:rsid w:val="00BC6FC1"/>
    <w:rsid w:val="00BD6484"/>
    <w:rsid w:val="00BE321C"/>
    <w:rsid w:val="00BF3F17"/>
    <w:rsid w:val="00BF491C"/>
    <w:rsid w:val="00C04DB1"/>
    <w:rsid w:val="00C12DD6"/>
    <w:rsid w:val="00C168D2"/>
    <w:rsid w:val="00C4340C"/>
    <w:rsid w:val="00C47684"/>
    <w:rsid w:val="00C5387B"/>
    <w:rsid w:val="00C640CC"/>
    <w:rsid w:val="00C723CD"/>
    <w:rsid w:val="00C734A7"/>
    <w:rsid w:val="00C75B1F"/>
    <w:rsid w:val="00C7787C"/>
    <w:rsid w:val="00C8543E"/>
    <w:rsid w:val="00C94300"/>
    <w:rsid w:val="00C9518F"/>
    <w:rsid w:val="00C96681"/>
    <w:rsid w:val="00CA55E9"/>
    <w:rsid w:val="00CB07AF"/>
    <w:rsid w:val="00CB3601"/>
    <w:rsid w:val="00CC1ACD"/>
    <w:rsid w:val="00CC3C11"/>
    <w:rsid w:val="00CC5A83"/>
    <w:rsid w:val="00CD013F"/>
    <w:rsid w:val="00CD1AC1"/>
    <w:rsid w:val="00CD3B37"/>
    <w:rsid w:val="00CD462C"/>
    <w:rsid w:val="00CE4261"/>
    <w:rsid w:val="00CF00F8"/>
    <w:rsid w:val="00D02978"/>
    <w:rsid w:val="00D04E8C"/>
    <w:rsid w:val="00D0746F"/>
    <w:rsid w:val="00D07738"/>
    <w:rsid w:val="00D12308"/>
    <w:rsid w:val="00D14E6D"/>
    <w:rsid w:val="00D1770E"/>
    <w:rsid w:val="00D23D2B"/>
    <w:rsid w:val="00D30389"/>
    <w:rsid w:val="00D3270E"/>
    <w:rsid w:val="00D3305A"/>
    <w:rsid w:val="00D43FAB"/>
    <w:rsid w:val="00D44201"/>
    <w:rsid w:val="00D4590B"/>
    <w:rsid w:val="00D56DEC"/>
    <w:rsid w:val="00D6656C"/>
    <w:rsid w:val="00D81E47"/>
    <w:rsid w:val="00D854B3"/>
    <w:rsid w:val="00D85997"/>
    <w:rsid w:val="00D91A8A"/>
    <w:rsid w:val="00D949F2"/>
    <w:rsid w:val="00D94B4A"/>
    <w:rsid w:val="00D95ABC"/>
    <w:rsid w:val="00D97481"/>
    <w:rsid w:val="00DA0465"/>
    <w:rsid w:val="00DA22EB"/>
    <w:rsid w:val="00DB0726"/>
    <w:rsid w:val="00DB55DC"/>
    <w:rsid w:val="00DB65B8"/>
    <w:rsid w:val="00DC12B8"/>
    <w:rsid w:val="00DC7590"/>
    <w:rsid w:val="00DD0322"/>
    <w:rsid w:val="00DD311C"/>
    <w:rsid w:val="00DD5BBC"/>
    <w:rsid w:val="00DE4CD2"/>
    <w:rsid w:val="00DE4EAD"/>
    <w:rsid w:val="00E04C2D"/>
    <w:rsid w:val="00E11A00"/>
    <w:rsid w:val="00E159AA"/>
    <w:rsid w:val="00E17F34"/>
    <w:rsid w:val="00E263C0"/>
    <w:rsid w:val="00E27F51"/>
    <w:rsid w:val="00E36F18"/>
    <w:rsid w:val="00E407A4"/>
    <w:rsid w:val="00E4239F"/>
    <w:rsid w:val="00E42614"/>
    <w:rsid w:val="00E43833"/>
    <w:rsid w:val="00E44625"/>
    <w:rsid w:val="00E45149"/>
    <w:rsid w:val="00E4719D"/>
    <w:rsid w:val="00E512A6"/>
    <w:rsid w:val="00E54D45"/>
    <w:rsid w:val="00E57197"/>
    <w:rsid w:val="00E70A03"/>
    <w:rsid w:val="00E8303F"/>
    <w:rsid w:val="00E874B2"/>
    <w:rsid w:val="00E91C06"/>
    <w:rsid w:val="00E929F5"/>
    <w:rsid w:val="00E94A14"/>
    <w:rsid w:val="00EB46E4"/>
    <w:rsid w:val="00EB588B"/>
    <w:rsid w:val="00EC00FA"/>
    <w:rsid w:val="00EC5D8F"/>
    <w:rsid w:val="00EC7C22"/>
    <w:rsid w:val="00EE6CC6"/>
    <w:rsid w:val="00EF13A4"/>
    <w:rsid w:val="00EF4845"/>
    <w:rsid w:val="00EF5F82"/>
    <w:rsid w:val="00EF6C3D"/>
    <w:rsid w:val="00F01506"/>
    <w:rsid w:val="00F04D5C"/>
    <w:rsid w:val="00F124BF"/>
    <w:rsid w:val="00F132F6"/>
    <w:rsid w:val="00F156FB"/>
    <w:rsid w:val="00F2603D"/>
    <w:rsid w:val="00F32821"/>
    <w:rsid w:val="00F33427"/>
    <w:rsid w:val="00F526DC"/>
    <w:rsid w:val="00F607CF"/>
    <w:rsid w:val="00F74039"/>
    <w:rsid w:val="00F8508B"/>
    <w:rsid w:val="00FA5D56"/>
    <w:rsid w:val="00FD41E2"/>
    <w:rsid w:val="00FE6B79"/>
    <w:rsid w:val="00FE726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B91"/>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qFormat/>
    <w:rsid w:val="003A5FCF"/>
    <w:pPr>
      <w:spacing w:before="480" w:after="120" w:line="240" w:lineRule="auto"/>
      <w:outlineLvl w:val="0"/>
    </w:pPr>
    <w:rPr>
      <w:rFonts w:cs="Times New Roman"/>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rFonts w:cs="Times New Roman"/>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rFonts w:cs="Times New Roman"/>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rFonts w:cs="Times New Roman"/>
      <w:b/>
      <w:bCs/>
      <w:sz w:val="24"/>
      <w:szCs w:val="24"/>
    </w:rPr>
  </w:style>
  <w:style w:type="paragraph" w:styleId="Heading5">
    <w:name w:val="heading 5"/>
    <w:basedOn w:val="Normal"/>
    <w:next w:val="Normal"/>
    <w:link w:val="Heading5Char"/>
    <w:qFormat/>
    <w:rsid w:val="003A5FCF"/>
    <w:pPr>
      <w:spacing w:before="220" w:after="40" w:line="240" w:lineRule="auto"/>
      <w:outlineLvl w:val="4"/>
    </w:pPr>
    <w:rPr>
      <w:rFonts w:cs="Times New Roman"/>
      <w:b/>
      <w:bCs/>
    </w:rPr>
  </w:style>
  <w:style w:type="paragraph" w:styleId="Heading6">
    <w:name w:val="heading 6"/>
    <w:basedOn w:val="Normal"/>
    <w:next w:val="Normal"/>
    <w:link w:val="Heading6Char"/>
    <w:qFormat/>
    <w:rsid w:val="003A5FCF"/>
    <w:pPr>
      <w:spacing w:before="200" w:after="40" w:line="240" w:lineRule="auto"/>
      <w:outlineLvl w:val="5"/>
    </w:pPr>
    <w:rPr>
      <w:rFonts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link w:val="Heading4"/>
    <w:rsid w:val="003A5FCF"/>
    <w:rPr>
      <w:rFonts w:ascii="Arial" w:eastAsia="Arial" w:hAnsi="Arial" w:cs="Arial"/>
      <w:b/>
      <w:bCs/>
      <w:color w:val="000000"/>
      <w:sz w:val="24"/>
      <w:szCs w:val="24"/>
    </w:rPr>
  </w:style>
  <w:style w:type="character" w:customStyle="1" w:styleId="Heading5Char">
    <w:name w:val="Heading 5 Char"/>
    <w:link w:val="Heading5"/>
    <w:rsid w:val="003A5FCF"/>
    <w:rPr>
      <w:rFonts w:ascii="Arial" w:eastAsia="Arial" w:hAnsi="Arial" w:cs="Arial"/>
      <w:b/>
      <w:bCs/>
      <w:color w:val="000000"/>
      <w:sz w:val="22"/>
      <w:szCs w:val="22"/>
    </w:rPr>
  </w:style>
  <w:style w:type="character" w:customStyle="1" w:styleId="Heading6Char">
    <w:name w:val="Heading 6 Char"/>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D3305A"/>
    <w:rPr>
      <w:rFonts w:ascii="Tahoma" w:hAnsi="Tahoma" w:cs="Tahoma"/>
      <w:color w:val="000000"/>
      <w:sz w:val="16"/>
      <w:szCs w:val="16"/>
    </w:rPr>
  </w:style>
  <w:style w:type="character" w:styleId="CommentReference">
    <w:name w:val="annotation reference"/>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rFonts w:cs="Times New Roman"/>
      <w:sz w:val="20"/>
      <w:szCs w:val="20"/>
    </w:rPr>
  </w:style>
  <w:style w:type="character" w:customStyle="1" w:styleId="CommentTextChar">
    <w:name w:val="Comment Text Char"/>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link w:val="CommentSubject"/>
    <w:uiPriority w:val="99"/>
    <w:semiHidden/>
    <w:rsid w:val="00E43833"/>
    <w:rPr>
      <w:rFonts w:ascii="Arial" w:hAnsi="Arial" w:cs="Arial"/>
      <w:b/>
      <w:bCs/>
      <w:color w:val="000000"/>
    </w:rPr>
  </w:style>
  <w:style w:type="paragraph" w:styleId="Header">
    <w:name w:val="header"/>
    <w:basedOn w:val="Normal"/>
    <w:link w:val="HeaderChar"/>
    <w:uiPriority w:val="99"/>
    <w:unhideWhenUsed/>
    <w:rsid w:val="00E407A4"/>
    <w:pPr>
      <w:tabs>
        <w:tab w:val="center" w:pos="4680"/>
        <w:tab w:val="right" w:pos="9360"/>
      </w:tabs>
      <w:spacing w:line="240" w:lineRule="auto"/>
    </w:pPr>
    <w:rPr>
      <w:rFonts w:cs="Times New Roman"/>
    </w:rPr>
  </w:style>
  <w:style w:type="character" w:customStyle="1" w:styleId="HeaderChar">
    <w:name w:val="Header Char"/>
    <w:link w:val="Header"/>
    <w:uiPriority w:val="99"/>
    <w:rsid w:val="00E407A4"/>
    <w:rPr>
      <w:rFonts w:ascii="Arial" w:hAnsi="Arial" w:cs="Arial"/>
      <w:color w:val="000000"/>
      <w:sz w:val="22"/>
      <w:szCs w:val="22"/>
    </w:rPr>
  </w:style>
  <w:style w:type="paragraph" w:styleId="Footer">
    <w:name w:val="footer"/>
    <w:basedOn w:val="Normal"/>
    <w:link w:val="FooterChar"/>
    <w:uiPriority w:val="99"/>
    <w:unhideWhenUsed/>
    <w:rsid w:val="00E407A4"/>
    <w:pPr>
      <w:tabs>
        <w:tab w:val="center" w:pos="4680"/>
        <w:tab w:val="right" w:pos="9360"/>
      </w:tabs>
      <w:spacing w:line="240" w:lineRule="auto"/>
    </w:pPr>
    <w:rPr>
      <w:rFonts w:cs="Times New Roman"/>
    </w:rPr>
  </w:style>
  <w:style w:type="character" w:customStyle="1" w:styleId="FooterChar">
    <w:name w:val="Footer Char"/>
    <w:link w:val="Footer"/>
    <w:uiPriority w:val="99"/>
    <w:rsid w:val="00E407A4"/>
    <w:rPr>
      <w:rFonts w:ascii="Arial" w:hAnsi="Arial" w:cs="Arial"/>
      <w:color w:val="000000"/>
      <w:sz w:val="22"/>
      <w:szCs w:val="22"/>
    </w:rPr>
  </w:style>
  <w:style w:type="paragraph" w:styleId="FootnoteText">
    <w:name w:val="footnote text"/>
    <w:basedOn w:val="Normal"/>
    <w:link w:val="FootnoteTextChar"/>
    <w:uiPriority w:val="99"/>
    <w:semiHidden/>
    <w:unhideWhenUsed/>
    <w:rsid w:val="002A6A9A"/>
    <w:pPr>
      <w:spacing w:line="240" w:lineRule="auto"/>
    </w:pPr>
    <w:rPr>
      <w:rFonts w:cs="Times New Roman"/>
      <w:sz w:val="20"/>
      <w:szCs w:val="20"/>
    </w:rPr>
  </w:style>
  <w:style w:type="character" w:customStyle="1" w:styleId="FootnoteTextChar">
    <w:name w:val="Footnote Text Char"/>
    <w:link w:val="FootnoteText"/>
    <w:uiPriority w:val="99"/>
    <w:semiHidden/>
    <w:rsid w:val="002A6A9A"/>
    <w:rPr>
      <w:rFonts w:ascii="Arial" w:hAnsi="Arial" w:cs="Arial"/>
      <w:color w:val="000000"/>
    </w:rPr>
  </w:style>
  <w:style w:type="character" w:styleId="FootnoteReference">
    <w:name w:val="footnote reference"/>
    <w:uiPriority w:val="99"/>
    <w:semiHidden/>
    <w:unhideWhenUsed/>
    <w:rsid w:val="002A6A9A"/>
    <w:rPr>
      <w:vertAlign w:val="superscript"/>
    </w:rPr>
  </w:style>
  <w:style w:type="paragraph" w:styleId="Caption">
    <w:name w:val="caption"/>
    <w:basedOn w:val="Normal"/>
    <w:next w:val="Normal"/>
    <w:unhideWhenUsed/>
    <w:qFormat/>
    <w:rsid w:val="008A3376"/>
    <w:pPr>
      <w:spacing w:after="200" w:line="240" w:lineRule="auto"/>
    </w:pPr>
    <w:rPr>
      <w:b/>
      <w:bCs/>
      <w:color w:val="4F81BD"/>
      <w:sz w:val="18"/>
      <w:szCs w:val="18"/>
    </w:rPr>
  </w:style>
  <w:style w:type="character" w:customStyle="1" w:styleId="hps">
    <w:name w:val="hps"/>
    <w:basedOn w:val="DefaultParagraphFont"/>
    <w:rsid w:val="00D02978"/>
  </w:style>
  <w:style w:type="paragraph" w:styleId="Revision">
    <w:name w:val="Revision"/>
    <w:hidden/>
    <w:uiPriority w:val="99"/>
    <w:semiHidden/>
    <w:rsid w:val="00466837"/>
    <w:rPr>
      <w:rFonts w:ascii="Arial" w:hAnsi="Arial" w:cs="Arial"/>
      <w:color w:val="000000"/>
      <w:sz w:val="22"/>
      <w:szCs w:val="22"/>
      <w:lang w:eastAsia="en-US"/>
    </w:rPr>
  </w:style>
  <w:style w:type="character" w:styleId="Hyperlink">
    <w:name w:val="Hyperlink"/>
    <w:basedOn w:val="DefaultParagraphFont"/>
    <w:uiPriority w:val="99"/>
    <w:semiHidden/>
    <w:unhideWhenUsed/>
    <w:rsid w:val="008109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 w:id="1583174303">
      <w:bodyDiv w:val="1"/>
      <w:marLeft w:val="0"/>
      <w:marRight w:val="0"/>
      <w:marTop w:val="0"/>
      <w:marBottom w:val="0"/>
      <w:divBdr>
        <w:top w:val="none" w:sz="0" w:space="0" w:color="auto"/>
        <w:left w:val="none" w:sz="0" w:space="0" w:color="auto"/>
        <w:bottom w:val="none" w:sz="0" w:space="0" w:color="auto"/>
        <w:right w:val="none" w:sz="0" w:space="0" w:color="auto"/>
      </w:divBdr>
      <w:divsChild>
        <w:div w:id="76950605">
          <w:marLeft w:val="0"/>
          <w:marRight w:val="0"/>
          <w:marTop w:val="0"/>
          <w:marBottom w:val="0"/>
          <w:divBdr>
            <w:top w:val="none" w:sz="0" w:space="0" w:color="auto"/>
            <w:left w:val="none" w:sz="0" w:space="0" w:color="auto"/>
            <w:bottom w:val="none" w:sz="0" w:space="0" w:color="auto"/>
            <w:right w:val="none" w:sz="0" w:space="0" w:color="auto"/>
          </w:divBdr>
        </w:div>
        <w:div w:id="513422012">
          <w:marLeft w:val="0"/>
          <w:marRight w:val="0"/>
          <w:marTop w:val="0"/>
          <w:marBottom w:val="0"/>
          <w:divBdr>
            <w:top w:val="none" w:sz="0" w:space="0" w:color="auto"/>
            <w:left w:val="none" w:sz="0" w:space="0" w:color="auto"/>
            <w:bottom w:val="none" w:sz="0" w:space="0" w:color="auto"/>
            <w:right w:val="none" w:sz="0" w:space="0" w:color="auto"/>
          </w:divBdr>
        </w:div>
        <w:div w:id="534194614">
          <w:marLeft w:val="0"/>
          <w:marRight w:val="0"/>
          <w:marTop w:val="0"/>
          <w:marBottom w:val="0"/>
          <w:divBdr>
            <w:top w:val="none" w:sz="0" w:space="0" w:color="auto"/>
            <w:left w:val="none" w:sz="0" w:space="0" w:color="auto"/>
            <w:bottom w:val="none" w:sz="0" w:space="0" w:color="auto"/>
            <w:right w:val="none" w:sz="0" w:space="0" w:color="auto"/>
          </w:divBdr>
        </w:div>
        <w:div w:id="1231690468">
          <w:marLeft w:val="0"/>
          <w:marRight w:val="0"/>
          <w:marTop w:val="0"/>
          <w:marBottom w:val="0"/>
          <w:divBdr>
            <w:top w:val="none" w:sz="0" w:space="0" w:color="auto"/>
            <w:left w:val="none" w:sz="0" w:space="0" w:color="auto"/>
            <w:bottom w:val="none" w:sz="0" w:space="0" w:color="auto"/>
            <w:right w:val="none" w:sz="0" w:space="0" w:color="auto"/>
          </w:divBdr>
        </w:div>
        <w:div w:id="1943802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CV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s.wikipedia.org/wiki/JUnit"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Editor_de_texto"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s.wikipedia.org/wiki/C%C3%B3digo_abiert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es.wikipedia.org/wiki/Entorno_de_desarrollo_integrado" TargetMode="External"/><Relationship Id="rId14" Type="http://schemas.openxmlformats.org/officeDocument/2006/relationships/hyperlink" Target="http://es.wikipedia.org/wiki/Ant"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1F733-3622-412C-8507-A62ECBCA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4289</Words>
  <Characters>23594</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Kireta</dc:creator>
  <cp:lastModifiedBy>Marcos</cp:lastModifiedBy>
  <cp:revision>14</cp:revision>
  <dcterms:created xsi:type="dcterms:W3CDTF">2013-01-11T13:00:00Z</dcterms:created>
  <dcterms:modified xsi:type="dcterms:W3CDTF">2013-01-11T16:36:00Z</dcterms:modified>
</cp:coreProperties>
</file>