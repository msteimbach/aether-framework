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58A0" w:rsidRDefault="00302A3A" w:rsidP="006258A0">
      <w:pPr>
        <w:pStyle w:val="Heading2"/>
      </w:pPr>
      <w:r>
        <w:t>3</w:t>
      </w:r>
      <w:r w:rsidR="006258A0">
        <w:t>. Enfoque</w:t>
      </w:r>
    </w:p>
    <w:p w:rsidR="006E70D9" w:rsidRDefault="005D2FC7" w:rsidP="00F74039">
      <w:pPr>
        <w:jc w:val="both"/>
        <w:rPr>
          <w:rFonts w:asciiTheme="minorHAnsi" w:hAnsiTheme="minorHAnsi" w:cstheme="minorHAnsi"/>
        </w:rPr>
      </w:pPr>
      <w:r>
        <w:rPr>
          <w:rFonts w:asciiTheme="minorHAnsi" w:hAnsiTheme="minorHAnsi" w:cstheme="minorHAnsi"/>
        </w:rPr>
        <w:t xml:space="preserve">Durante el análisis de las herramientas actuales se logró detectar una serie de problemas </w:t>
      </w:r>
      <w:r w:rsidR="00B83B17">
        <w:rPr>
          <w:rFonts w:asciiTheme="minorHAnsi" w:hAnsiTheme="minorHAnsi" w:cstheme="minorHAnsi"/>
        </w:rPr>
        <w:t>o puntos no tenidos en cuenta</w:t>
      </w:r>
      <w:r>
        <w:rPr>
          <w:rFonts w:asciiTheme="minorHAnsi" w:hAnsiTheme="minorHAnsi" w:cstheme="minorHAnsi"/>
        </w:rPr>
        <w:t xml:space="preserve"> que son de sumo interés para usuarios de </w:t>
      </w:r>
      <w:r w:rsidR="00B83B17">
        <w:rPr>
          <w:rFonts w:asciiTheme="minorHAnsi" w:hAnsiTheme="minorHAnsi" w:cstheme="minorHAnsi"/>
        </w:rPr>
        <w:t xml:space="preserve">este </w:t>
      </w:r>
      <w:r w:rsidR="009E6582">
        <w:rPr>
          <w:rFonts w:asciiTheme="minorHAnsi" w:hAnsiTheme="minorHAnsi" w:cstheme="minorHAnsi"/>
        </w:rPr>
        <w:t>tipo de</w:t>
      </w:r>
      <w:r>
        <w:rPr>
          <w:rFonts w:asciiTheme="minorHAnsi" w:hAnsiTheme="minorHAnsi" w:cstheme="minorHAnsi"/>
        </w:rPr>
        <w:t xml:space="preserve"> plataformas. </w:t>
      </w:r>
      <w:r w:rsidR="006E70D9">
        <w:rPr>
          <w:rFonts w:asciiTheme="minorHAnsi" w:hAnsiTheme="minorHAnsi" w:cstheme="minorHAnsi"/>
        </w:rPr>
        <w:t>Los problemas principales que se encontraron se relacionan fundamentalmente con las capacidades de migración de las herramientas. Por un lado podemos distinguir la migración de aplicaciones entre servicios, por ejemplo de Amazon S3 a Google Storage. Este tipo de migraci</w:t>
      </w:r>
      <w:r w:rsidR="00B83B17">
        <w:rPr>
          <w:rFonts w:asciiTheme="minorHAnsi" w:hAnsiTheme="minorHAnsi" w:cstheme="minorHAnsi"/>
        </w:rPr>
        <w:t>ó</w:t>
      </w:r>
      <w:r w:rsidR="006E70D9">
        <w:rPr>
          <w:rFonts w:asciiTheme="minorHAnsi" w:hAnsiTheme="minorHAnsi" w:cstheme="minorHAnsi"/>
        </w:rPr>
        <w:t xml:space="preserve">n suele ser tenida en cuenta por los diseñadores de las herramientas para cloud </w:t>
      </w:r>
      <w:proofErr w:type="spellStart"/>
      <w:r w:rsidR="006E70D9">
        <w:rPr>
          <w:rFonts w:asciiTheme="minorHAnsi" w:hAnsiTheme="minorHAnsi" w:cstheme="minorHAnsi"/>
        </w:rPr>
        <w:t>computing</w:t>
      </w:r>
      <w:proofErr w:type="spellEnd"/>
      <w:r w:rsidR="006E70D9">
        <w:rPr>
          <w:rFonts w:asciiTheme="minorHAnsi" w:hAnsiTheme="minorHAnsi" w:cstheme="minorHAnsi"/>
        </w:rPr>
        <w:t>, pero no se encuentra disponible un mecanismo que realment</w:t>
      </w:r>
      <w:r w:rsidR="00751108">
        <w:rPr>
          <w:rFonts w:asciiTheme="minorHAnsi" w:hAnsiTheme="minorHAnsi" w:cstheme="minorHAnsi"/>
        </w:rPr>
        <w:t>e facilite la tarea al usuario que e</w:t>
      </w:r>
      <w:r w:rsidR="006E70D9">
        <w:rPr>
          <w:rFonts w:asciiTheme="minorHAnsi" w:hAnsiTheme="minorHAnsi" w:cstheme="minorHAnsi"/>
        </w:rPr>
        <w:t xml:space="preserve">n muchos casos debe volver a codificar para adaptarse a los objetos del nuevo servicio. Por el otro lado se nos presenta la migración de aplicaciones entre herramientas o frameworks para cloud </w:t>
      </w:r>
      <w:proofErr w:type="spellStart"/>
      <w:r w:rsidR="006E70D9">
        <w:rPr>
          <w:rFonts w:asciiTheme="minorHAnsi" w:hAnsiTheme="minorHAnsi" w:cstheme="minorHAnsi"/>
        </w:rPr>
        <w:t>computing</w:t>
      </w:r>
      <w:proofErr w:type="spellEnd"/>
      <w:r w:rsidR="006E70D9">
        <w:rPr>
          <w:rFonts w:asciiTheme="minorHAnsi" w:hAnsiTheme="minorHAnsi" w:cstheme="minorHAnsi"/>
        </w:rPr>
        <w:t xml:space="preserve">. Un ejemplo de esto </w:t>
      </w:r>
      <w:r w:rsidR="00B83B17">
        <w:rPr>
          <w:rFonts w:asciiTheme="minorHAnsi" w:hAnsiTheme="minorHAnsi" w:cstheme="minorHAnsi"/>
        </w:rPr>
        <w:t xml:space="preserve">sería </w:t>
      </w:r>
      <w:r w:rsidR="006E70D9">
        <w:rPr>
          <w:rFonts w:asciiTheme="minorHAnsi" w:hAnsiTheme="minorHAnsi" w:cstheme="minorHAnsi"/>
        </w:rPr>
        <w:t>tener una aplicación codificada con el SDK de Amazon S3 y querer comenzar a utilizar Google Storage provisto por jClouds. Ninguna de las herramientas disponibles en la actualidad considera este tipo de migración</w:t>
      </w:r>
      <w:r w:rsidR="00751108">
        <w:rPr>
          <w:rFonts w:asciiTheme="minorHAnsi" w:hAnsiTheme="minorHAnsi" w:cstheme="minorHAnsi"/>
        </w:rPr>
        <w:t xml:space="preserve"> y esto deriva en que el desarrollador deba recodificar la aplicación para utilizar la nueva plataforma</w:t>
      </w:r>
      <w:r w:rsidR="006E70D9">
        <w:rPr>
          <w:rFonts w:asciiTheme="minorHAnsi" w:hAnsiTheme="minorHAnsi" w:cstheme="minorHAnsi"/>
        </w:rPr>
        <w:t>.</w:t>
      </w:r>
    </w:p>
    <w:p w:rsidR="00751108" w:rsidRDefault="00751108" w:rsidP="006E70D9">
      <w:pPr>
        <w:jc w:val="both"/>
        <w:rPr>
          <w:rFonts w:asciiTheme="minorHAnsi" w:hAnsiTheme="minorHAnsi" w:cstheme="minorHAnsi"/>
        </w:rPr>
      </w:pPr>
    </w:p>
    <w:p w:rsidR="00290759" w:rsidRPr="009127BD" w:rsidRDefault="00290759" w:rsidP="00290759">
      <w:pPr>
        <w:jc w:val="both"/>
        <w:rPr>
          <w:rFonts w:asciiTheme="minorHAnsi" w:hAnsiTheme="minorHAnsi" w:cstheme="minorHAnsi"/>
        </w:rPr>
      </w:pPr>
      <w:r>
        <w:rPr>
          <w:rFonts w:asciiTheme="minorHAnsi" w:hAnsiTheme="minorHAnsi" w:cstheme="minorHAnsi"/>
        </w:rPr>
        <w:t xml:space="preserve">Para darle solución a la problemática planteada se introduce el concepto de “reflexión” o “reflexión computacional”. </w:t>
      </w:r>
      <w:r w:rsidRPr="009127BD">
        <w:rPr>
          <w:rFonts w:asciiTheme="minorHAnsi" w:hAnsiTheme="minorHAnsi" w:cstheme="minorHAnsi"/>
        </w:rPr>
        <w:t>Definimos reflexión como la habilidad de un programa de computación para examinarse y modificar su propia estructura y comport</w:t>
      </w:r>
      <w:r>
        <w:rPr>
          <w:rFonts w:asciiTheme="minorHAnsi" w:hAnsiTheme="minorHAnsi" w:cstheme="minorHAnsi"/>
        </w:rPr>
        <w:t xml:space="preserve">amiento en tiempo de ejecución. </w:t>
      </w:r>
      <w:r w:rsidRPr="009127BD">
        <w:rPr>
          <w:rFonts w:asciiTheme="minorHAnsi" w:hAnsiTheme="minorHAnsi" w:cstheme="minorHAnsi"/>
        </w:rPr>
        <w:t>En otras palabras, un lenguaje de programación que soporta reflexión provee una serie de características de tiempo de ejecución que posibilitan entre otras cosas:</w:t>
      </w:r>
    </w:p>
    <w:p w:rsidR="00290759" w:rsidRPr="009127BD" w:rsidRDefault="00290759" w:rsidP="00290759">
      <w:pPr>
        <w:jc w:val="both"/>
        <w:rPr>
          <w:rFonts w:asciiTheme="minorHAnsi" w:hAnsiTheme="minorHAnsi" w:cstheme="minorHAnsi"/>
        </w:rPr>
      </w:pPr>
    </w:p>
    <w:p w:rsidR="00290759" w:rsidRPr="00290759" w:rsidRDefault="00290759" w:rsidP="00290759">
      <w:pPr>
        <w:pStyle w:val="ListParagraph"/>
        <w:numPr>
          <w:ilvl w:val="0"/>
          <w:numId w:val="2"/>
        </w:numPr>
        <w:jc w:val="both"/>
        <w:rPr>
          <w:rFonts w:asciiTheme="minorHAnsi" w:hAnsiTheme="minorHAnsi" w:cstheme="minorHAnsi"/>
        </w:rPr>
      </w:pPr>
      <w:r w:rsidRPr="00290759">
        <w:rPr>
          <w:rFonts w:asciiTheme="minorHAnsi" w:hAnsiTheme="minorHAnsi" w:cstheme="minorHAnsi"/>
        </w:rPr>
        <w:t>Detectar y modificar construcciones de código en tiempo de ejecución.</w:t>
      </w:r>
    </w:p>
    <w:p w:rsidR="00290759" w:rsidRPr="00290759" w:rsidRDefault="00290759" w:rsidP="00290759">
      <w:pPr>
        <w:pStyle w:val="ListParagraph"/>
        <w:numPr>
          <w:ilvl w:val="0"/>
          <w:numId w:val="2"/>
        </w:numPr>
        <w:jc w:val="both"/>
        <w:rPr>
          <w:rFonts w:asciiTheme="minorHAnsi" w:hAnsiTheme="minorHAnsi" w:cstheme="minorHAnsi"/>
        </w:rPr>
      </w:pPr>
      <w:r w:rsidRPr="00290759">
        <w:rPr>
          <w:rFonts w:asciiTheme="minorHAnsi" w:hAnsiTheme="minorHAnsi" w:cstheme="minorHAnsi"/>
        </w:rPr>
        <w:t xml:space="preserve">Convertir un </w:t>
      </w:r>
      <w:proofErr w:type="spellStart"/>
      <w:r w:rsidRPr="00290759">
        <w:rPr>
          <w:rFonts w:asciiTheme="minorHAnsi" w:hAnsiTheme="minorHAnsi" w:cstheme="minorHAnsi"/>
        </w:rPr>
        <w:t>string</w:t>
      </w:r>
      <w:proofErr w:type="spellEnd"/>
      <w:r w:rsidRPr="00290759">
        <w:rPr>
          <w:rFonts w:asciiTheme="minorHAnsi" w:hAnsiTheme="minorHAnsi" w:cstheme="minorHAnsi"/>
        </w:rPr>
        <w:t xml:space="preserve"> que representa el nombre de una clase o método en una referencia o una invocación a esa clase o método.</w:t>
      </w:r>
    </w:p>
    <w:p w:rsidR="00290759" w:rsidRPr="00290759" w:rsidRDefault="00290759" w:rsidP="00290759">
      <w:pPr>
        <w:pStyle w:val="ListParagraph"/>
        <w:numPr>
          <w:ilvl w:val="0"/>
          <w:numId w:val="2"/>
        </w:numPr>
        <w:jc w:val="both"/>
        <w:rPr>
          <w:rFonts w:asciiTheme="minorHAnsi" w:hAnsiTheme="minorHAnsi" w:cstheme="minorHAnsi"/>
        </w:rPr>
      </w:pPr>
      <w:r w:rsidRPr="00290759">
        <w:rPr>
          <w:rFonts w:asciiTheme="minorHAnsi" w:hAnsiTheme="minorHAnsi" w:cstheme="minorHAnsi"/>
        </w:rPr>
        <w:t xml:space="preserve">Evaluar un </w:t>
      </w:r>
      <w:proofErr w:type="spellStart"/>
      <w:r w:rsidRPr="00290759">
        <w:rPr>
          <w:rFonts w:asciiTheme="minorHAnsi" w:hAnsiTheme="minorHAnsi" w:cstheme="minorHAnsi"/>
        </w:rPr>
        <w:t>string</w:t>
      </w:r>
      <w:proofErr w:type="spellEnd"/>
      <w:r w:rsidRPr="00290759">
        <w:rPr>
          <w:rFonts w:asciiTheme="minorHAnsi" w:hAnsiTheme="minorHAnsi" w:cstheme="minorHAnsi"/>
        </w:rPr>
        <w:t xml:space="preserve"> como si fuese código fuente en tiempo de ejecución.</w:t>
      </w:r>
    </w:p>
    <w:p w:rsidR="00290759" w:rsidRPr="009127BD" w:rsidRDefault="00290759" w:rsidP="00290759">
      <w:pPr>
        <w:jc w:val="both"/>
        <w:rPr>
          <w:rFonts w:asciiTheme="minorHAnsi" w:hAnsiTheme="minorHAnsi" w:cstheme="minorHAnsi"/>
        </w:rPr>
      </w:pPr>
    </w:p>
    <w:p w:rsidR="00290759" w:rsidRPr="009127BD" w:rsidRDefault="00290759" w:rsidP="00290759">
      <w:pPr>
        <w:jc w:val="both"/>
        <w:rPr>
          <w:rFonts w:asciiTheme="minorHAnsi" w:hAnsiTheme="minorHAnsi" w:cstheme="minorHAnsi"/>
        </w:rPr>
      </w:pPr>
      <w:r w:rsidRPr="009127BD">
        <w:rPr>
          <w:rFonts w:asciiTheme="minorHAnsi" w:hAnsiTheme="minorHAnsi" w:cstheme="minorHAnsi"/>
        </w:rPr>
        <w:t xml:space="preserve">En un lenguaje orientado a objetos como Java, esto significa tener la habilidad de inspeccionar clases, interfaces, métodos, campos, </w:t>
      </w:r>
      <w:r w:rsidR="00D1770E" w:rsidRPr="009127BD">
        <w:rPr>
          <w:rFonts w:asciiTheme="minorHAnsi" w:hAnsiTheme="minorHAnsi" w:cstheme="minorHAnsi"/>
        </w:rPr>
        <w:t>etc.</w:t>
      </w:r>
      <w:r>
        <w:rPr>
          <w:rFonts w:asciiTheme="minorHAnsi" w:hAnsiTheme="minorHAnsi" w:cstheme="minorHAnsi"/>
        </w:rPr>
        <w:t>,</w:t>
      </w:r>
      <w:r w:rsidRPr="009127BD">
        <w:rPr>
          <w:rFonts w:asciiTheme="minorHAnsi" w:hAnsiTheme="minorHAnsi" w:cstheme="minorHAnsi"/>
        </w:rPr>
        <w:t xml:space="preserve"> sin tener pleno conocimiento de sus nombres en tiempo de compilación.</w:t>
      </w:r>
    </w:p>
    <w:p w:rsidR="00290759" w:rsidRPr="009127BD" w:rsidRDefault="00290759" w:rsidP="00290759">
      <w:pPr>
        <w:jc w:val="both"/>
        <w:rPr>
          <w:rFonts w:asciiTheme="minorHAnsi" w:hAnsiTheme="minorHAnsi" w:cstheme="minorHAnsi"/>
        </w:rPr>
      </w:pPr>
      <w:r w:rsidRPr="009127BD">
        <w:rPr>
          <w:rFonts w:asciiTheme="minorHAnsi" w:hAnsiTheme="minorHAnsi" w:cstheme="minorHAnsi"/>
        </w:rPr>
        <w:t>Más interesante para nuestro caso es la habilidad de cambiar el comportamiento de clases o métodos según decisiones tomadas en tiempo de ejecución.</w:t>
      </w:r>
    </w:p>
    <w:p w:rsidR="00057303" w:rsidRDefault="00290759" w:rsidP="00727D73">
      <w:pPr>
        <w:jc w:val="both"/>
        <w:rPr>
          <w:rFonts w:asciiTheme="minorHAnsi" w:hAnsiTheme="minorHAnsi" w:cstheme="minorHAnsi"/>
        </w:rPr>
      </w:pPr>
      <w:r w:rsidRPr="009127BD">
        <w:rPr>
          <w:rFonts w:asciiTheme="minorHAnsi" w:hAnsiTheme="minorHAnsi" w:cstheme="minorHAnsi"/>
        </w:rPr>
        <w:t xml:space="preserve">Haciendo uso de este tipo de funcionalidades </w:t>
      </w:r>
      <w:r>
        <w:rPr>
          <w:rFonts w:asciiTheme="minorHAnsi" w:hAnsiTheme="minorHAnsi" w:cstheme="minorHAnsi"/>
        </w:rPr>
        <w:t xml:space="preserve">es posible </w:t>
      </w:r>
      <w:r w:rsidRPr="009127BD">
        <w:rPr>
          <w:rFonts w:asciiTheme="minorHAnsi" w:hAnsiTheme="minorHAnsi" w:cstheme="minorHAnsi"/>
        </w:rPr>
        <w:t>detectar</w:t>
      </w:r>
      <w:r w:rsidR="003B1578">
        <w:rPr>
          <w:rFonts w:asciiTheme="minorHAnsi" w:hAnsiTheme="minorHAnsi" w:cstheme="minorHAnsi"/>
        </w:rPr>
        <w:t xml:space="preserve"> la utilización de un método en particular </w:t>
      </w:r>
      <w:r w:rsidRPr="009127BD">
        <w:rPr>
          <w:rFonts w:asciiTheme="minorHAnsi" w:hAnsiTheme="minorHAnsi" w:cstheme="minorHAnsi"/>
        </w:rPr>
        <w:t xml:space="preserve">y, en tiempo de ejecución, modificar su comportamiento para que ejecute una versión modificada de su código. </w:t>
      </w:r>
      <w:r w:rsidR="00727D73">
        <w:rPr>
          <w:rFonts w:asciiTheme="minorHAnsi" w:hAnsiTheme="minorHAnsi" w:cstheme="minorHAnsi"/>
        </w:rPr>
        <w:t xml:space="preserve">Una consecuencia no tan visible de utilizar este tipo de mecanismo es que se permite generar un mecanismo que afecte muy poco, o incluso nada, al código del usuario. </w:t>
      </w:r>
    </w:p>
    <w:p w:rsidR="00057303" w:rsidRDefault="00057303" w:rsidP="00727D73">
      <w:pPr>
        <w:jc w:val="both"/>
        <w:rPr>
          <w:rFonts w:asciiTheme="minorHAnsi" w:hAnsiTheme="minorHAnsi" w:cstheme="minorHAnsi"/>
        </w:rPr>
      </w:pPr>
    </w:p>
    <w:p w:rsidR="003D5AB6" w:rsidRDefault="00057303" w:rsidP="003D5AB6">
      <w:pPr>
        <w:jc w:val="both"/>
        <w:rPr>
          <w:rFonts w:asciiTheme="minorHAnsi" w:hAnsiTheme="minorHAnsi" w:cstheme="minorHAnsi"/>
          <w:b/>
        </w:rPr>
      </w:pPr>
      <w:r>
        <w:rPr>
          <w:rFonts w:asciiTheme="minorHAnsi" w:hAnsiTheme="minorHAnsi" w:cstheme="minorHAnsi"/>
        </w:rPr>
        <w:t xml:space="preserve">En nuestro contexto, este tipo de mecanismos es muy útil para plantear una plataforma que permita migrar entre proveedores del mismo tipo de servicio manteniendo bajos los cambios en el código. </w:t>
      </w:r>
      <w:r w:rsidR="008D6B59">
        <w:rPr>
          <w:rFonts w:asciiTheme="minorHAnsi" w:hAnsiTheme="minorHAnsi" w:cstheme="minorHAnsi"/>
        </w:rPr>
        <w:t xml:space="preserve">Supongamos tener una aplicación ya codificada contra el SDK de un proveedor en particular X. Utilizando mecanismos de reflexión Aether </w:t>
      </w:r>
      <w:r w:rsidR="000A0F52">
        <w:rPr>
          <w:rFonts w:asciiTheme="minorHAnsi" w:hAnsiTheme="minorHAnsi" w:cstheme="minorHAnsi"/>
        </w:rPr>
        <w:t xml:space="preserve">puede capturar </w:t>
      </w:r>
      <w:r w:rsidR="008D6B59">
        <w:rPr>
          <w:rFonts w:asciiTheme="minorHAnsi" w:hAnsiTheme="minorHAnsi" w:cstheme="minorHAnsi"/>
        </w:rPr>
        <w:t xml:space="preserve">la ejecución de los métodos útiles (subir, bajar, agregar metadatos, </w:t>
      </w:r>
      <w:proofErr w:type="spellStart"/>
      <w:r w:rsidR="008D6B59">
        <w:rPr>
          <w:rFonts w:asciiTheme="minorHAnsi" w:hAnsiTheme="minorHAnsi" w:cstheme="minorHAnsi"/>
        </w:rPr>
        <w:t>etc</w:t>
      </w:r>
      <w:proofErr w:type="spellEnd"/>
      <w:r w:rsidR="008D6B59">
        <w:rPr>
          <w:rFonts w:asciiTheme="minorHAnsi" w:hAnsiTheme="minorHAnsi" w:cstheme="minorHAnsi"/>
        </w:rPr>
        <w:t>)</w:t>
      </w:r>
      <w:r w:rsidR="00E91C06">
        <w:rPr>
          <w:rFonts w:asciiTheme="minorHAnsi" w:hAnsiTheme="minorHAnsi" w:cstheme="minorHAnsi"/>
        </w:rPr>
        <w:t xml:space="preserve"> y modificar su código en tiempo de ejecución para que i</w:t>
      </w:r>
      <w:r w:rsidR="000A0F52">
        <w:rPr>
          <w:rFonts w:asciiTheme="minorHAnsi" w:hAnsiTheme="minorHAnsi" w:cstheme="minorHAnsi"/>
        </w:rPr>
        <w:t>nvoque métodos propios</w:t>
      </w:r>
      <w:r w:rsidR="00E91C06">
        <w:rPr>
          <w:rFonts w:asciiTheme="minorHAnsi" w:hAnsiTheme="minorHAnsi" w:cstheme="minorHAnsi"/>
        </w:rPr>
        <w:t xml:space="preserve">. </w:t>
      </w:r>
      <w:r w:rsidR="003D5AB6">
        <w:rPr>
          <w:rFonts w:asciiTheme="minorHAnsi" w:hAnsiTheme="minorHAnsi" w:cstheme="minorHAnsi"/>
        </w:rPr>
        <w:t xml:space="preserve">Un esquema conceptual de este enfoque puede observarse en la </w:t>
      </w:r>
      <w:r w:rsidR="003D5AB6" w:rsidRPr="00CD462C">
        <w:rPr>
          <w:rFonts w:asciiTheme="minorHAnsi" w:hAnsiTheme="minorHAnsi" w:cstheme="minorHAnsi"/>
        </w:rPr>
        <w:t>Figura 3.1</w:t>
      </w:r>
      <w:r w:rsidR="003D5AB6">
        <w:rPr>
          <w:rFonts w:asciiTheme="minorHAnsi" w:hAnsiTheme="minorHAnsi" w:cstheme="minorHAnsi"/>
          <w:b/>
        </w:rPr>
        <w:t xml:space="preserve">. </w:t>
      </w:r>
    </w:p>
    <w:p w:rsidR="00D1770E" w:rsidRDefault="00D1770E" w:rsidP="003D5AB6">
      <w:pPr>
        <w:jc w:val="both"/>
        <w:rPr>
          <w:rFonts w:asciiTheme="minorHAnsi" w:hAnsiTheme="minorHAnsi" w:cstheme="minorHAnsi"/>
          <w:b/>
        </w:rPr>
      </w:pPr>
    </w:p>
    <w:p w:rsidR="00073308" w:rsidRDefault="009123B1" w:rsidP="0000618B">
      <w:pPr>
        <w:jc w:val="center"/>
        <w:rPr>
          <w:rFonts w:asciiTheme="minorHAnsi" w:hAnsiTheme="minorHAnsi" w:cstheme="minorHAnsi"/>
        </w:rPr>
      </w:pPr>
      <w:r>
        <w:rPr>
          <w:rFonts w:asciiTheme="minorHAnsi" w:hAnsiTheme="minorHAnsi" w:cstheme="minorHAnsi"/>
          <w:noProof/>
          <w:lang w:val="es-ES_tradnl" w:eastAsia="es-ES_tradnl"/>
        </w:rPr>
        <w:lastRenderedPageBreak/>
        <w:drawing>
          <wp:inline distT="0" distB="0" distL="0" distR="0">
            <wp:extent cx="5943600" cy="4152900"/>
            <wp:effectExtent l="0" t="0" r="0" b="0"/>
            <wp:docPr id="8" name="Picture 8" descr="G:\Downloads\HRX8\RA5\Enfoque 2.1 mas abstrac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ownloads\HRX8\RA5\Enfoque 2.1 mas abstract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152900"/>
                    </a:xfrm>
                    <a:prstGeom prst="rect">
                      <a:avLst/>
                    </a:prstGeom>
                    <a:noFill/>
                    <a:ln>
                      <a:noFill/>
                    </a:ln>
                  </pic:spPr>
                </pic:pic>
              </a:graphicData>
            </a:graphic>
          </wp:inline>
        </w:drawing>
      </w:r>
    </w:p>
    <w:p w:rsidR="009300BA" w:rsidRDefault="009300BA" w:rsidP="009300BA">
      <w:pPr>
        <w:jc w:val="center"/>
        <w:rPr>
          <w:rFonts w:asciiTheme="minorHAnsi" w:hAnsiTheme="minorHAnsi" w:cstheme="minorHAnsi"/>
        </w:rPr>
      </w:pPr>
      <w:r w:rsidRPr="00DB55DC">
        <w:rPr>
          <w:rFonts w:asciiTheme="minorHAnsi" w:hAnsiTheme="minorHAnsi" w:cstheme="minorHAnsi"/>
        </w:rPr>
        <w:t xml:space="preserve">Figura </w:t>
      </w:r>
      <w:r w:rsidR="00302A3A" w:rsidRPr="00DB55DC">
        <w:rPr>
          <w:rFonts w:asciiTheme="minorHAnsi" w:hAnsiTheme="minorHAnsi" w:cstheme="minorHAnsi"/>
        </w:rPr>
        <w:t>3</w:t>
      </w:r>
      <w:r w:rsidRPr="00DB55DC">
        <w:rPr>
          <w:rFonts w:asciiTheme="minorHAnsi" w:hAnsiTheme="minorHAnsi" w:cstheme="minorHAnsi"/>
        </w:rPr>
        <w:t>.1</w:t>
      </w:r>
      <w:r w:rsidR="00DB55DC" w:rsidRPr="00DB55DC">
        <w:rPr>
          <w:rFonts w:asciiTheme="minorHAnsi" w:hAnsiTheme="minorHAnsi" w:cstheme="minorHAnsi"/>
        </w:rPr>
        <w:t xml:space="preserve"> </w:t>
      </w:r>
      <w:r w:rsidR="00DB55DC">
        <w:rPr>
          <w:rFonts w:asciiTheme="minorHAnsi" w:hAnsiTheme="minorHAnsi" w:cstheme="minorHAnsi"/>
        </w:rPr>
        <w:t>Vista general del uso de Aether.</w:t>
      </w:r>
    </w:p>
    <w:p w:rsidR="00E17F34" w:rsidRPr="00DB55DC" w:rsidRDefault="00E17F34" w:rsidP="009300BA">
      <w:pPr>
        <w:jc w:val="center"/>
        <w:rPr>
          <w:rFonts w:asciiTheme="minorHAnsi" w:hAnsiTheme="minorHAnsi" w:cstheme="minorHAnsi"/>
        </w:rPr>
      </w:pPr>
    </w:p>
    <w:p w:rsidR="007341A4" w:rsidRDefault="007341A4" w:rsidP="007341A4">
      <w:pPr>
        <w:jc w:val="both"/>
        <w:rPr>
          <w:rFonts w:asciiTheme="minorHAnsi" w:hAnsiTheme="minorHAnsi" w:cstheme="minorHAnsi"/>
        </w:rPr>
      </w:pPr>
      <w:r>
        <w:rPr>
          <w:rFonts w:asciiTheme="minorHAnsi" w:hAnsiTheme="minorHAnsi" w:cstheme="minorHAnsi"/>
        </w:rPr>
        <w:t xml:space="preserve">Como se puede apreciar, en un primer momento la aplicación base utiliza directamente el API de un proveedor específico. Inmediatamente surge un problema ya que existe un gran número de proveedores de servicios y migraciones entre estos no son triviales. Factores tales como costos, performance o disponibilidad pueden hacer que se decida migrar la aplicación, agregar otro proveedor como backup, balancearlos según ubicación geográfica, etc. En este contexto el usuario puede tomar provecho de Aether para hacer que su código funcione con otros proveedores sin mayor esfuerzo. </w:t>
      </w:r>
    </w:p>
    <w:p w:rsidR="007341A4" w:rsidRDefault="00AC5FA3" w:rsidP="00B81743">
      <w:pPr>
        <w:jc w:val="both"/>
        <w:rPr>
          <w:rFonts w:asciiTheme="minorHAnsi" w:hAnsiTheme="minorHAnsi" w:cstheme="minorHAnsi"/>
        </w:rPr>
      </w:pPr>
      <w:r>
        <w:rPr>
          <w:rFonts w:asciiTheme="minorHAnsi" w:hAnsiTheme="minorHAnsi" w:cstheme="minorHAnsi"/>
        </w:rPr>
        <w:t xml:space="preserve">El primer paso para utilizar Aether consiste en introducir la configuración necesaria. </w:t>
      </w:r>
      <w:r w:rsidR="008D54B6">
        <w:rPr>
          <w:rFonts w:asciiTheme="minorHAnsi" w:hAnsiTheme="minorHAnsi" w:cstheme="minorHAnsi"/>
        </w:rPr>
        <w:t>Esta configuración incluye los siguientes ítems:</w:t>
      </w:r>
    </w:p>
    <w:p w:rsidR="00273881" w:rsidRDefault="00273881" w:rsidP="00B81743">
      <w:pPr>
        <w:jc w:val="both"/>
        <w:rPr>
          <w:rFonts w:asciiTheme="minorHAnsi" w:hAnsiTheme="minorHAnsi" w:cstheme="minorHAnsi"/>
        </w:rPr>
      </w:pPr>
    </w:p>
    <w:p w:rsidR="008D54B6" w:rsidRDefault="00273881" w:rsidP="008D54B6">
      <w:pPr>
        <w:pStyle w:val="ListParagraph"/>
        <w:numPr>
          <w:ilvl w:val="0"/>
          <w:numId w:val="3"/>
        </w:numPr>
        <w:jc w:val="both"/>
        <w:rPr>
          <w:rFonts w:asciiTheme="minorHAnsi" w:hAnsiTheme="minorHAnsi" w:cstheme="minorHAnsi"/>
        </w:rPr>
      </w:pPr>
      <w:r>
        <w:rPr>
          <w:rFonts w:asciiTheme="minorHAnsi" w:hAnsiTheme="minorHAnsi" w:cstheme="minorHAnsi"/>
        </w:rPr>
        <w:t>Datos de configuración del servicio al que se quieren traducir las llamadas. Esto pueden ser simples credenciales para algunos proveedores o llegar a datos más complejos como claves para encriptación.</w:t>
      </w:r>
    </w:p>
    <w:p w:rsidR="00273881" w:rsidRPr="00273881" w:rsidRDefault="00273881" w:rsidP="00273881">
      <w:pPr>
        <w:jc w:val="both"/>
        <w:rPr>
          <w:rFonts w:asciiTheme="minorHAnsi" w:hAnsiTheme="minorHAnsi" w:cstheme="minorHAnsi"/>
        </w:rPr>
      </w:pPr>
    </w:p>
    <w:p w:rsidR="00273881" w:rsidRPr="00BB0248" w:rsidRDefault="00BB0248" w:rsidP="00B81743">
      <w:pPr>
        <w:pStyle w:val="ListParagraph"/>
        <w:numPr>
          <w:ilvl w:val="0"/>
          <w:numId w:val="3"/>
        </w:numPr>
        <w:jc w:val="both"/>
        <w:rPr>
          <w:rFonts w:asciiTheme="minorHAnsi" w:hAnsiTheme="minorHAnsi" w:cstheme="minorHAnsi"/>
        </w:rPr>
      </w:pPr>
      <w:r>
        <w:rPr>
          <w:rFonts w:asciiTheme="minorHAnsi" w:hAnsiTheme="minorHAnsi" w:cstheme="minorHAnsi"/>
        </w:rPr>
        <w:t xml:space="preserve">El protocolo de traducción de métodos a utilizar. Por esta </w:t>
      </w:r>
      <w:r w:rsidR="00D1770E">
        <w:rPr>
          <w:rFonts w:asciiTheme="minorHAnsi" w:hAnsiTheme="minorHAnsi" w:cstheme="minorHAnsi"/>
        </w:rPr>
        <w:t>vía</w:t>
      </w:r>
      <w:r>
        <w:rPr>
          <w:rFonts w:asciiTheme="minorHAnsi" w:hAnsiTheme="minorHAnsi" w:cstheme="minorHAnsi"/>
        </w:rPr>
        <w:t xml:space="preserve"> se definen los métodos a </w:t>
      </w:r>
      <w:r w:rsidR="00D1770E">
        <w:rPr>
          <w:rFonts w:asciiTheme="minorHAnsi" w:hAnsiTheme="minorHAnsi" w:cstheme="minorHAnsi"/>
        </w:rPr>
        <w:t>interceptar y como traducirlos. El concepto de protocolo en el contexto de Aether se desarrolla en el capítulo 3.2.</w:t>
      </w:r>
    </w:p>
    <w:p w:rsidR="00D1770E" w:rsidRDefault="00D1770E" w:rsidP="00B81743">
      <w:pPr>
        <w:jc w:val="both"/>
        <w:rPr>
          <w:rFonts w:asciiTheme="minorHAnsi" w:hAnsiTheme="minorHAnsi" w:cstheme="minorHAnsi"/>
        </w:rPr>
      </w:pPr>
    </w:p>
    <w:p w:rsidR="005F2073" w:rsidRDefault="003D5AB6" w:rsidP="00BB0248">
      <w:pPr>
        <w:jc w:val="both"/>
        <w:rPr>
          <w:rFonts w:asciiTheme="minorHAnsi" w:hAnsiTheme="minorHAnsi" w:cstheme="minorHAnsi"/>
        </w:rPr>
      </w:pPr>
      <w:r w:rsidRPr="003D5AB6">
        <w:rPr>
          <w:rFonts w:asciiTheme="minorHAnsi" w:hAnsiTheme="minorHAnsi" w:cstheme="minorHAnsi"/>
        </w:rPr>
        <w:t>Una v</w:t>
      </w:r>
      <w:r>
        <w:rPr>
          <w:rFonts w:asciiTheme="minorHAnsi" w:hAnsiTheme="minorHAnsi" w:cstheme="minorHAnsi"/>
        </w:rPr>
        <w:t xml:space="preserve">ez configurado, Aether </w:t>
      </w:r>
      <w:r w:rsidR="007341A4">
        <w:rPr>
          <w:rFonts w:asciiTheme="minorHAnsi" w:hAnsiTheme="minorHAnsi" w:cstheme="minorHAnsi"/>
        </w:rPr>
        <w:t>comienza</w:t>
      </w:r>
      <w:r>
        <w:rPr>
          <w:rFonts w:asciiTheme="minorHAnsi" w:hAnsiTheme="minorHAnsi" w:cstheme="minorHAnsi"/>
        </w:rPr>
        <w:t xml:space="preserve"> a inspeccionar las invocaciones generadas por la aplicación al proveedor objetivo. En caso de encontrar un método de interés para Aether</w:t>
      </w:r>
      <w:r w:rsidR="00BB0248">
        <w:rPr>
          <w:rFonts w:asciiTheme="minorHAnsi" w:hAnsiTheme="minorHAnsi" w:cstheme="minorHAnsi"/>
        </w:rPr>
        <w:t xml:space="preserve"> (definido en el protocolo </w:t>
      </w:r>
      <w:r w:rsidR="00BB0248">
        <w:rPr>
          <w:rFonts w:asciiTheme="minorHAnsi" w:hAnsiTheme="minorHAnsi" w:cstheme="minorHAnsi"/>
        </w:rPr>
        <w:lastRenderedPageBreak/>
        <w:t>configurado</w:t>
      </w:r>
      <w:r w:rsidR="009F51B4">
        <w:rPr>
          <w:rFonts w:asciiTheme="minorHAnsi" w:hAnsiTheme="minorHAnsi" w:cstheme="minorHAnsi"/>
        </w:rPr>
        <w:t>)</w:t>
      </w:r>
      <w:r>
        <w:rPr>
          <w:rFonts w:asciiTheme="minorHAnsi" w:hAnsiTheme="minorHAnsi" w:cstheme="minorHAnsi"/>
        </w:rPr>
        <w:t>, se captura y se procesa para transformar su invocación según se requiera.</w:t>
      </w:r>
      <w:r w:rsidR="007341A4">
        <w:rPr>
          <w:rFonts w:asciiTheme="minorHAnsi" w:hAnsiTheme="minorHAnsi" w:cstheme="minorHAnsi"/>
        </w:rPr>
        <w:t xml:space="preserve"> </w:t>
      </w:r>
      <w:r w:rsidR="009F51B4">
        <w:rPr>
          <w:rFonts w:asciiTheme="minorHAnsi" w:hAnsiTheme="minorHAnsi" w:cstheme="minorHAnsi"/>
        </w:rPr>
        <w:t>En el caso de encontrar una invocación que Aether no sepa o no deba manejar se seguirá el curso normal de la aplicación</w:t>
      </w:r>
      <w:r w:rsidR="007341A4">
        <w:rPr>
          <w:rFonts w:asciiTheme="minorHAnsi" w:hAnsiTheme="minorHAnsi" w:cstheme="minorHAnsi"/>
        </w:rPr>
        <w:t>.</w:t>
      </w:r>
    </w:p>
    <w:p w:rsidR="00D1770E" w:rsidRDefault="00D1770E" w:rsidP="00BB0248">
      <w:pPr>
        <w:jc w:val="both"/>
        <w:rPr>
          <w:rFonts w:asciiTheme="minorHAnsi" w:hAnsiTheme="minorHAnsi" w:cstheme="minorHAnsi"/>
        </w:rPr>
      </w:pPr>
    </w:p>
    <w:p w:rsidR="00D1770E" w:rsidRDefault="00D1770E" w:rsidP="00BB0248">
      <w:pPr>
        <w:jc w:val="both"/>
        <w:rPr>
          <w:rFonts w:asciiTheme="minorHAnsi" w:hAnsiTheme="minorHAnsi" w:cstheme="minorHAnsi"/>
        </w:rPr>
      </w:pPr>
      <w:r>
        <w:rPr>
          <w:rFonts w:asciiTheme="minorHAnsi" w:hAnsiTheme="minorHAnsi" w:cstheme="minorHAnsi"/>
        </w:rPr>
        <w:t xml:space="preserve">Internamente Aether puede verse como muestra la figura 3.2. </w:t>
      </w:r>
    </w:p>
    <w:p w:rsidR="00D1770E" w:rsidRDefault="00D1770E" w:rsidP="00BB0248">
      <w:pPr>
        <w:jc w:val="both"/>
        <w:rPr>
          <w:rFonts w:asciiTheme="minorHAnsi" w:hAnsiTheme="minorHAnsi" w:cstheme="minorHAnsi"/>
        </w:rPr>
      </w:pPr>
    </w:p>
    <w:p w:rsidR="009947D0" w:rsidRDefault="005F2073" w:rsidP="00BB0248">
      <w:pPr>
        <w:jc w:val="both"/>
        <w:rPr>
          <w:rFonts w:asciiTheme="minorHAnsi" w:hAnsiTheme="minorHAnsi" w:cstheme="minorHAnsi"/>
        </w:rPr>
      </w:pPr>
      <w:r>
        <w:rPr>
          <w:rFonts w:asciiTheme="minorHAnsi" w:hAnsiTheme="minorHAnsi" w:cstheme="minorHAnsi"/>
          <w:noProof/>
          <w:lang w:val="es-ES_tradnl" w:eastAsia="es-ES_tradnl"/>
        </w:rPr>
        <w:drawing>
          <wp:inline distT="0" distB="0" distL="0" distR="0" wp14:anchorId="5DDEE024" wp14:editId="4A49A7E9">
            <wp:extent cx="5629275" cy="3752850"/>
            <wp:effectExtent l="0" t="0" r="9525" b="0"/>
            <wp:docPr id="10" name="Picture 10" descr="G:\Downloads\HRX8\RA5\Copy of Enfoque 2.1 mas abstract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Downloads\HRX8\RA5\Copy of Enfoque 2.1 mas abstracto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29275" cy="3752850"/>
                    </a:xfrm>
                    <a:prstGeom prst="rect">
                      <a:avLst/>
                    </a:prstGeom>
                    <a:noFill/>
                    <a:ln>
                      <a:noFill/>
                    </a:ln>
                  </pic:spPr>
                </pic:pic>
              </a:graphicData>
            </a:graphic>
          </wp:inline>
        </w:drawing>
      </w:r>
    </w:p>
    <w:p w:rsidR="005F2073" w:rsidRDefault="005F2073" w:rsidP="005F2073">
      <w:pPr>
        <w:jc w:val="center"/>
        <w:rPr>
          <w:rFonts w:asciiTheme="minorHAnsi" w:hAnsiTheme="minorHAnsi" w:cstheme="minorHAnsi"/>
        </w:rPr>
      </w:pPr>
      <w:r w:rsidRPr="00DB55DC">
        <w:rPr>
          <w:rFonts w:asciiTheme="minorHAnsi" w:hAnsiTheme="minorHAnsi" w:cstheme="minorHAnsi"/>
        </w:rPr>
        <w:t>Figura 3</w:t>
      </w:r>
      <w:r w:rsidR="001E6387">
        <w:rPr>
          <w:rFonts w:asciiTheme="minorHAnsi" w:hAnsiTheme="minorHAnsi" w:cstheme="minorHAnsi"/>
        </w:rPr>
        <w:t>.2</w:t>
      </w:r>
      <w:r w:rsidRPr="00DB55DC">
        <w:rPr>
          <w:rFonts w:asciiTheme="minorHAnsi" w:hAnsiTheme="minorHAnsi" w:cstheme="minorHAnsi"/>
        </w:rPr>
        <w:t xml:space="preserve"> </w:t>
      </w:r>
      <w:r w:rsidR="001E6387">
        <w:rPr>
          <w:rFonts w:asciiTheme="minorHAnsi" w:hAnsiTheme="minorHAnsi" w:cstheme="minorHAnsi"/>
        </w:rPr>
        <w:t>Vista interna de Aether.</w:t>
      </w:r>
    </w:p>
    <w:p w:rsidR="007341A4" w:rsidRDefault="007341A4" w:rsidP="00B81743">
      <w:pPr>
        <w:jc w:val="both"/>
        <w:rPr>
          <w:rFonts w:asciiTheme="minorHAnsi" w:hAnsiTheme="minorHAnsi" w:cstheme="minorHAnsi"/>
        </w:rPr>
      </w:pPr>
    </w:p>
    <w:p w:rsidR="005F2073" w:rsidRDefault="00D1770E" w:rsidP="00B81743">
      <w:pPr>
        <w:jc w:val="both"/>
        <w:rPr>
          <w:rFonts w:asciiTheme="minorHAnsi" w:hAnsiTheme="minorHAnsi" w:cstheme="minorHAnsi"/>
        </w:rPr>
      </w:pPr>
      <w:commentRangeStart w:id="0"/>
      <w:commentRangeStart w:id="1"/>
      <w:r>
        <w:rPr>
          <w:rFonts w:asciiTheme="minorHAnsi" w:hAnsiTheme="minorHAnsi" w:cstheme="minorHAnsi"/>
        </w:rPr>
        <w:t>Como</w:t>
      </w:r>
      <w:commentRangeEnd w:id="0"/>
      <w:r w:rsidR="00BE5777">
        <w:rPr>
          <w:rStyle w:val="CommentReference"/>
        </w:rPr>
        <w:commentReference w:id="0"/>
      </w:r>
      <w:commentRangeEnd w:id="1"/>
      <w:r w:rsidR="00BE5777">
        <w:rPr>
          <w:rStyle w:val="CommentReference"/>
        </w:rPr>
        <w:commentReference w:id="1"/>
      </w:r>
      <w:r>
        <w:rPr>
          <w:rFonts w:asciiTheme="minorHAnsi" w:hAnsiTheme="minorHAnsi" w:cstheme="minorHAnsi"/>
        </w:rPr>
        <w:t xml:space="preserve"> se puede apreciar, el modelo de Aether consta de una serie de protocolos, cada uno de los cuales maneja las traducciones desde un modelo particular, y una capa de abstracción de servicios que permite trabajar de manera uniforme con los servicios de distintos proveedores. Estos dos componentes se describen en las secciones 3.1 y 3.2.</w:t>
      </w:r>
      <w:r w:rsidR="001E6387">
        <w:rPr>
          <w:rFonts w:asciiTheme="minorHAnsi" w:hAnsiTheme="minorHAnsi" w:cstheme="minorHAnsi"/>
        </w:rPr>
        <w:t xml:space="preserve"> </w:t>
      </w:r>
    </w:p>
    <w:p w:rsidR="005F2073" w:rsidRDefault="005F2073" w:rsidP="00B81743">
      <w:pPr>
        <w:jc w:val="both"/>
        <w:rPr>
          <w:rFonts w:asciiTheme="minorHAnsi" w:hAnsiTheme="minorHAnsi" w:cstheme="minorHAnsi"/>
        </w:rPr>
      </w:pPr>
    </w:p>
    <w:p w:rsidR="00BB0248" w:rsidRDefault="001E6387" w:rsidP="001E6387">
      <w:pPr>
        <w:pStyle w:val="Heading3"/>
      </w:pPr>
      <w:r>
        <w:t xml:space="preserve">3.1. </w:t>
      </w:r>
      <w:r w:rsidR="0083246A" w:rsidRPr="0083246A">
        <w:t xml:space="preserve">Capa de </w:t>
      </w:r>
      <w:r w:rsidR="0083246A">
        <w:t>abstracción</w:t>
      </w:r>
      <w:r w:rsidR="005F2073">
        <w:t xml:space="preserve"> de servicios en cloud</w:t>
      </w:r>
    </w:p>
    <w:p w:rsidR="00AD338C" w:rsidRPr="00D3305A" w:rsidRDefault="00E4719D" w:rsidP="00E4719D">
      <w:pPr>
        <w:jc w:val="both"/>
        <w:rPr>
          <w:rFonts w:asciiTheme="minorHAnsi" w:hAnsiTheme="minorHAnsi" w:cstheme="minorHAnsi"/>
        </w:rPr>
      </w:pPr>
      <w:r>
        <w:rPr>
          <w:rFonts w:asciiTheme="minorHAnsi" w:hAnsiTheme="minorHAnsi" w:cstheme="minorHAnsi"/>
        </w:rPr>
        <w:t xml:space="preserve">Esta unidad de Aether tiene como función proveer de un modo de acceso uniforme a servicios </w:t>
      </w:r>
      <w:r w:rsidR="006F1371">
        <w:rPr>
          <w:rFonts w:asciiTheme="minorHAnsi" w:hAnsiTheme="minorHAnsi" w:cstheme="minorHAnsi"/>
        </w:rPr>
        <w:t xml:space="preserve">de un mismo tipo de </w:t>
      </w:r>
      <w:r>
        <w:rPr>
          <w:rFonts w:asciiTheme="minorHAnsi" w:hAnsiTheme="minorHAnsi" w:cstheme="minorHAnsi"/>
        </w:rPr>
        <w:t xml:space="preserve">distintos </w:t>
      </w:r>
      <w:r w:rsidR="006F1371">
        <w:rPr>
          <w:rFonts w:asciiTheme="minorHAnsi" w:hAnsiTheme="minorHAnsi" w:cstheme="minorHAnsi"/>
        </w:rPr>
        <w:t>proveedores</w:t>
      </w:r>
      <w:r>
        <w:rPr>
          <w:rFonts w:asciiTheme="minorHAnsi" w:hAnsiTheme="minorHAnsi" w:cstheme="minorHAnsi"/>
        </w:rPr>
        <w:t xml:space="preserve">. La idea es que cada </w:t>
      </w:r>
      <w:r w:rsidR="006F1371">
        <w:rPr>
          <w:rFonts w:asciiTheme="minorHAnsi" w:hAnsiTheme="minorHAnsi" w:cstheme="minorHAnsi"/>
        </w:rPr>
        <w:t>servicio que Aether soporta debe respetar una serie de lineamientos definidos por esta capa con el objetivo de hacer compatibles a los servicios de distintos proveedores. Por ejemplo, si hablamos de servicios de almacenamiento esta capa debe ser capaz de exponer una interface uniforme para funcionalidades tales como subir y bajar archivos. Puertas adentro, esta capa se encargara de la invocación final al proveedor deseado haciendo las traducciones que sean pertinentes.</w:t>
      </w:r>
      <w:r w:rsidR="00825D64">
        <w:rPr>
          <w:rFonts w:asciiTheme="minorHAnsi" w:hAnsiTheme="minorHAnsi" w:cstheme="minorHAnsi"/>
        </w:rPr>
        <w:t xml:space="preserve"> Esto puede verse en la figura 3.3.</w:t>
      </w:r>
    </w:p>
    <w:p w:rsidR="00AD338C" w:rsidRPr="00D3305A" w:rsidRDefault="00AD338C" w:rsidP="00AD338C">
      <w:pPr>
        <w:jc w:val="both"/>
        <w:rPr>
          <w:rFonts w:asciiTheme="minorHAnsi" w:hAnsiTheme="minorHAnsi" w:cstheme="minorHAnsi"/>
        </w:rPr>
      </w:pPr>
    </w:p>
    <w:p w:rsidR="00AD338C" w:rsidRPr="00D3305A" w:rsidRDefault="00D56DEC" w:rsidP="00AD338C">
      <w:pPr>
        <w:jc w:val="center"/>
        <w:rPr>
          <w:rFonts w:asciiTheme="minorHAnsi" w:hAnsiTheme="minorHAnsi" w:cstheme="minorHAnsi"/>
        </w:rPr>
      </w:pPr>
      <w:r>
        <w:rPr>
          <w:rFonts w:asciiTheme="minorHAnsi" w:hAnsiTheme="minorHAnsi" w:cstheme="minorHAnsi"/>
          <w:noProof/>
          <w:lang w:val="es-ES_tradnl" w:eastAsia="es-ES_tradnl"/>
        </w:rPr>
        <w:lastRenderedPageBreak/>
        <w:drawing>
          <wp:inline distT="0" distB="0" distL="0" distR="0" wp14:anchorId="6208A4BC" wp14:editId="00A4A9BA">
            <wp:extent cx="5943600" cy="3527425"/>
            <wp:effectExtent l="0" t="0" r="0" b="0"/>
            <wp:docPr id="23" name="Picture 23" descr="G:\Downloads\HRX8\RA5\Capa de abstraccion de servic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ownloads\HRX8\RA5\Capa de abstraccion de servicio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527425"/>
                    </a:xfrm>
                    <a:prstGeom prst="rect">
                      <a:avLst/>
                    </a:prstGeom>
                    <a:noFill/>
                    <a:ln>
                      <a:noFill/>
                    </a:ln>
                  </pic:spPr>
                </pic:pic>
              </a:graphicData>
            </a:graphic>
          </wp:inline>
        </w:drawing>
      </w:r>
    </w:p>
    <w:p w:rsidR="00AD338C" w:rsidRPr="00DB55DC" w:rsidRDefault="00AD338C" w:rsidP="00AD338C">
      <w:pPr>
        <w:jc w:val="center"/>
        <w:rPr>
          <w:rFonts w:asciiTheme="minorHAnsi" w:hAnsiTheme="minorHAnsi" w:cstheme="minorHAnsi"/>
        </w:rPr>
      </w:pPr>
      <w:r w:rsidRPr="00DB55DC">
        <w:rPr>
          <w:rFonts w:asciiTheme="minorHAnsi" w:hAnsiTheme="minorHAnsi" w:cstheme="minorHAnsi"/>
        </w:rPr>
        <w:t>Figura 3.</w:t>
      </w:r>
      <w:r w:rsidR="00D56DEC">
        <w:rPr>
          <w:rFonts w:asciiTheme="minorHAnsi" w:hAnsiTheme="minorHAnsi" w:cstheme="minorHAnsi"/>
        </w:rPr>
        <w:t>3</w:t>
      </w:r>
      <w:r w:rsidRPr="00DB55DC">
        <w:rPr>
          <w:rFonts w:asciiTheme="minorHAnsi" w:hAnsiTheme="minorHAnsi" w:cstheme="minorHAnsi"/>
        </w:rPr>
        <w:t xml:space="preserve"> </w:t>
      </w:r>
      <w:r w:rsidR="00D56DEC">
        <w:rPr>
          <w:rFonts w:asciiTheme="minorHAnsi" w:hAnsiTheme="minorHAnsi" w:cstheme="minorHAnsi"/>
        </w:rPr>
        <w:t>Funcionamiento de la capa de abstracción de servicios</w:t>
      </w:r>
      <w:r>
        <w:rPr>
          <w:rFonts w:asciiTheme="minorHAnsi" w:hAnsiTheme="minorHAnsi" w:cstheme="minorHAnsi"/>
        </w:rPr>
        <w:t>.</w:t>
      </w:r>
    </w:p>
    <w:p w:rsidR="00AD338C" w:rsidRDefault="00AD338C" w:rsidP="00AD338C">
      <w:pPr>
        <w:jc w:val="both"/>
        <w:rPr>
          <w:rFonts w:asciiTheme="minorHAnsi" w:hAnsiTheme="minorHAnsi" w:cstheme="minorHAnsi"/>
        </w:rPr>
      </w:pPr>
    </w:p>
    <w:p w:rsidR="00825D64" w:rsidRDefault="00825D64" w:rsidP="00AD338C">
      <w:pPr>
        <w:jc w:val="both"/>
        <w:rPr>
          <w:rFonts w:asciiTheme="minorHAnsi" w:hAnsiTheme="minorHAnsi" w:cstheme="minorHAnsi"/>
        </w:rPr>
      </w:pPr>
      <w:r>
        <w:rPr>
          <w:rFonts w:asciiTheme="minorHAnsi" w:hAnsiTheme="minorHAnsi" w:cstheme="minorHAnsi"/>
        </w:rPr>
        <w:t xml:space="preserve">Como se puede apreciar, descomponemos a la capa de abstracción de servicios en dos unidades, las interfaces públicas y las implementaciones los proveedores particulares. Las interfaces públicas son las que proveen el punto de acceso estable y uniforme a la capa. Una vez recibida una invocación se debe chequear la configuración introducida  en el repositorio de configuración. Esto incluye datos que se utilizaran para </w:t>
      </w:r>
      <w:proofErr w:type="spellStart"/>
      <w:r>
        <w:rPr>
          <w:rFonts w:asciiTheme="minorHAnsi" w:hAnsiTheme="minorHAnsi" w:cstheme="minorHAnsi"/>
        </w:rPr>
        <w:t>redireccionar</w:t>
      </w:r>
      <w:proofErr w:type="spellEnd"/>
      <w:r>
        <w:rPr>
          <w:rFonts w:asciiTheme="minorHAnsi" w:hAnsiTheme="minorHAnsi" w:cstheme="minorHAnsi"/>
        </w:rPr>
        <w:t xml:space="preserve"> la llamada al proveedor de servicios que sea necesario. Por ejemplo, si la configuración especifica que debe utilizarse Amazon S3 para tratar invocaciones de almacenamiento se deberán proveer las credenciales necesarias para poder trabajar con el servicio. Una vez obtenida la configuración tan solo se debe invocar a la nube necesaria a través de la implementación de proveedor seleccionada. Esta mecánica facilita el uso de la capa ya que no se debe tener conocimiento de quien va a realizar la invocación efectiva y puede cambiarse el comportamiento por medio de configuración.</w:t>
      </w:r>
    </w:p>
    <w:p w:rsidR="00825D64" w:rsidRPr="00D3305A" w:rsidRDefault="00825D64" w:rsidP="00AD338C">
      <w:pPr>
        <w:jc w:val="both"/>
        <w:rPr>
          <w:rFonts w:asciiTheme="minorHAnsi" w:hAnsiTheme="minorHAnsi" w:cstheme="minorHAnsi"/>
        </w:rPr>
      </w:pPr>
    </w:p>
    <w:p w:rsidR="0083246A" w:rsidRPr="00E4719D" w:rsidRDefault="00E4719D" w:rsidP="00B81743">
      <w:pPr>
        <w:jc w:val="both"/>
        <w:rPr>
          <w:rFonts w:asciiTheme="minorHAnsi" w:hAnsiTheme="minorHAnsi" w:cstheme="minorHAnsi"/>
        </w:rPr>
      </w:pPr>
      <w:r>
        <w:rPr>
          <w:rFonts w:asciiTheme="minorHAnsi" w:hAnsiTheme="minorHAnsi" w:cstheme="minorHAnsi"/>
        </w:rPr>
        <w:t>En la próxima sección se describe como los protocolos de traducción de Aether utilizan esta capa de abstracción de servicios para realizar su tarea.</w:t>
      </w:r>
    </w:p>
    <w:p w:rsidR="00D0746F" w:rsidRDefault="00D0746F" w:rsidP="00B81743">
      <w:pPr>
        <w:jc w:val="both"/>
        <w:rPr>
          <w:rFonts w:asciiTheme="minorHAnsi" w:hAnsiTheme="minorHAnsi" w:cstheme="minorHAnsi"/>
        </w:rPr>
      </w:pPr>
    </w:p>
    <w:p w:rsidR="00BB0248" w:rsidRPr="0083246A" w:rsidRDefault="001E6387" w:rsidP="001E6387">
      <w:pPr>
        <w:pStyle w:val="Heading3"/>
      </w:pPr>
      <w:r>
        <w:t xml:space="preserve">3.2. </w:t>
      </w:r>
      <w:r w:rsidR="00BB0248" w:rsidRPr="0083246A">
        <w:t>Protocolos de traducción de métodos</w:t>
      </w:r>
    </w:p>
    <w:p w:rsidR="004264B3" w:rsidRDefault="004264B3" w:rsidP="00B81743">
      <w:pPr>
        <w:jc w:val="both"/>
        <w:rPr>
          <w:rFonts w:asciiTheme="minorHAnsi" w:hAnsiTheme="minorHAnsi" w:cstheme="minorHAnsi"/>
        </w:rPr>
      </w:pPr>
      <w:r>
        <w:rPr>
          <w:rFonts w:asciiTheme="minorHAnsi" w:hAnsiTheme="minorHAnsi" w:cstheme="minorHAnsi"/>
        </w:rPr>
        <w:t xml:space="preserve">En el contexto de Aether, un protocolo de traducción es una unidad </w:t>
      </w:r>
      <w:r w:rsidR="0083246A">
        <w:rPr>
          <w:rFonts w:asciiTheme="minorHAnsi" w:hAnsiTheme="minorHAnsi" w:cstheme="minorHAnsi"/>
        </w:rPr>
        <w:t xml:space="preserve">funcional </w:t>
      </w:r>
      <w:r>
        <w:rPr>
          <w:rFonts w:asciiTheme="minorHAnsi" w:hAnsiTheme="minorHAnsi" w:cstheme="minorHAnsi"/>
        </w:rPr>
        <w:t xml:space="preserve">que define métodos a interceptar y como debe </w:t>
      </w:r>
      <w:r w:rsidR="00752D34">
        <w:rPr>
          <w:rFonts w:asciiTheme="minorHAnsi" w:hAnsiTheme="minorHAnsi" w:cstheme="minorHAnsi"/>
        </w:rPr>
        <w:t>realizarse</w:t>
      </w:r>
      <w:r>
        <w:rPr>
          <w:rFonts w:asciiTheme="minorHAnsi" w:hAnsiTheme="minorHAnsi" w:cstheme="minorHAnsi"/>
        </w:rPr>
        <w:t xml:space="preserve"> su traducción. La idea </w:t>
      </w:r>
      <w:r w:rsidR="0083246A">
        <w:rPr>
          <w:rFonts w:asciiTheme="minorHAnsi" w:hAnsiTheme="minorHAnsi" w:cstheme="minorHAnsi"/>
        </w:rPr>
        <w:t xml:space="preserve">consiste en </w:t>
      </w:r>
      <w:r w:rsidR="00B84879">
        <w:rPr>
          <w:rFonts w:asciiTheme="minorHAnsi" w:hAnsiTheme="minorHAnsi" w:cstheme="minorHAnsi"/>
        </w:rPr>
        <w:t xml:space="preserve">contar con un traductor que sea capaz de transformar una invocación en un set de invocaciones equivalentes dentro de Aether. Para lograr esto, estos traductores deben hacer uso de la capa de abstracción de servicios </w:t>
      </w:r>
      <w:r w:rsidR="00752D34">
        <w:rPr>
          <w:rFonts w:asciiTheme="minorHAnsi" w:hAnsiTheme="minorHAnsi" w:cstheme="minorHAnsi"/>
        </w:rPr>
        <w:t xml:space="preserve">provista por Aether. </w:t>
      </w:r>
      <w:r w:rsidR="00B84879">
        <w:rPr>
          <w:rFonts w:asciiTheme="minorHAnsi" w:hAnsiTheme="minorHAnsi" w:cstheme="minorHAnsi"/>
        </w:rPr>
        <w:t>De esta manera los protocolos no generan dependencia con un proveedor en particular y pueden cambiar su comportamiento dependiendo de la configuración introducida por el usuario para la capa de abstracción de servicios.</w:t>
      </w:r>
    </w:p>
    <w:p w:rsidR="00940B40" w:rsidRDefault="00940B40" w:rsidP="00B81743">
      <w:pPr>
        <w:jc w:val="both"/>
        <w:rPr>
          <w:rFonts w:asciiTheme="minorHAnsi" w:hAnsiTheme="minorHAnsi" w:cstheme="minorHAnsi"/>
        </w:rPr>
      </w:pPr>
      <w:r>
        <w:rPr>
          <w:rFonts w:asciiTheme="minorHAnsi" w:hAnsiTheme="minorHAnsi" w:cstheme="minorHAnsi"/>
        </w:rPr>
        <w:lastRenderedPageBreak/>
        <w:t xml:space="preserve">Para ejemplificar el funcionamiento de este mecanismo pensemos en un protocolo para interceptar y transformar invocaciones a S3 desde el framework jClouds. El protocolo correspondiente tendría la lógica expresada en la </w:t>
      </w:r>
      <w:r w:rsidRPr="00AD338C">
        <w:rPr>
          <w:rFonts w:asciiTheme="minorHAnsi" w:hAnsiTheme="minorHAnsi" w:cstheme="minorHAnsi"/>
        </w:rPr>
        <w:t>figura 3.</w:t>
      </w:r>
      <w:r w:rsidR="00D56DEC">
        <w:rPr>
          <w:rFonts w:asciiTheme="minorHAnsi" w:hAnsiTheme="minorHAnsi" w:cstheme="minorHAnsi"/>
        </w:rPr>
        <w:t>4</w:t>
      </w:r>
      <w:r w:rsidRPr="00AD338C">
        <w:rPr>
          <w:rFonts w:asciiTheme="minorHAnsi" w:hAnsiTheme="minorHAnsi" w:cstheme="minorHAnsi"/>
        </w:rPr>
        <w:t>.</w:t>
      </w:r>
    </w:p>
    <w:p w:rsidR="00E4719D" w:rsidRDefault="00E4719D" w:rsidP="00E4719D">
      <w:pPr>
        <w:rPr>
          <w:rFonts w:asciiTheme="minorHAnsi" w:hAnsiTheme="minorHAnsi" w:cstheme="minorHAnsi"/>
        </w:rPr>
      </w:pPr>
    </w:p>
    <w:p w:rsidR="00BB0248" w:rsidRDefault="00505B91" w:rsidP="00505B91">
      <w:pPr>
        <w:jc w:val="center"/>
        <w:rPr>
          <w:rFonts w:asciiTheme="minorHAnsi" w:hAnsiTheme="minorHAnsi" w:cstheme="minorHAnsi"/>
        </w:rPr>
      </w:pPr>
      <w:r>
        <w:rPr>
          <w:noProof/>
          <w:lang w:val="es-ES_tradnl" w:eastAsia="es-ES_tradnl"/>
        </w:rPr>
        <w:drawing>
          <wp:inline distT="0" distB="0" distL="0" distR="0">
            <wp:extent cx="4514850" cy="4524375"/>
            <wp:effectExtent l="0" t="0" r="0" b="9525"/>
            <wp:docPr id="19" name="Picture 19" descr="G:\Downloads\HRX8\RA5\Adapter Jclou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Downloads\HRX8\RA5\Adapter Jcloud (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14850" cy="4524375"/>
                    </a:xfrm>
                    <a:prstGeom prst="rect">
                      <a:avLst/>
                    </a:prstGeom>
                    <a:noFill/>
                    <a:ln>
                      <a:noFill/>
                    </a:ln>
                  </pic:spPr>
                </pic:pic>
              </a:graphicData>
            </a:graphic>
          </wp:inline>
        </w:drawing>
      </w:r>
    </w:p>
    <w:p w:rsidR="00505B91" w:rsidRDefault="00940B40" w:rsidP="00505B91">
      <w:pPr>
        <w:jc w:val="center"/>
        <w:rPr>
          <w:rFonts w:asciiTheme="minorHAnsi" w:hAnsiTheme="minorHAnsi" w:cstheme="minorHAnsi"/>
        </w:rPr>
      </w:pPr>
      <w:r w:rsidRPr="00AD338C">
        <w:rPr>
          <w:rFonts w:asciiTheme="minorHAnsi" w:hAnsiTheme="minorHAnsi" w:cstheme="minorHAnsi"/>
        </w:rPr>
        <w:t>Figura</w:t>
      </w:r>
      <w:r>
        <w:rPr>
          <w:rFonts w:asciiTheme="minorHAnsi" w:hAnsiTheme="minorHAnsi" w:cstheme="minorHAnsi"/>
        </w:rPr>
        <w:t xml:space="preserve"> </w:t>
      </w:r>
      <w:r w:rsidR="00AD338C">
        <w:rPr>
          <w:rFonts w:asciiTheme="minorHAnsi" w:hAnsiTheme="minorHAnsi" w:cstheme="minorHAnsi"/>
        </w:rPr>
        <w:t>3.</w:t>
      </w:r>
      <w:r w:rsidR="00D56DEC">
        <w:rPr>
          <w:rFonts w:asciiTheme="minorHAnsi" w:hAnsiTheme="minorHAnsi" w:cstheme="minorHAnsi"/>
        </w:rPr>
        <w:t>4</w:t>
      </w:r>
      <w:r w:rsidR="00AD338C">
        <w:rPr>
          <w:rFonts w:asciiTheme="minorHAnsi" w:hAnsiTheme="minorHAnsi" w:cstheme="minorHAnsi"/>
        </w:rPr>
        <w:t xml:space="preserve"> Funcionamiento de un protocolo para jClouds.</w:t>
      </w:r>
    </w:p>
    <w:p w:rsidR="00940B40" w:rsidRDefault="00940B40" w:rsidP="00505B91">
      <w:pPr>
        <w:jc w:val="both"/>
        <w:rPr>
          <w:rFonts w:asciiTheme="minorHAnsi" w:hAnsiTheme="minorHAnsi" w:cstheme="minorHAnsi"/>
        </w:rPr>
      </w:pPr>
    </w:p>
    <w:p w:rsidR="00E4719D" w:rsidRDefault="007E7421" w:rsidP="00E4719D">
      <w:pPr>
        <w:jc w:val="both"/>
        <w:rPr>
          <w:rFonts w:asciiTheme="minorHAnsi" w:hAnsiTheme="minorHAnsi" w:cstheme="minorHAnsi"/>
        </w:rPr>
      </w:pPr>
      <w:r>
        <w:rPr>
          <w:rFonts w:asciiTheme="minorHAnsi" w:hAnsiTheme="minorHAnsi" w:cstheme="minorHAnsi"/>
        </w:rPr>
        <w:t>El funcionamiento de este prot</w:t>
      </w:r>
      <w:r w:rsidR="00475931">
        <w:rPr>
          <w:rFonts w:asciiTheme="minorHAnsi" w:hAnsiTheme="minorHAnsi" w:cstheme="minorHAnsi"/>
        </w:rPr>
        <w:t>ocolo es claro. U</w:t>
      </w:r>
      <w:r>
        <w:rPr>
          <w:rFonts w:asciiTheme="minorHAnsi" w:hAnsiTheme="minorHAnsi" w:cstheme="minorHAnsi"/>
        </w:rPr>
        <w:t xml:space="preserve">na vez </w:t>
      </w:r>
      <w:r w:rsidR="00475931">
        <w:rPr>
          <w:rFonts w:asciiTheme="minorHAnsi" w:hAnsiTheme="minorHAnsi" w:cstheme="minorHAnsi"/>
        </w:rPr>
        <w:t xml:space="preserve">detectada </w:t>
      </w:r>
      <w:r>
        <w:rPr>
          <w:rFonts w:asciiTheme="minorHAnsi" w:hAnsiTheme="minorHAnsi" w:cstheme="minorHAnsi"/>
        </w:rPr>
        <w:t>una invocación al método de interés (</w:t>
      </w:r>
      <w:proofErr w:type="spellStart"/>
      <w:r>
        <w:rPr>
          <w:rFonts w:asciiTheme="minorHAnsi" w:hAnsiTheme="minorHAnsi" w:cstheme="minorHAnsi"/>
        </w:rPr>
        <w:t>uploadFiles</w:t>
      </w:r>
      <w:proofErr w:type="spellEnd"/>
      <w:r>
        <w:rPr>
          <w:rFonts w:asciiTheme="minorHAnsi" w:hAnsiTheme="minorHAnsi" w:cstheme="minorHAnsi"/>
        </w:rPr>
        <w:t xml:space="preserve"> en el ejemplo) se debe transformar la invocación original en un set equivalente de invocaciones a la capa de abstracción de servicios. Esto</w:t>
      </w:r>
      <w:r w:rsidR="007665C3">
        <w:rPr>
          <w:rFonts w:asciiTheme="minorHAnsi" w:hAnsiTheme="minorHAnsi" w:cstheme="minorHAnsi"/>
        </w:rPr>
        <w:t xml:space="preserve"> no solo</w:t>
      </w:r>
      <w:r>
        <w:rPr>
          <w:rFonts w:asciiTheme="minorHAnsi" w:hAnsiTheme="minorHAnsi" w:cstheme="minorHAnsi"/>
        </w:rPr>
        <w:t xml:space="preserve"> incluye mapear métodos uno a uno sino que también puede incluir transformaciones de </w:t>
      </w:r>
      <w:r w:rsidR="00C4340C">
        <w:rPr>
          <w:rFonts w:asciiTheme="minorHAnsi" w:hAnsiTheme="minorHAnsi" w:cstheme="minorHAnsi"/>
        </w:rPr>
        <w:t xml:space="preserve">parámetros y </w:t>
      </w:r>
      <w:r w:rsidR="00302354">
        <w:rPr>
          <w:rFonts w:asciiTheme="minorHAnsi" w:hAnsiTheme="minorHAnsi" w:cstheme="minorHAnsi"/>
        </w:rPr>
        <w:t>o</w:t>
      </w:r>
      <w:r w:rsidR="00C4340C">
        <w:rPr>
          <w:rFonts w:asciiTheme="minorHAnsi" w:hAnsiTheme="minorHAnsi" w:cstheme="minorHAnsi"/>
        </w:rPr>
        <w:t xml:space="preserve">tras operaciones </w:t>
      </w:r>
      <w:r w:rsidR="00302354">
        <w:rPr>
          <w:rFonts w:asciiTheme="minorHAnsi" w:hAnsiTheme="minorHAnsi" w:cstheme="minorHAnsi"/>
        </w:rPr>
        <w:t>más</w:t>
      </w:r>
      <w:r w:rsidR="007665C3">
        <w:rPr>
          <w:rFonts w:asciiTheme="minorHAnsi" w:hAnsiTheme="minorHAnsi" w:cstheme="minorHAnsi"/>
        </w:rPr>
        <w:t xml:space="preserve"> complejas. </w:t>
      </w:r>
      <w:r w:rsidR="00475931">
        <w:rPr>
          <w:rFonts w:asciiTheme="minorHAnsi" w:hAnsiTheme="minorHAnsi" w:cstheme="minorHAnsi"/>
        </w:rPr>
        <w:t xml:space="preserve">Cabe destacar que todo esto se realiza por medio de mecanismos de reflexión que permiten modificar estructuras de bajo nivel (métodos, objetos, </w:t>
      </w:r>
      <w:proofErr w:type="spellStart"/>
      <w:r w:rsidR="00475931">
        <w:rPr>
          <w:rFonts w:asciiTheme="minorHAnsi" w:hAnsiTheme="minorHAnsi" w:cstheme="minorHAnsi"/>
        </w:rPr>
        <w:t>etc</w:t>
      </w:r>
      <w:proofErr w:type="spellEnd"/>
      <w:r w:rsidR="00475931">
        <w:rPr>
          <w:rFonts w:asciiTheme="minorHAnsi" w:hAnsiTheme="minorHAnsi" w:cstheme="minorHAnsi"/>
        </w:rPr>
        <w:t xml:space="preserve">) en tiempo de ejecución. Siguiendo la línea de ejecución, ya contamos con el método traducido por lo que solo resta ejecutarlo contra la capa de abstracción de servicios.  </w:t>
      </w:r>
      <w:r w:rsidR="00596B5E">
        <w:rPr>
          <w:rFonts w:asciiTheme="minorHAnsi" w:hAnsiTheme="minorHAnsi" w:cstheme="minorHAnsi"/>
        </w:rPr>
        <w:t xml:space="preserve">Por </w:t>
      </w:r>
      <w:r w:rsidR="00AD338C">
        <w:rPr>
          <w:rFonts w:asciiTheme="minorHAnsi" w:hAnsiTheme="minorHAnsi" w:cstheme="minorHAnsi"/>
        </w:rPr>
        <w:t>último</w:t>
      </w:r>
      <w:r w:rsidR="00596B5E">
        <w:rPr>
          <w:rFonts w:asciiTheme="minorHAnsi" w:hAnsiTheme="minorHAnsi" w:cstheme="minorHAnsi"/>
        </w:rPr>
        <w:t xml:space="preserve">, luego de completar la ejecución el protocolo </w:t>
      </w:r>
      <w:r w:rsidR="00AD338C">
        <w:rPr>
          <w:rFonts w:asciiTheme="minorHAnsi" w:hAnsiTheme="minorHAnsi" w:cstheme="minorHAnsi"/>
        </w:rPr>
        <w:t xml:space="preserve">realiza </w:t>
      </w:r>
      <w:r w:rsidR="00596B5E">
        <w:rPr>
          <w:rFonts w:asciiTheme="minorHAnsi" w:hAnsiTheme="minorHAnsi" w:cstheme="minorHAnsi"/>
        </w:rPr>
        <w:t xml:space="preserve"> una nueva traducción, esta vez desde el modelo interno de Aether al modelo de jClouds para luego retornar el control al llamador original. Esta </w:t>
      </w:r>
      <w:r w:rsidR="00AD338C">
        <w:rPr>
          <w:rFonts w:asciiTheme="minorHAnsi" w:hAnsiTheme="minorHAnsi" w:cstheme="minorHAnsi"/>
        </w:rPr>
        <w:t>última</w:t>
      </w:r>
      <w:r w:rsidR="00596B5E">
        <w:rPr>
          <w:rFonts w:asciiTheme="minorHAnsi" w:hAnsiTheme="minorHAnsi" w:cstheme="minorHAnsi"/>
        </w:rPr>
        <w:t xml:space="preserve"> traducción completa el circuito que garantiza un modelo transparente desde el punto de vista de la aplicación original que nunca </w:t>
      </w:r>
      <w:r w:rsidR="00AD338C">
        <w:rPr>
          <w:rFonts w:asciiTheme="minorHAnsi" w:hAnsiTheme="minorHAnsi" w:cstheme="minorHAnsi"/>
        </w:rPr>
        <w:t>debió</w:t>
      </w:r>
      <w:r w:rsidR="00596B5E">
        <w:rPr>
          <w:rFonts w:asciiTheme="minorHAnsi" w:hAnsiTheme="minorHAnsi" w:cstheme="minorHAnsi"/>
        </w:rPr>
        <w:t xml:space="preserve"> enterarse que el código estaba siendo interceptado y sus llamadas modificadas.</w:t>
      </w:r>
      <w:r w:rsidR="00940B40">
        <w:rPr>
          <w:rFonts w:asciiTheme="minorHAnsi" w:hAnsiTheme="minorHAnsi" w:cstheme="minorHAnsi"/>
        </w:rPr>
        <w:t xml:space="preserve"> </w:t>
      </w:r>
    </w:p>
    <w:p w:rsidR="00E4719D" w:rsidRDefault="00E4719D" w:rsidP="00E4719D">
      <w:pPr>
        <w:jc w:val="both"/>
      </w:pPr>
    </w:p>
    <w:p w:rsidR="00E4719D" w:rsidRDefault="00E4719D" w:rsidP="00E4719D">
      <w:pPr>
        <w:pStyle w:val="Heading3"/>
      </w:pPr>
      <w:r>
        <w:lastRenderedPageBreak/>
        <w:t>3.3 Conclusiones</w:t>
      </w:r>
    </w:p>
    <w:p w:rsidR="00C5387B" w:rsidRDefault="00E4719D" w:rsidP="00C5387B">
      <w:pPr>
        <w:jc w:val="both"/>
        <w:rPr>
          <w:rFonts w:asciiTheme="minorHAnsi" w:hAnsiTheme="minorHAnsi" w:cstheme="minorHAnsi"/>
        </w:rPr>
      </w:pPr>
      <w:r>
        <w:rPr>
          <w:rFonts w:asciiTheme="minorHAnsi" w:hAnsiTheme="minorHAnsi" w:cstheme="minorHAnsi"/>
        </w:rPr>
        <w:t>En este capítulo se describió el esquema propuesto con el que Aether logra mitigar los problemas de migración existentes en las herramientas actuales.</w:t>
      </w:r>
      <w:r w:rsidR="00825D64">
        <w:rPr>
          <w:rFonts w:asciiTheme="minorHAnsi" w:hAnsiTheme="minorHAnsi" w:cstheme="minorHAnsi"/>
        </w:rPr>
        <w:t xml:space="preserve"> La idea consiste en generar un framework que permita la migración entre proveedores de servicios en cloud de aplicaciones ya codificadas. Para este fin se planteó el uso de dos unidades funcionales dentro de Aether, la capa de abstracción de servicios y los protocolos de traducción. La primera es la encargada de homogeneizar las invocaciones hacia distintos servicios de cloud </w:t>
      </w:r>
      <w:proofErr w:type="spellStart"/>
      <w:r w:rsidR="00825D64">
        <w:rPr>
          <w:rFonts w:asciiTheme="minorHAnsi" w:hAnsiTheme="minorHAnsi" w:cstheme="minorHAnsi"/>
        </w:rPr>
        <w:t>computing</w:t>
      </w:r>
      <w:proofErr w:type="spellEnd"/>
      <w:r w:rsidR="00825D64">
        <w:rPr>
          <w:rFonts w:asciiTheme="minorHAnsi" w:hAnsiTheme="minorHAnsi" w:cstheme="minorHAnsi"/>
        </w:rPr>
        <w:t xml:space="preserve">. Es decir, esta capa se encarga de administrar las invocaciones salientes de Aether. Por </w:t>
      </w:r>
      <w:r w:rsidR="00C5387B">
        <w:rPr>
          <w:rFonts w:asciiTheme="minorHAnsi" w:hAnsiTheme="minorHAnsi" w:cstheme="minorHAnsi"/>
        </w:rPr>
        <w:t>último</w:t>
      </w:r>
      <w:r w:rsidR="00825D64">
        <w:rPr>
          <w:rFonts w:asciiTheme="minorHAnsi" w:hAnsiTheme="minorHAnsi" w:cstheme="minorHAnsi"/>
        </w:rPr>
        <w:t xml:space="preserve">, los protocolos </w:t>
      </w:r>
      <w:r w:rsidR="00C5387B">
        <w:rPr>
          <w:rFonts w:asciiTheme="minorHAnsi" w:hAnsiTheme="minorHAnsi" w:cstheme="minorHAnsi"/>
        </w:rPr>
        <w:t>se encargan de capturar métodos de otras herramientas mediante mecanismos de reflexión. Cada uno de los métodos capturados se traduce a un set equivalente de operaciones provistas por la capa de abstracción de servicios para que puedan ejecutarse en el contexto de Aether. Con la unión de estos dos elementos logramos que Aether sea capaz de tomar invocaciones apuntadas a un proveedor A y redirigirlas a un proveedor B de manera transparente al código original, que no se vio modificado.</w:t>
      </w:r>
    </w:p>
    <w:p w:rsidR="00E4719D" w:rsidRDefault="00E4719D" w:rsidP="00C5387B">
      <w:pPr>
        <w:jc w:val="both"/>
        <w:rPr>
          <w:rFonts w:asciiTheme="minorHAnsi" w:hAnsiTheme="minorHAnsi" w:cstheme="minorHAnsi"/>
        </w:rPr>
      </w:pPr>
    </w:p>
    <w:sectPr w:rsidR="00E4719D" w:rsidSect="00BB1E8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rcos" w:date="2012-12-06T15:31:00Z" w:initials="M">
    <w:p w:rsidR="00BE5777" w:rsidRDefault="00BE5777">
      <w:pPr>
        <w:pStyle w:val="CommentText"/>
      </w:pPr>
      <w:r>
        <w:rPr>
          <w:rStyle w:val="CommentReference"/>
        </w:rPr>
        <w:annotationRef/>
      </w:r>
      <w:r>
        <w:t xml:space="preserve">Introducir ejemplo conductor que sea similar o el mismos utilizado en la sección de estado del arte. El ejemplo debe mostrar </w:t>
      </w:r>
      <w:proofErr w:type="spellStart"/>
      <w:r>
        <w:t>lso</w:t>
      </w:r>
      <w:proofErr w:type="spellEnd"/>
      <w:r>
        <w:t xml:space="preserve"> conceptos aplicados al ejemplo sin abusar de detalles </w:t>
      </w:r>
      <w:proofErr w:type="spellStart"/>
      <w:r>
        <w:t>implementatorios</w:t>
      </w:r>
      <w:proofErr w:type="spellEnd"/>
      <w:r>
        <w:t>.</w:t>
      </w:r>
    </w:p>
    <w:p w:rsidR="00BE5777" w:rsidRDefault="00BE5777">
      <w:pPr>
        <w:pStyle w:val="CommentText"/>
      </w:pPr>
      <w:r>
        <w:t xml:space="preserve">El siguiente </w:t>
      </w:r>
      <w:proofErr w:type="spellStart"/>
      <w:r>
        <w:t>capitulo</w:t>
      </w:r>
      <w:proofErr w:type="spellEnd"/>
      <w:r>
        <w:t xml:space="preserve"> mostrara </w:t>
      </w:r>
      <w:proofErr w:type="spellStart"/>
      <w:r>
        <w:t>c+omo</w:t>
      </w:r>
      <w:proofErr w:type="spellEnd"/>
      <w:r>
        <w:t xml:space="preserve"> por mecanismos de diseño, estos conceptos son soportados po</w:t>
      </w:r>
      <w:bookmarkStart w:id="2" w:name="_GoBack"/>
      <w:bookmarkEnd w:id="2"/>
      <w:r>
        <w:t>r la implementación del enfoque.</w:t>
      </w:r>
    </w:p>
  </w:comment>
  <w:comment w:id="1" w:author="Marcos" w:date="2012-12-06T15:29:00Z" w:initials="M">
    <w:p w:rsidR="00BE5777" w:rsidRDefault="00BE5777">
      <w:pPr>
        <w:pStyle w:val="CommentText"/>
      </w:pPr>
      <w:r>
        <w:rPr>
          <w:rStyle w:val="CommentReference"/>
        </w:rPr>
        <w:annotationRef/>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23FC" w:rsidRDefault="00AE23FC" w:rsidP="00E407A4">
      <w:pPr>
        <w:spacing w:line="240" w:lineRule="auto"/>
      </w:pPr>
      <w:r>
        <w:separator/>
      </w:r>
    </w:p>
  </w:endnote>
  <w:endnote w:type="continuationSeparator" w:id="0">
    <w:p w:rsidR="00AE23FC" w:rsidRDefault="00AE23FC" w:rsidP="00E407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23FC" w:rsidRDefault="00AE23FC" w:rsidP="00E407A4">
      <w:pPr>
        <w:spacing w:line="240" w:lineRule="auto"/>
      </w:pPr>
      <w:r>
        <w:separator/>
      </w:r>
    </w:p>
  </w:footnote>
  <w:footnote w:type="continuationSeparator" w:id="0">
    <w:p w:rsidR="00AE23FC" w:rsidRDefault="00AE23FC" w:rsidP="00E407A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802C0D"/>
    <w:multiLevelType w:val="hybridMultilevel"/>
    <w:tmpl w:val="49B03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5EC3527"/>
    <w:multiLevelType w:val="hybridMultilevel"/>
    <w:tmpl w:val="A4F03A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DDE09F0"/>
    <w:multiLevelType w:val="hybridMultilevel"/>
    <w:tmpl w:val="B6CE8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05A"/>
    <w:rsid w:val="00005C10"/>
    <w:rsid w:val="0000618B"/>
    <w:rsid w:val="000322A8"/>
    <w:rsid w:val="000332A0"/>
    <w:rsid w:val="0003519B"/>
    <w:rsid w:val="0005156C"/>
    <w:rsid w:val="00057303"/>
    <w:rsid w:val="00065AFD"/>
    <w:rsid w:val="00073308"/>
    <w:rsid w:val="00077699"/>
    <w:rsid w:val="00084143"/>
    <w:rsid w:val="000A09FE"/>
    <w:rsid w:val="000A0F52"/>
    <w:rsid w:val="000A1BA6"/>
    <w:rsid w:val="000A3346"/>
    <w:rsid w:val="000B2F06"/>
    <w:rsid w:val="000B60BA"/>
    <w:rsid w:val="000F7084"/>
    <w:rsid w:val="000F723C"/>
    <w:rsid w:val="00101B5E"/>
    <w:rsid w:val="00140142"/>
    <w:rsid w:val="00141B85"/>
    <w:rsid w:val="00152534"/>
    <w:rsid w:val="0016034C"/>
    <w:rsid w:val="001967EE"/>
    <w:rsid w:val="001A0A95"/>
    <w:rsid w:val="001A4B71"/>
    <w:rsid w:val="001B5BBF"/>
    <w:rsid w:val="001C20C3"/>
    <w:rsid w:val="001E6387"/>
    <w:rsid w:val="001F258D"/>
    <w:rsid w:val="001F6C24"/>
    <w:rsid w:val="002037E6"/>
    <w:rsid w:val="00203EF7"/>
    <w:rsid w:val="00212CA0"/>
    <w:rsid w:val="00224F0A"/>
    <w:rsid w:val="00226AF6"/>
    <w:rsid w:val="00243465"/>
    <w:rsid w:val="002562E3"/>
    <w:rsid w:val="00273881"/>
    <w:rsid w:val="00290759"/>
    <w:rsid w:val="002A6A9A"/>
    <w:rsid w:val="002F0FFC"/>
    <w:rsid w:val="002F731A"/>
    <w:rsid w:val="00302354"/>
    <w:rsid w:val="00302A3A"/>
    <w:rsid w:val="003060F3"/>
    <w:rsid w:val="0031592D"/>
    <w:rsid w:val="003171B5"/>
    <w:rsid w:val="0032025F"/>
    <w:rsid w:val="00325B59"/>
    <w:rsid w:val="0033179D"/>
    <w:rsid w:val="00331F66"/>
    <w:rsid w:val="0033214D"/>
    <w:rsid w:val="00334FCE"/>
    <w:rsid w:val="003512FE"/>
    <w:rsid w:val="0035663A"/>
    <w:rsid w:val="00380C4F"/>
    <w:rsid w:val="00381022"/>
    <w:rsid w:val="003963F5"/>
    <w:rsid w:val="003A5FCF"/>
    <w:rsid w:val="003B1578"/>
    <w:rsid w:val="003C09A7"/>
    <w:rsid w:val="003C7B9E"/>
    <w:rsid w:val="003D5AB6"/>
    <w:rsid w:val="003E10FD"/>
    <w:rsid w:val="004264B3"/>
    <w:rsid w:val="00434277"/>
    <w:rsid w:val="004367EA"/>
    <w:rsid w:val="00443A7F"/>
    <w:rsid w:val="00447A9C"/>
    <w:rsid w:val="00447F67"/>
    <w:rsid w:val="00461213"/>
    <w:rsid w:val="00470B9B"/>
    <w:rsid w:val="00475931"/>
    <w:rsid w:val="00480793"/>
    <w:rsid w:val="004A383C"/>
    <w:rsid w:val="004A4FF9"/>
    <w:rsid w:val="004B5DA0"/>
    <w:rsid w:val="004C03E0"/>
    <w:rsid w:val="004C3367"/>
    <w:rsid w:val="004C60C2"/>
    <w:rsid w:val="004D160F"/>
    <w:rsid w:val="004E194D"/>
    <w:rsid w:val="004E43B4"/>
    <w:rsid w:val="004F7893"/>
    <w:rsid w:val="00505B91"/>
    <w:rsid w:val="00506BEB"/>
    <w:rsid w:val="00514AFE"/>
    <w:rsid w:val="00517B75"/>
    <w:rsid w:val="00552DF5"/>
    <w:rsid w:val="00554C32"/>
    <w:rsid w:val="00566802"/>
    <w:rsid w:val="00583A33"/>
    <w:rsid w:val="00585D2D"/>
    <w:rsid w:val="00596B5E"/>
    <w:rsid w:val="005A1765"/>
    <w:rsid w:val="005A690E"/>
    <w:rsid w:val="005B1FCE"/>
    <w:rsid w:val="005C2D9D"/>
    <w:rsid w:val="005D2FC7"/>
    <w:rsid w:val="005E03C7"/>
    <w:rsid w:val="005F2073"/>
    <w:rsid w:val="00622A30"/>
    <w:rsid w:val="006243AF"/>
    <w:rsid w:val="006258A0"/>
    <w:rsid w:val="00626338"/>
    <w:rsid w:val="00660CF4"/>
    <w:rsid w:val="00685188"/>
    <w:rsid w:val="006B6DDF"/>
    <w:rsid w:val="006C168D"/>
    <w:rsid w:val="006D38B7"/>
    <w:rsid w:val="006E5FC5"/>
    <w:rsid w:val="006E70D9"/>
    <w:rsid w:val="006E7375"/>
    <w:rsid w:val="006F1371"/>
    <w:rsid w:val="006F1DD9"/>
    <w:rsid w:val="0070249C"/>
    <w:rsid w:val="00727D73"/>
    <w:rsid w:val="00727DCB"/>
    <w:rsid w:val="007341A4"/>
    <w:rsid w:val="00740738"/>
    <w:rsid w:val="00741ADA"/>
    <w:rsid w:val="00751108"/>
    <w:rsid w:val="00752D34"/>
    <w:rsid w:val="007639CE"/>
    <w:rsid w:val="007665C3"/>
    <w:rsid w:val="00776CA5"/>
    <w:rsid w:val="00787D38"/>
    <w:rsid w:val="007D5E24"/>
    <w:rsid w:val="007E5DCE"/>
    <w:rsid w:val="007E7421"/>
    <w:rsid w:val="008105E7"/>
    <w:rsid w:val="00814AF7"/>
    <w:rsid w:val="00825D64"/>
    <w:rsid w:val="0083246A"/>
    <w:rsid w:val="00834416"/>
    <w:rsid w:val="008A3376"/>
    <w:rsid w:val="008B792D"/>
    <w:rsid w:val="008C07A1"/>
    <w:rsid w:val="008C6E05"/>
    <w:rsid w:val="008C7E6F"/>
    <w:rsid w:val="008D54B6"/>
    <w:rsid w:val="008D6B59"/>
    <w:rsid w:val="008F07F1"/>
    <w:rsid w:val="00900877"/>
    <w:rsid w:val="009123B1"/>
    <w:rsid w:val="009127BD"/>
    <w:rsid w:val="009300BA"/>
    <w:rsid w:val="009350F1"/>
    <w:rsid w:val="00940B40"/>
    <w:rsid w:val="00952E36"/>
    <w:rsid w:val="0097288B"/>
    <w:rsid w:val="009824EA"/>
    <w:rsid w:val="009947D0"/>
    <w:rsid w:val="009B0304"/>
    <w:rsid w:val="009C5D1A"/>
    <w:rsid w:val="009D04ED"/>
    <w:rsid w:val="009D616F"/>
    <w:rsid w:val="009E5DA7"/>
    <w:rsid w:val="009E6582"/>
    <w:rsid w:val="009F36E1"/>
    <w:rsid w:val="009F51B4"/>
    <w:rsid w:val="00A0095C"/>
    <w:rsid w:val="00A0379D"/>
    <w:rsid w:val="00A24547"/>
    <w:rsid w:val="00A3672D"/>
    <w:rsid w:val="00A41759"/>
    <w:rsid w:val="00A441EF"/>
    <w:rsid w:val="00A47BF7"/>
    <w:rsid w:val="00A562BC"/>
    <w:rsid w:val="00A74FC7"/>
    <w:rsid w:val="00AA1836"/>
    <w:rsid w:val="00AC025F"/>
    <w:rsid w:val="00AC5FA3"/>
    <w:rsid w:val="00AD338C"/>
    <w:rsid w:val="00AD52AA"/>
    <w:rsid w:val="00AE23FC"/>
    <w:rsid w:val="00AE362A"/>
    <w:rsid w:val="00AE3831"/>
    <w:rsid w:val="00B03374"/>
    <w:rsid w:val="00B04E7C"/>
    <w:rsid w:val="00B215A0"/>
    <w:rsid w:val="00B328FB"/>
    <w:rsid w:val="00B45344"/>
    <w:rsid w:val="00B521D7"/>
    <w:rsid w:val="00B706C5"/>
    <w:rsid w:val="00B70B88"/>
    <w:rsid w:val="00B81743"/>
    <w:rsid w:val="00B83B17"/>
    <w:rsid w:val="00B84879"/>
    <w:rsid w:val="00BA37A7"/>
    <w:rsid w:val="00BB0248"/>
    <w:rsid w:val="00BB1CB5"/>
    <w:rsid w:val="00BB1E8A"/>
    <w:rsid w:val="00BB438C"/>
    <w:rsid w:val="00BD6484"/>
    <w:rsid w:val="00BE321C"/>
    <w:rsid w:val="00BE5777"/>
    <w:rsid w:val="00C04DB1"/>
    <w:rsid w:val="00C12DD6"/>
    <w:rsid w:val="00C168D2"/>
    <w:rsid w:val="00C4340C"/>
    <w:rsid w:val="00C5387B"/>
    <w:rsid w:val="00C640CC"/>
    <w:rsid w:val="00C75B1F"/>
    <w:rsid w:val="00C7787C"/>
    <w:rsid w:val="00CA55E9"/>
    <w:rsid w:val="00CB3601"/>
    <w:rsid w:val="00CC1ACD"/>
    <w:rsid w:val="00CC5A83"/>
    <w:rsid w:val="00CD013F"/>
    <w:rsid w:val="00CD1AC1"/>
    <w:rsid w:val="00CD462C"/>
    <w:rsid w:val="00D0746F"/>
    <w:rsid w:val="00D07738"/>
    <w:rsid w:val="00D12308"/>
    <w:rsid w:val="00D1770E"/>
    <w:rsid w:val="00D3270E"/>
    <w:rsid w:val="00D3305A"/>
    <w:rsid w:val="00D4590B"/>
    <w:rsid w:val="00D56DEC"/>
    <w:rsid w:val="00D854B3"/>
    <w:rsid w:val="00D91A8A"/>
    <w:rsid w:val="00D949F2"/>
    <w:rsid w:val="00D94B4A"/>
    <w:rsid w:val="00D97481"/>
    <w:rsid w:val="00DA0465"/>
    <w:rsid w:val="00DA22EB"/>
    <w:rsid w:val="00DB55DC"/>
    <w:rsid w:val="00DB65B8"/>
    <w:rsid w:val="00DC12B8"/>
    <w:rsid w:val="00DC7590"/>
    <w:rsid w:val="00DD311C"/>
    <w:rsid w:val="00DD5BBC"/>
    <w:rsid w:val="00DE4CD2"/>
    <w:rsid w:val="00E04C2D"/>
    <w:rsid w:val="00E11A00"/>
    <w:rsid w:val="00E159AA"/>
    <w:rsid w:val="00E17F34"/>
    <w:rsid w:val="00E36F18"/>
    <w:rsid w:val="00E407A4"/>
    <w:rsid w:val="00E4239F"/>
    <w:rsid w:val="00E43833"/>
    <w:rsid w:val="00E44625"/>
    <w:rsid w:val="00E45149"/>
    <w:rsid w:val="00E4719D"/>
    <w:rsid w:val="00E8303F"/>
    <w:rsid w:val="00E91C06"/>
    <w:rsid w:val="00EC7C22"/>
    <w:rsid w:val="00EF13A4"/>
    <w:rsid w:val="00EF4845"/>
    <w:rsid w:val="00EF6C3D"/>
    <w:rsid w:val="00F04D5C"/>
    <w:rsid w:val="00F132F6"/>
    <w:rsid w:val="00F2603D"/>
    <w:rsid w:val="00F32821"/>
    <w:rsid w:val="00F33427"/>
    <w:rsid w:val="00F607CF"/>
    <w:rsid w:val="00F74039"/>
    <w:rsid w:val="00F8508B"/>
    <w:rsid w:val="00FD41E2"/>
    <w:rsid w:val="00FE6B79"/>
    <w:rsid w:val="00FE7264"/>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w:hAnsi="Times New Roman" w:cs="Times New Roman"/>
        <w:lang w:val="es-A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5B91"/>
    <w:pPr>
      <w:spacing w:line="276" w:lineRule="auto"/>
    </w:pPr>
    <w:rPr>
      <w:rFonts w:ascii="Arial" w:hAnsi="Arial" w:cs="Arial"/>
      <w:color w:val="000000"/>
      <w:sz w:val="22"/>
      <w:szCs w:val="22"/>
    </w:rPr>
  </w:style>
  <w:style w:type="paragraph" w:styleId="Heading1">
    <w:name w:val="heading 1"/>
    <w:basedOn w:val="Normal"/>
    <w:next w:val="Normal"/>
    <w:link w:val="Heading1Char"/>
    <w:qFormat/>
    <w:rsid w:val="003A5FCF"/>
    <w:pPr>
      <w:spacing w:before="480" w:after="120" w:line="240" w:lineRule="auto"/>
      <w:outlineLvl w:val="0"/>
    </w:pPr>
    <w:rPr>
      <w:b/>
      <w:bCs/>
      <w:color w:val="111111"/>
      <w:sz w:val="36"/>
      <w:szCs w:val="48"/>
    </w:rPr>
  </w:style>
  <w:style w:type="paragraph" w:styleId="Heading2">
    <w:name w:val="heading 2"/>
    <w:basedOn w:val="Normal"/>
    <w:next w:val="Normal"/>
    <w:link w:val="Heading2Char"/>
    <w:qFormat/>
    <w:rsid w:val="003A5FCF"/>
    <w:pPr>
      <w:spacing w:before="360" w:after="80" w:line="240" w:lineRule="auto"/>
      <w:outlineLvl w:val="1"/>
    </w:pPr>
    <w:rPr>
      <w:b/>
      <w:bCs/>
      <w:color w:val="220000"/>
      <w:sz w:val="32"/>
      <w:szCs w:val="36"/>
      <w:lang w:eastAsia="es-AR"/>
    </w:rPr>
  </w:style>
  <w:style w:type="paragraph" w:styleId="Heading3">
    <w:name w:val="heading 3"/>
    <w:basedOn w:val="Normal"/>
    <w:next w:val="Normal"/>
    <w:link w:val="Heading3Char"/>
    <w:qFormat/>
    <w:rsid w:val="003A5FCF"/>
    <w:pPr>
      <w:spacing w:before="280" w:after="80" w:line="240" w:lineRule="auto"/>
      <w:outlineLvl w:val="2"/>
    </w:pPr>
    <w:rPr>
      <w:b/>
      <w:bCs/>
      <w:color w:val="00002A"/>
      <w:sz w:val="28"/>
      <w:szCs w:val="28"/>
    </w:rPr>
  </w:style>
  <w:style w:type="paragraph" w:styleId="Heading4">
    <w:name w:val="heading 4"/>
    <w:basedOn w:val="Normal"/>
    <w:next w:val="Normal"/>
    <w:link w:val="Heading4Char"/>
    <w:qFormat/>
    <w:rsid w:val="003A5FCF"/>
    <w:pPr>
      <w:spacing w:before="240" w:after="40" w:line="240" w:lineRule="auto"/>
      <w:outlineLvl w:val="3"/>
    </w:pPr>
    <w:rPr>
      <w:b/>
      <w:bCs/>
      <w:sz w:val="24"/>
      <w:szCs w:val="24"/>
    </w:rPr>
  </w:style>
  <w:style w:type="paragraph" w:styleId="Heading5">
    <w:name w:val="heading 5"/>
    <w:basedOn w:val="Normal"/>
    <w:next w:val="Normal"/>
    <w:link w:val="Heading5Char"/>
    <w:qFormat/>
    <w:rsid w:val="003A5FCF"/>
    <w:pPr>
      <w:spacing w:before="220" w:after="40" w:line="240" w:lineRule="auto"/>
      <w:outlineLvl w:val="4"/>
    </w:pPr>
    <w:rPr>
      <w:b/>
      <w:bCs/>
    </w:rPr>
  </w:style>
  <w:style w:type="paragraph" w:styleId="Heading6">
    <w:name w:val="heading 6"/>
    <w:basedOn w:val="Normal"/>
    <w:next w:val="Normal"/>
    <w:link w:val="Heading6Char"/>
    <w:qFormat/>
    <w:rsid w:val="003A5FCF"/>
    <w:pPr>
      <w:spacing w:before="200" w:after="40" w:line="240" w:lineRule="auto"/>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A5FCF"/>
    <w:rPr>
      <w:rFonts w:ascii="Arial" w:eastAsia="Arial" w:hAnsi="Arial" w:cs="Arial"/>
      <w:b/>
      <w:bCs/>
      <w:color w:val="111111"/>
      <w:sz w:val="36"/>
      <w:szCs w:val="48"/>
    </w:rPr>
  </w:style>
  <w:style w:type="character" w:customStyle="1" w:styleId="Heading2Char">
    <w:name w:val="Heading 2 Char"/>
    <w:link w:val="Heading2"/>
    <w:rsid w:val="003A5FCF"/>
    <w:rPr>
      <w:rFonts w:ascii="Arial" w:eastAsia="Arial" w:hAnsi="Arial" w:cs="Arial"/>
      <w:b/>
      <w:bCs/>
      <w:color w:val="220000"/>
      <w:sz w:val="32"/>
      <w:szCs w:val="36"/>
      <w:lang w:eastAsia="es-AR"/>
    </w:rPr>
  </w:style>
  <w:style w:type="character" w:customStyle="1" w:styleId="Heading3Char">
    <w:name w:val="Heading 3 Char"/>
    <w:link w:val="Heading3"/>
    <w:rsid w:val="003A5FCF"/>
    <w:rPr>
      <w:rFonts w:ascii="Arial" w:eastAsia="Arial" w:hAnsi="Arial" w:cs="Arial"/>
      <w:b/>
      <w:bCs/>
      <w:color w:val="00002A"/>
      <w:sz w:val="28"/>
      <w:szCs w:val="28"/>
    </w:rPr>
  </w:style>
  <w:style w:type="character" w:customStyle="1" w:styleId="Heading4Char">
    <w:name w:val="Heading 4 Char"/>
    <w:basedOn w:val="DefaultParagraphFont"/>
    <w:link w:val="Heading4"/>
    <w:rsid w:val="003A5FCF"/>
    <w:rPr>
      <w:rFonts w:ascii="Arial" w:eastAsia="Arial" w:hAnsi="Arial" w:cs="Arial"/>
      <w:b/>
      <w:bCs/>
      <w:color w:val="000000"/>
      <w:sz w:val="24"/>
      <w:szCs w:val="24"/>
    </w:rPr>
  </w:style>
  <w:style w:type="character" w:customStyle="1" w:styleId="Heading5Char">
    <w:name w:val="Heading 5 Char"/>
    <w:basedOn w:val="DefaultParagraphFont"/>
    <w:link w:val="Heading5"/>
    <w:rsid w:val="003A5FCF"/>
    <w:rPr>
      <w:rFonts w:ascii="Arial" w:eastAsia="Arial" w:hAnsi="Arial" w:cs="Arial"/>
      <w:b/>
      <w:bCs/>
      <w:color w:val="000000"/>
      <w:sz w:val="22"/>
      <w:szCs w:val="22"/>
    </w:rPr>
  </w:style>
  <w:style w:type="character" w:customStyle="1" w:styleId="Heading6Char">
    <w:name w:val="Heading 6 Char"/>
    <w:basedOn w:val="DefaultParagraphFont"/>
    <w:link w:val="Heading6"/>
    <w:rsid w:val="003A5FCF"/>
    <w:rPr>
      <w:rFonts w:ascii="Arial" w:eastAsia="Arial" w:hAnsi="Arial" w:cs="Arial"/>
      <w:b/>
      <w:bCs/>
      <w:color w:val="000000"/>
    </w:rPr>
  </w:style>
  <w:style w:type="paragraph" w:styleId="Title">
    <w:name w:val="Title"/>
    <w:basedOn w:val="Normal"/>
    <w:next w:val="Normal"/>
    <w:link w:val="TitleChar"/>
    <w:qFormat/>
    <w:rsid w:val="003A5FCF"/>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link w:val="Title"/>
    <w:rsid w:val="003A5FCF"/>
    <w:rPr>
      <w:rFonts w:ascii="Cambria" w:hAnsi="Cambria"/>
      <w:b/>
      <w:bCs/>
      <w:color w:val="000000"/>
      <w:kern w:val="28"/>
      <w:sz w:val="32"/>
      <w:szCs w:val="32"/>
    </w:rPr>
  </w:style>
  <w:style w:type="character" w:styleId="Emphasis">
    <w:name w:val="Emphasis"/>
    <w:qFormat/>
    <w:rsid w:val="003A5FCF"/>
    <w:rPr>
      <w:i/>
      <w:iCs/>
    </w:rPr>
  </w:style>
  <w:style w:type="paragraph" w:styleId="ListParagraph">
    <w:name w:val="List Paragraph"/>
    <w:basedOn w:val="Normal"/>
    <w:uiPriority w:val="34"/>
    <w:qFormat/>
    <w:rsid w:val="003A5FCF"/>
    <w:pPr>
      <w:ind w:left="708"/>
    </w:pPr>
  </w:style>
  <w:style w:type="paragraph" w:styleId="BalloonText">
    <w:name w:val="Balloon Text"/>
    <w:basedOn w:val="Normal"/>
    <w:link w:val="BalloonTextChar"/>
    <w:uiPriority w:val="99"/>
    <w:semiHidden/>
    <w:unhideWhenUsed/>
    <w:rsid w:val="00D3305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305A"/>
    <w:rPr>
      <w:rFonts w:ascii="Tahoma" w:hAnsi="Tahoma" w:cs="Tahoma"/>
      <w:color w:val="000000"/>
      <w:sz w:val="16"/>
      <w:szCs w:val="16"/>
    </w:rPr>
  </w:style>
  <w:style w:type="character" w:styleId="CommentReference">
    <w:name w:val="annotation reference"/>
    <w:basedOn w:val="DefaultParagraphFont"/>
    <w:uiPriority w:val="99"/>
    <w:semiHidden/>
    <w:unhideWhenUsed/>
    <w:rsid w:val="00E43833"/>
    <w:rPr>
      <w:sz w:val="16"/>
      <w:szCs w:val="16"/>
    </w:rPr>
  </w:style>
  <w:style w:type="paragraph" w:styleId="CommentText">
    <w:name w:val="annotation text"/>
    <w:basedOn w:val="Normal"/>
    <w:link w:val="CommentTextChar"/>
    <w:uiPriority w:val="99"/>
    <w:semiHidden/>
    <w:unhideWhenUsed/>
    <w:rsid w:val="00E43833"/>
    <w:pPr>
      <w:spacing w:line="240" w:lineRule="auto"/>
    </w:pPr>
    <w:rPr>
      <w:sz w:val="20"/>
      <w:szCs w:val="20"/>
    </w:rPr>
  </w:style>
  <w:style w:type="character" w:customStyle="1" w:styleId="CommentTextChar">
    <w:name w:val="Comment Text Char"/>
    <w:basedOn w:val="DefaultParagraphFont"/>
    <w:link w:val="CommentText"/>
    <w:uiPriority w:val="99"/>
    <w:semiHidden/>
    <w:rsid w:val="00E43833"/>
    <w:rPr>
      <w:rFonts w:ascii="Arial" w:hAnsi="Arial" w:cs="Arial"/>
      <w:color w:val="000000"/>
    </w:rPr>
  </w:style>
  <w:style w:type="paragraph" w:styleId="CommentSubject">
    <w:name w:val="annotation subject"/>
    <w:basedOn w:val="CommentText"/>
    <w:next w:val="CommentText"/>
    <w:link w:val="CommentSubjectChar"/>
    <w:uiPriority w:val="99"/>
    <w:semiHidden/>
    <w:unhideWhenUsed/>
    <w:rsid w:val="00E43833"/>
    <w:rPr>
      <w:b/>
      <w:bCs/>
    </w:rPr>
  </w:style>
  <w:style w:type="character" w:customStyle="1" w:styleId="CommentSubjectChar">
    <w:name w:val="Comment Subject Char"/>
    <w:basedOn w:val="CommentTextChar"/>
    <w:link w:val="CommentSubject"/>
    <w:uiPriority w:val="99"/>
    <w:semiHidden/>
    <w:rsid w:val="00E43833"/>
    <w:rPr>
      <w:rFonts w:ascii="Arial" w:hAnsi="Arial" w:cs="Arial"/>
      <w:b/>
      <w:bCs/>
      <w:color w:val="000000"/>
    </w:rPr>
  </w:style>
  <w:style w:type="paragraph" w:styleId="Header">
    <w:name w:val="header"/>
    <w:basedOn w:val="Normal"/>
    <w:link w:val="HeaderChar"/>
    <w:uiPriority w:val="99"/>
    <w:unhideWhenUsed/>
    <w:rsid w:val="00E407A4"/>
    <w:pPr>
      <w:tabs>
        <w:tab w:val="center" w:pos="4680"/>
        <w:tab w:val="right" w:pos="9360"/>
      </w:tabs>
      <w:spacing w:line="240" w:lineRule="auto"/>
    </w:pPr>
  </w:style>
  <w:style w:type="character" w:customStyle="1" w:styleId="HeaderChar">
    <w:name w:val="Header Char"/>
    <w:basedOn w:val="DefaultParagraphFont"/>
    <w:link w:val="Header"/>
    <w:uiPriority w:val="99"/>
    <w:rsid w:val="00E407A4"/>
    <w:rPr>
      <w:rFonts w:ascii="Arial" w:hAnsi="Arial" w:cs="Arial"/>
      <w:color w:val="000000"/>
      <w:sz w:val="22"/>
      <w:szCs w:val="22"/>
    </w:rPr>
  </w:style>
  <w:style w:type="paragraph" w:styleId="Footer">
    <w:name w:val="footer"/>
    <w:basedOn w:val="Normal"/>
    <w:link w:val="FooterChar"/>
    <w:uiPriority w:val="99"/>
    <w:unhideWhenUsed/>
    <w:rsid w:val="00E407A4"/>
    <w:pPr>
      <w:tabs>
        <w:tab w:val="center" w:pos="4680"/>
        <w:tab w:val="right" w:pos="9360"/>
      </w:tabs>
      <w:spacing w:line="240" w:lineRule="auto"/>
    </w:pPr>
  </w:style>
  <w:style w:type="character" w:customStyle="1" w:styleId="FooterChar">
    <w:name w:val="Footer Char"/>
    <w:basedOn w:val="DefaultParagraphFont"/>
    <w:link w:val="Footer"/>
    <w:uiPriority w:val="99"/>
    <w:rsid w:val="00E407A4"/>
    <w:rPr>
      <w:rFonts w:ascii="Arial" w:hAnsi="Arial" w:cs="Arial"/>
      <w:color w:val="000000"/>
      <w:sz w:val="22"/>
      <w:szCs w:val="22"/>
    </w:rPr>
  </w:style>
  <w:style w:type="paragraph" w:styleId="FootnoteText">
    <w:name w:val="footnote text"/>
    <w:basedOn w:val="Normal"/>
    <w:link w:val="FootnoteTextChar"/>
    <w:uiPriority w:val="99"/>
    <w:semiHidden/>
    <w:unhideWhenUsed/>
    <w:rsid w:val="002A6A9A"/>
    <w:pPr>
      <w:spacing w:line="240" w:lineRule="auto"/>
    </w:pPr>
    <w:rPr>
      <w:sz w:val="20"/>
      <w:szCs w:val="20"/>
    </w:rPr>
  </w:style>
  <w:style w:type="character" w:customStyle="1" w:styleId="FootnoteTextChar">
    <w:name w:val="Footnote Text Char"/>
    <w:basedOn w:val="DefaultParagraphFont"/>
    <w:link w:val="FootnoteText"/>
    <w:uiPriority w:val="99"/>
    <w:semiHidden/>
    <w:rsid w:val="002A6A9A"/>
    <w:rPr>
      <w:rFonts w:ascii="Arial" w:hAnsi="Arial" w:cs="Arial"/>
      <w:color w:val="000000"/>
    </w:rPr>
  </w:style>
  <w:style w:type="character" w:styleId="FootnoteReference">
    <w:name w:val="footnote reference"/>
    <w:basedOn w:val="DefaultParagraphFont"/>
    <w:uiPriority w:val="99"/>
    <w:semiHidden/>
    <w:unhideWhenUsed/>
    <w:rsid w:val="002A6A9A"/>
    <w:rPr>
      <w:vertAlign w:val="superscript"/>
    </w:rPr>
  </w:style>
  <w:style w:type="paragraph" w:styleId="Caption">
    <w:name w:val="caption"/>
    <w:basedOn w:val="Normal"/>
    <w:next w:val="Normal"/>
    <w:unhideWhenUsed/>
    <w:qFormat/>
    <w:rsid w:val="008A3376"/>
    <w:pPr>
      <w:spacing w:after="200"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w:hAnsi="Times New Roman" w:cs="Times New Roman"/>
        <w:lang w:val="es-A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5B91"/>
    <w:pPr>
      <w:spacing w:line="276" w:lineRule="auto"/>
    </w:pPr>
    <w:rPr>
      <w:rFonts w:ascii="Arial" w:hAnsi="Arial" w:cs="Arial"/>
      <w:color w:val="000000"/>
      <w:sz w:val="22"/>
      <w:szCs w:val="22"/>
    </w:rPr>
  </w:style>
  <w:style w:type="paragraph" w:styleId="Heading1">
    <w:name w:val="heading 1"/>
    <w:basedOn w:val="Normal"/>
    <w:next w:val="Normal"/>
    <w:link w:val="Heading1Char"/>
    <w:qFormat/>
    <w:rsid w:val="003A5FCF"/>
    <w:pPr>
      <w:spacing w:before="480" w:after="120" w:line="240" w:lineRule="auto"/>
      <w:outlineLvl w:val="0"/>
    </w:pPr>
    <w:rPr>
      <w:b/>
      <w:bCs/>
      <w:color w:val="111111"/>
      <w:sz w:val="36"/>
      <w:szCs w:val="48"/>
    </w:rPr>
  </w:style>
  <w:style w:type="paragraph" w:styleId="Heading2">
    <w:name w:val="heading 2"/>
    <w:basedOn w:val="Normal"/>
    <w:next w:val="Normal"/>
    <w:link w:val="Heading2Char"/>
    <w:qFormat/>
    <w:rsid w:val="003A5FCF"/>
    <w:pPr>
      <w:spacing w:before="360" w:after="80" w:line="240" w:lineRule="auto"/>
      <w:outlineLvl w:val="1"/>
    </w:pPr>
    <w:rPr>
      <w:b/>
      <w:bCs/>
      <w:color w:val="220000"/>
      <w:sz w:val="32"/>
      <w:szCs w:val="36"/>
      <w:lang w:eastAsia="es-AR"/>
    </w:rPr>
  </w:style>
  <w:style w:type="paragraph" w:styleId="Heading3">
    <w:name w:val="heading 3"/>
    <w:basedOn w:val="Normal"/>
    <w:next w:val="Normal"/>
    <w:link w:val="Heading3Char"/>
    <w:qFormat/>
    <w:rsid w:val="003A5FCF"/>
    <w:pPr>
      <w:spacing w:before="280" w:after="80" w:line="240" w:lineRule="auto"/>
      <w:outlineLvl w:val="2"/>
    </w:pPr>
    <w:rPr>
      <w:b/>
      <w:bCs/>
      <w:color w:val="00002A"/>
      <w:sz w:val="28"/>
      <w:szCs w:val="28"/>
    </w:rPr>
  </w:style>
  <w:style w:type="paragraph" w:styleId="Heading4">
    <w:name w:val="heading 4"/>
    <w:basedOn w:val="Normal"/>
    <w:next w:val="Normal"/>
    <w:link w:val="Heading4Char"/>
    <w:qFormat/>
    <w:rsid w:val="003A5FCF"/>
    <w:pPr>
      <w:spacing w:before="240" w:after="40" w:line="240" w:lineRule="auto"/>
      <w:outlineLvl w:val="3"/>
    </w:pPr>
    <w:rPr>
      <w:b/>
      <w:bCs/>
      <w:sz w:val="24"/>
      <w:szCs w:val="24"/>
    </w:rPr>
  </w:style>
  <w:style w:type="paragraph" w:styleId="Heading5">
    <w:name w:val="heading 5"/>
    <w:basedOn w:val="Normal"/>
    <w:next w:val="Normal"/>
    <w:link w:val="Heading5Char"/>
    <w:qFormat/>
    <w:rsid w:val="003A5FCF"/>
    <w:pPr>
      <w:spacing w:before="220" w:after="40" w:line="240" w:lineRule="auto"/>
      <w:outlineLvl w:val="4"/>
    </w:pPr>
    <w:rPr>
      <w:b/>
      <w:bCs/>
    </w:rPr>
  </w:style>
  <w:style w:type="paragraph" w:styleId="Heading6">
    <w:name w:val="heading 6"/>
    <w:basedOn w:val="Normal"/>
    <w:next w:val="Normal"/>
    <w:link w:val="Heading6Char"/>
    <w:qFormat/>
    <w:rsid w:val="003A5FCF"/>
    <w:pPr>
      <w:spacing w:before="200" w:after="40" w:line="240" w:lineRule="auto"/>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A5FCF"/>
    <w:rPr>
      <w:rFonts w:ascii="Arial" w:eastAsia="Arial" w:hAnsi="Arial" w:cs="Arial"/>
      <w:b/>
      <w:bCs/>
      <w:color w:val="111111"/>
      <w:sz w:val="36"/>
      <w:szCs w:val="48"/>
    </w:rPr>
  </w:style>
  <w:style w:type="character" w:customStyle="1" w:styleId="Heading2Char">
    <w:name w:val="Heading 2 Char"/>
    <w:link w:val="Heading2"/>
    <w:rsid w:val="003A5FCF"/>
    <w:rPr>
      <w:rFonts w:ascii="Arial" w:eastAsia="Arial" w:hAnsi="Arial" w:cs="Arial"/>
      <w:b/>
      <w:bCs/>
      <w:color w:val="220000"/>
      <w:sz w:val="32"/>
      <w:szCs w:val="36"/>
      <w:lang w:eastAsia="es-AR"/>
    </w:rPr>
  </w:style>
  <w:style w:type="character" w:customStyle="1" w:styleId="Heading3Char">
    <w:name w:val="Heading 3 Char"/>
    <w:link w:val="Heading3"/>
    <w:rsid w:val="003A5FCF"/>
    <w:rPr>
      <w:rFonts w:ascii="Arial" w:eastAsia="Arial" w:hAnsi="Arial" w:cs="Arial"/>
      <w:b/>
      <w:bCs/>
      <w:color w:val="00002A"/>
      <w:sz w:val="28"/>
      <w:szCs w:val="28"/>
    </w:rPr>
  </w:style>
  <w:style w:type="character" w:customStyle="1" w:styleId="Heading4Char">
    <w:name w:val="Heading 4 Char"/>
    <w:basedOn w:val="DefaultParagraphFont"/>
    <w:link w:val="Heading4"/>
    <w:rsid w:val="003A5FCF"/>
    <w:rPr>
      <w:rFonts w:ascii="Arial" w:eastAsia="Arial" w:hAnsi="Arial" w:cs="Arial"/>
      <w:b/>
      <w:bCs/>
      <w:color w:val="000000"/>
      <w:sz w:val="24"/>
      <w:szCs w:val="24"/>
    </w:rPr>
  </w:style>
  <w:style w:type="character" w:customStyle="1" w:styleId="Heading5Char">
    <w:name w:val="Heading 5 Char"/>
    <w:basedOn w:val="DefaultParagraphFont"/>
    <w:link w:val="Heading5"/>
    <w:rsid w:val="003A5FCF"/>
    <w:rPr>
      <w:rFonts w:ascii="Arial" w:eastAsia="Arial" w:hAnsi="Arial" w:cs="Arial"/>
      <w:b/>
      <w:bCs/>
      <w:color w:val="000000"/>
      <w:sz w:val="22"/>
      <w:szCs w:val="22"/>
    </w:rPr>
  </w:style>
  <w:style w:type="character" w:customStyle="1" w:styleId="Heading6Char">
    <w:name w:val="Heading 6 Char"/>
    <w:basedOn w:val="DefaultParagraphFont"/>
    <w:link w:val="Heading6"/>
    <w:rsid w:val="003A5FCF"/>
    <w:rPr>
      <w:rFonts w:ascii="Arial" w:eastAsia="Arial" w:hAnsi="Arial" w:cs="Arial"/>
      <w:b/>
      <w:bCs/>
      <w:color w:val="000000"/>
    </w:rPr>
  </w:style>
  <w:style w:type="paragraph" w:styleId="Title">
    <w:name w:val="Title"/>
    <w:basedOn w:val="Normal"/>
    <w:next w:val="Normal"/>
    <w:link w:val="TitleChar"/>
    <w:qFormat/>
    <w:rsid w:val="003A5FCF"/>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link w:val="Title"/>
    <w:rsid w:val="003A5FCF"/>
    <w:rPr>
      <w:rFonts w:ascii="Cambria" w:hAnsi="Cambria"/>
      <w:b/>
      <w:bCs/>
      <w:color w:val="000000"/>
      <w:kern w:val="28"/>
      <w:sz w:val="32"/>
      <w:szCs w:val="32"/>
    </w:rPr>
  </w:style>
  <w:style w:type="character" w:styleId="Emphasis">
    <w:name w:val="Emphasis"/>
    <w:qFormat/>
    <w:rsid w:val="003A5FCF"/>
    <w:rPr>
      <w:i/>
      <w:iCs/>
    </w:rPr>
  </w:style>
  <w:style w:type="paragraph" w:styleId="ListParagraph">
    <w:name w:val="List Paragraph"/>
    <w:basedOn w:val="Normal"/>
    <w:uiPriority w:val="34"/>
    <w:qFormat/>
    <w:rsid w:val="003A5FCF"/>
    <w:pPr>
      <w:ind w:left="708"/>
    </w:pPr>
  </w:style>
  <w:style w:type="paragraph" w:styleId="BalloonText">
    <w:name w:val="Balloon Text"/>
    <w:basedOn w:val="Normal"/>
    <w:link w:val="BalloonTextChar"/>
    <w:uiPriority w:val="99"/>
    <w:semiHidden/>
    <w:unhideWhenUsed/>
    <w:rsid w:val="00D3305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305A"/>
    <w:rPr>
      <w:rFonts w:ascii="Tahoma" w:hAnsi="Tahoma" w:cs="Tahoma"/>
      <w:color w:val="000000"/>
      <w:sz w:val="16"/>
      <w:szCs w:val="16"/>
    </w:rPr>
  </w:style>
  <w:style w:type="character" w:styleId="CommentReference">
    <w:name w:val="annotation reference"/>
    <w:basedOn w:val="DefaultParagraphFont"/>
    <w:uiPriority w:val="99"/>
    <w:semiHidden/>
    <w:unhideWhenUsed/>
    <w:rsid w:val="00E43833"/>
    <w:rPr>
      <w:sz w:val="16"/>
      <w:szCs w:val="16"/>
    </w:rPr>
  </w:style>
  <w:style w:type="paragraph" w:styleId="CommentText">
    <w:name w:val="annotation text"/>
    <w:basedOn w:val="Normal"/>
    <w:link w:val="CommentTextChar"/>
    <w:uiPriority w:val="99"/>
    <w:semiHidden/>
    <w:unhideWhenUsed/>
    <w:rsid w:val="00E43833"/>
    <w:pPr>
      <w:spacing w:line="240" w:lineRule="auto"/>
    </w:pPr>
    <w:rPr>
      <w:sz w:val="20"/>
      <w:szCs w:val="20"/>
    </w:rPr>
  </w:style>
  <w:style w:type="character" w:customStyle="1" w:styleId="CommentTextChar">
    <w:name w:val="Comment Text Char"/>
    <w:basedOn w:val="DefaultParagraphFont"/>
    <w:link w:val="CommentText"/>
    <w:uiPriority w:val="99"/>
    <w:semiHidden/>
    <w:rsid w:val="00E43833"/>
    <w:rPr>
      <w:rFonts w:ascii="Arial" w:hAnsi="Arial" w:cs="Arial"/>
      <w:color w:val="000000"/>
    </w:rPr>
  </w:style>
  <w:style w:type="paragraph" w:styleId="CommentSubject">
    <w:name w:val="annotation subject"/>
    <w:basedOn w:val="CommentText"/>
    <w:next w:val="CommentText"/>
    <w:link w:val="CommentSubjectChar"/>
    <w:uiPriority w:val="99"/>
    <w:semiHidden/>
    <w:unhideWhenUsed/>
    <w:rsid w:val="00E43833"/>
    <w:rPr>
      <w:b/>
      <w:bCs/>
    </w:rPr>
  </w:style>
  <w:style w:type="character" w:customStyle="1" w:styleId="CommentSubjectChar">
    <w:name w:val="Comment Subject Char"/>
    <w:basedOn w:val="CommentTextChar"/>
    <w:link w:val="CommentSubject"/>
    <w:uiPriority w:val="99"/>
    <w:semiHidden/>
    <w:rsid w:val="00E43833"/>
    <w:rPr>
      <w:rFonts w:ascii="Arial" w:hAnsi="Arial" w:cs="Arial"/>
      <w:b/>
      <w:bCs/>
      <w:color w:val="000000"/>
    </w:rPr>
  </w:style>
  <w:style w:type="paragraph" w:styleId="Header">
    <w:name w:val="header"/>
    <w:basedOn w:val="Normal"/>
    <w:link w:val="HeaderChar"/>
    <w:uiPriority w:val="99"/>
    <w:unhideWhenUsed/>
    <w:rsid w:val="00E407A4"/>
    <w:pPr>
      <w:tabs>
        <w:tab w:val="center" w:pos="4680"/>
        <w:tab w:val="right" w:pos="9360"/>
      </w:tabs>
      <w:spacing w:line="240" w:lineRule="auto"/>
    </w:pPr>
  </w:style>
  <w:style w:type="character" w:customStyle="1" w:styleId="HeaderChar">
    <w:name w:val="Header Char"/>
    <w:basedOn w:val="DefaultParagraphFont"/>
    <w:link w:val="Header"/>
    <w:uiPriority w:val="99"/>
    <w:rsid w:val="00E407A4"/>
    <w:rPr>
      <w:rFonts w:ascii="Arial" w:hAnsi="Arial" w:cs="Arial"/>
      <w:color w:val="000000"/>
      <w:sz w:val="22"/>
      <w:szCs w:val="22"/>
    </w:rPr>
  </w:style>
  <w:style w:type="paragraph" w:styleId="Footer">
    <w:name w:val="footer"/>
    <w:basedOn w:val="Normal"/>
    <w:link w:val="FooterChar"/>
    <w:uiPriority w:val="99"/>
    <w:unhideWhenUsed/>
    <w:rsid w:val="00E407A4"/>
    <w:pPr>
      <w:tabs>
        <w:tab w:val="center" w:pos="4680"/>
        <w:tab w:val="right" w:pos="9360"/>
      </w:tabs>
      <w:spacing w:line="240" w:lineRule="auto"/>
    </w:pPr>
  </w:style>
  <w:style w:type="character" w:customStyle="1" w:styleId="FooterChar">
    <w:name w:val="Footer Char"/>
    <w:basedOn w:val="DefaultParagraphFont"/>
    <w:link w:val="Footer"/>
    <w:uiPriority w:val="99"/>
    <w:rsid w:val="00E407A4"/>
    <w:rPr>
      <w:rFonts w:ascii="Arial" w:hAnsi="Arial" w:cs="Arial"/>
      <w:color w:val="000000"/>
      <w:sz w:val="22"/>
      <w:szCs w:val="22"/>
    </w:rPr>
  </w:style>
  <w:style w:type="paragraph" w:styleId="FootnoteText">
    <w:name w:val="footnote text"/>
    <w:basedOn w:val="Normal"/>
    <w:link w:val="FootnoteTextChar"/>
    <w:uiPriority w:val="99"/>
    <w:semiHidden/>
    <w:unhideWhenUsed/>
    <w:rsid w:val="002A6A9A"/>
    <w:pPr>
      <w:spacing w:line="240" w:lineRule="auto"/>
    </w:pPr>
    <w:rPr>
      <w:sz w:val="20"/>
      <w:szCs w:val="20"/>
    </w:rPr>
  </w:style>
  <w:style w:type="character" w:customStyle="1" w:styleId="FootnoteTextChar">
    <w:name w:val="Footnote Text Char"/>
    <w:basedOn w:val="DefaultParagraphFont"/>
    <w:link w:val="FootnoteText"/>
    <w:uiPriority w:val="99"/>
    <w:semiHidden/>
    <w:rsid w:val="002A6A9A"/>
    <w:rPr>
      <w:rFonts w:ascii="Arial" w:hAnsi="Arial" w:cs="Arial"/>
      <w:color w:val="000000"/>
    </w:rPr>
  </w:style>
  <w:style w:type="character" w:styleId="FootnoteReference">
    <w:name w:val="footnote reference"/>
    <w:basedOn w:val="DefaultParagraphFont"/>
    <w:uiPriority w:val="99"/>
    <w:semiHidden/>
    <w:unhideWhenUsed/>
    <w:rsid w:val="002A6A9A"/>
    <w:rPr>
      <w:vertAlign w:val="superscript"/>
    </w:rPr>
  </w:style>
  <w:style w:type="paragraph" w:styleId="Caption">
    <w:name w:val="caption"/>
    <w:basedOn w:val="Normal"/>
    <w:next w:val="Normal"/>
    <w:unhideWhenUsed/>
    <w:qFormat/>
    <w:rsid w:val="008A3376"/>
    <w:pPr>
      <w:spacing w:after="200"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6229003">
      <w:bodyDiv w:val="1"/>
      <w:marLeft w:val="0"/>
      <w:marRight w:val="0"/>
      <w:marTop w:val="0"/>
      <w:marBottom w:val="0"/>
      <w:divBdr>
        <w:top w:val="none" w:sz="0" w:space="0" w:color="auto"/>
        <w:left w:val="none" w:sz="0" w:space="0" w:color="auto"/>
        <w:bottom w:val="none" w:sz="0" w:space="0" w:color="auto"/>
        <w:right w:val="none" w:sz="0" w:space="0" w:color="auto"/>
      </w:divBdr>
    </w:div>
    <w:div w:id="1583174303">
      <w:bodyDiv w:val="1"/>
      <w:marLeft w:val="0"/>
      <w:marRight w:val="0"/>
      <w:marTop w:val="0"/>
      <w:marBottom w:val="0"/>
      <w:divBdr>
        <w:top w:val="none" w:sz="0" w:space="0" w:color="auto"/>
        <w:left w:val="none" w:sz="0" w:space="0" w:color="auto"/>
        <w:bottom w:val="none" w:sz="0" w:space="0" w:color="auto"/>
        <w:right w:val="none" w:sz="0" w:space="0" w:color="auto"/>
      </w:divBdr>
      <w:divsChild>
        <w:div w:id="76950605">
          <w:marLeft w:val="0"/>
          <w:marRight w:val="0"/>
          <w:marTop w:val="0"/>
          <w:marBottom w:val="0"/>
          <w:divBdr>
            <w:top w:val="none" w:sz="0" w:space="0" w:color="auto"/>
            <w:left w:val="none" w:sz="0" w:space="0" w:color="auto"/>
            <w:bottom w:val="none" w:sz="0" w:space="0" w:color="auto"/>
            <w:right w:val="none" w:sz="0" w:space="0" w:color="auto"/>
          </w:divBdr>
        </w:div>
        <w:div w:id="513422012">
          <w:marLeft w:val="0"/>
          <w:marRight w:val="0"/>
          <w:marTop w:val="0"/>
          <w:marBottom w:val="0"/>
          <w:divBdr>
            <w:top w:val="none" w:sz="0" w:space="0" w:color="auto"/>
            <w:left w:val="none" w:sz="0" w:space="0" w:color="auto"/>
            <w:bottom w:val="none" w:sz="0" w:space="0" w:color="auto"/>
            <w:right w:val="none" w:sz="0" w:space="0" w:color="auto"/>
          </w:divBdr>
        </w:div>
        <w:div w:id="534194614">
          <w:marLeft w:val="0"/>
          <w:marRight w:val="0"/>
          <w:marTop w:val="0"/>
          <w:marBottom w:val="0"/>
          <w:divBdr>
            <w:top w:val="none" w:sz="0" w:space="0" w:color="auto"/>
            <w:left w:val="none" w:sz="0" w:space="0" w:color="auto"/>
            <w:bottom w:val="none" w:sz="0" w:space="0" w:color="auto"/>
            <w:right w:val="none" w:sz="0" w:space="0" w:color="auto"/>
          </w:divBdr>
        </w:div>
        <w:div w:id="1231690468">
          <w:marLeft w:val="0"/>
          <w:marRight w:val="0"/>
          <w:marTop w:val="0"/>
          <w:marBottom w:val="0"/>
          <w:divBdr>
            <w:top w:val="none" w:sz="0" w:space="0" w:color="auto"/>
            <w:left w:val="none" w:sz="0" w:space="0" w:color="auto"/>
            <w:bottom w:val="none" w:sz="0" w:space="0" w:color="auto"/>
            <w:right w:val="none" w:sz="0" w:space="0" w:color="auto"/>
          </w:divBdr>
        </w:div>
        <w:div w:id="19438027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4E06A5-05DB-40FB-8A54-638B1B50E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3208</TotalTime>
  <Pages>6</Pages>
  <Words>1607</Words>
  <Characters>8839</Characters>
  <Application>Microsoft Office Word</Application>
  <DocSecurity>0</DocSecurity>
  <Lines>73</Lines>
  <Paragraphs>20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Kireta</dc:creator>
  <cp:keywords/>
  <dc:description/>
  <cp:lastModifiedBy>Marcos</cp:lastModifiedBy>
  <cp:revision>5</cp:revision>
  <dcterms:created xsi:type="dcterms:W3CDTF">2012-10-21T18:55:00Z</dcterms:created>
  <dcterms:modified xsi:type="dcterms:W3CDTF">2012-12-06T18:32:00Z</dcterms:modified>
</cp:coreProperties>
</file>