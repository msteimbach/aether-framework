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A0" w:rsidRDefault="006258A0" w:rsidP="006258A0">
      <w:pPr>
        <w:pStyle w:val="Heading2"/>
      </w:pPr>
      <w:r>
        <w:t>2. Enfoque</w:t>
      </w:r>
    </w:p>
    <w:p w:rsidR="00F74039" w:rsidRDefault="00A0379D" w:rsidP="00F74039">
      <w:pPr>
        <w:jc w:val="both"/>
        <w:rPr>
          <w:rFonts w:asciiTheme="minorHAnsi" w:hAnsiTheme="minorHAnsi" w:cstheme="minorHAnsi"/>
        </w:rPr>
      </w:pPr>
      <w:r>
        <w:rPr>
          <w:rFonts w:asciiTheme="minorHAnsi" w:hAnsiTheme="minorHAnsi" w:cstheme="minorHAnsi"/>
        </w:rPr>
        <w:t>Este capítulo presenta el enfoque propuesto para</w:t>
      </w:r>
      <w:r w:rsidR="004C3367">
        <w:rPr>
          <w:rFonts w:asciiTheme="minorHAnsi" w:hAnsiTheme="minorHAnsi" w:cstheme="minorHAnsi"/>
        </w:rPr>
        <w:t xml:space="preserve"> darle</w:t>
      </w:r>
      <w:r w:rsidR="006258A0">
        <w:rPr>
          <w:rFonts w:asciiTheme="minorHAnsi" w:hAnsiTheme="minorHAnsi" w:cstheme="minorHAnsi"/>
        </w:rPr>
        <w:t xml:space="preserve"> una solución a los problemas encontrados en las herramientas actuales</w:t>
      </w:r>
      <w:r w:rsidR="00D3305A" w:rsidRPr="00D3305A">
        <w:rPr>
          <w:rFonts w:asciiTheme="minorHAnsi" w:hAnsiTheme="minorHAnsi" w:cstheme="minorHAnsi"/>
        </w:rPr>
        <w:t>.</w:t>
      </w:r>
      <w:r w:rsidR="00243465">
        <w:rPr>
          <w:rFonts w:asciiTheme="minorHAnsi" w:hAnsiTheme="minorHAnsi" w:cstheme="minorHAnsi"/>
        </w:rPr>
        <w:t xml:space="preserve"> Se pone</w:t>
      </w:r>
      <w:r w:rsidR="006258A0">
        <w:rPr>
          <w:rFonts w:asciiTheme="minorHAnsi" w:hAnsiTheme="minorHAnsi" w:cstheme="minorHAnsi"/>
        </w:rPr>
        <w:t xml:space="preserve"> énfasis en facilitar la migración entre protocolos y entre frameworks, intentando en todo momento mantener los cambios de código al mínimo. </w:t>
      </w:r>
    </w:p>
    <w:p w:rsidR="00F74039" w:rsidRDefault="00F74039" w:rsidP="00F74039">
      <w:pPr>
        <w:jc w:val="both"/>
        <w:rPr>
          <w:rFonts w:asciiTheme="minorHAnsi" w:hAnsiTheme="minorHAnsi" w:cstheme="minorHAnsi"/>
        </w:rPr>
      </w:pPr>
    </w:p>
    <w:p w:rsidR="00334FCE" w:rsidRDefault="00F74039" w:rsidP="00334FCE">
      <w:pPr>
        <w:jc w:val="both"/>
        <w:rPr>
          <w:rFonts w:asciiTheme="minorHAnsi" w:hAnsiTheme="minorHAnsi" w:cstheme="minorHAnsi"/>
        </w:rPr>
      </w:pPr>
      <w:r>
        <w:rPr>
          <w:rFonts w:asciiTheme="minorHAnsi" w:hAnsiTheme="minorHAnsi" w:cstheme="minorHAnsi"/>
        </w:rPr>
        <w:t xml:space="preserve">La idea de la plataforma consiste en hacer uso de un class </w:t>
      </w:r>
      <w:proofErr w:type="spellStart"/>
      <w:r>
        <w:rPr>
          <w:rFonts w:asciiTheme="minorHAnsi" w:hAnsiTheme="minorHAnsi" w:cstheme="minorHAnsi"/>
        </w:rPr>
        <w:t>loader</w:t>
      </w:r>
      <w:proofErr w:type="spellEnd"/>
      <w:r>
        <w:rPr>
          <w:rFonts w:asciiTheme="minorHAnsi" w:hAnsiTheme="minorHAnsi" w:cstheme="minorHAnsi"/>
        </w:rPr>
        <w:t xml:space="preserve"> personali</w:t>
      </w:r>
      <w:r w:rsidR="003963F5">
        <w:rPr>
          <w:rFonts w:asciiTheme="minorHAnsi" w:hAnsiTheme="minorHAnsi" w:cstheme="minorHAnsi"/>
        </w:rPr>
        <w:t>z</w:t>
      </w:r>
      <w:r>
        <w:rPr>
          <w:rFonts w:asciiTheme="minorHAnsi" w:hAnsiTheme="minorHAnsi" w:cstheme="minorHAnsi"/>
        </w:rPr>
        <w:t xml:space="preserve">ado que permita inyectarle código a las clases que utiliza el </w:t>
      </w:r>
      <w:r w:rsidRPr="00E159AA">
        <w:rPr>
          <w:rFonts w:asciiTheme="minorHAnsi" w:hAnsiTheme="minorHAnsi" w:cstheme="minorHAnsi"/>
        </w:rPr>
        <w:t xml:space="preserve">desarrollador en su </w:t>
      </w:r>
      <w:r w:rsidR="00E159AA">
        <w:rPr>
          <w:rFonts w:asciiTheme="minorHAnsi" w:hAnsiTheme="minorHAnsi" w:cstheme="minorHAnsi"/>
        </w:rPr>
        <w:t>aplicación</w:t>
      </w:r>
      <w:r w:rsidRPr="00E159AA">
        <w:rPr>
          <w:rFonts w:asciiTheme="minorHAnsi" w:hAnsiTheme="minorHAnsi" w:cstheme="minorHAnsi"/>
        </w:rPr>
        <w:t>.</w:t>
      </w:r>
      <w:r w:rsidR="00334FCE" w:rsidRPr="00E159AA">
        <w:rPr>
          <w:rFonts w:asciiTheme="minorHAnsi" w:hAnsiTheme="minorHAnsi" w:cstheme="minorHAnsi"/>
        </w:rPr>
        <w:t xml:space="preserve"> La </w:t>
      </w:r>
      <w:r w:rsidR="00334FCE" w:rsidRPr="00E159AA">
        <w:rPr>
          <w:rFonts w:asciiTheme="minorHAnsi" w:hAnsiTheme="minorHAnsi" w:cstheme="minorHAnsi"/>
          <w:b/>
        </w:rPr>
        <w:t>Figura 2.1</w:t>
      </w:r>
      <w:r w:rsidR="00334FCE">
        <w:rPr>
          <w:rFonts w:asciiTheme="minorHAnsi" w:hAnsiTheme="minorHAnsi" w:cstheme="minorHAnsi"/>
          <w:b/>
        </w:rPr>
        <w:t xml:space="preserve"> </w:t>
      </w:r>
      <w:r w:rsidR="00334FCE">
        <w:rPr>
          <w:rFonts w:asciiTheme="minorHAnsi" w:hAnsiTheme="minorHAnsi" w:cstheme="minorHAnsi"/>
        </w:rPr>
        <w:t xml:space="preserve">muestra la operatoria de este </w:t>
      </w:r>
      <w:r w:rsidR="00243465">
        <w:rPr>
          <w:rFonts w:asciiTheme="minorHAnsi" w:hAnsiTheme="minorHAnsi" w:cstheme="minorHAnsi"/>
        </w:rPr>
        <w:t>enfoque. El primer paso consiste</w:t>
      </w:r>
      <w:r w:rsidR="00334FCE">
        <w:rPr>
          <w:rFonts w:asciiTheme="minorHAnsi" w:hAnsiTheme="minorHAnsi" w:cstheme="minorHAnsi"/>
        </w:rPr>
        <w:t xml:space="preserve"> en configurar la aplicación del usuario para que utilice el class </w:t>
      </w:r>
      <w:proofErr w:type="spellStart"/>
      <w:r w:rsidR="00334FCE">
        <w:rPr>
          <w:rFonts w:asciiTheme="minorHAnsi" w:hAnsiTheme="minorHAnsi" w:cstheme="minorHAnsi"/>
        </w:rPr>
        <w:t>loader</w:t>
      </w:r>
      <w:proofErr w:type="spellEnd"/>
      <w:r w:rsidR="00334FCE">
        <w:rPr>
          <w:rFonts w:asciiTheme="minorHAnsi" w:hAnsiTheme="minorHAnsi" w:cstheme="minorHAnsi"/>
        </w:rPr>
        <w:t xml:space="preserve"> provisto por la plataforma. Cuando la aplicación solicita la instancia de un servicio, este class </w:t>
      </w:r>
      <w:proofErr w:type="spellStart"/>
      <w:r w:rsidR="00334FCE">
        <w:rPr>
          <w:rFonts w:asciiTheme="minorHAnsi" w:hAnsiTheme="minorHAnsi" w:cstheme="minorHAnsi"/>
        </w:rPr>
        <w:t>loader</w:t>
      </w:r>
      <w:proofErr w:type="spellEnd"/>
      <w:r w:rsidR="00334FCE">
        <w:rPr>
          <w:rFonts w:asciiTheme="minorHAnsi" w:hAnsiTheme="minorHAnsi" w:cstheme="minorHAnsi"/>
        </w:rPr>
        <w:t xml:space="preserve"> modifica los métodos necesarios y devuelve la clase modificada al usuario. Cada una de estas modificaciones reemplaza el código original del método para que pase a utilizar al modulo de abstracción de servicios para realizar su tarea. De esta manera, cada vez que se haga uso de uno de estos métodos se estará invocando al código modificado de manera transparente al desarrollador, sin que este haya tenido que realizar cambios en su código.</w:t>
      </w:r>
      <w:r w:rsidR="00226AF6">
        <w:rPr>
          <w:rFonts w:asciiTheme="minorHAnsi" w:hAnsiTheme="minorHAnsi" w:cstheme="minorHAnsi"/>
        </w:rPr>
        <w:t xml:space="preserve"> </w:t>
      </w:r>
      <w:r w:rsidR="009300BA">
        <w:rPr>
          <w:rFonts w:asciiTheme="minorHAnsi" w:hAnsiTheme="minorHAnsi" w:cstheme="minorHAnsi"/>
        </w:rPr>
        <w:t xml:space="preserve">Dada la configuración de la plataforma de servicios en cloud cada método </w:t>
      </w:r>
      <w:r w:rsidR="00243465">
        <w:rPr>
          <w:rFonts w:asciiTheme="minorHAnsi" w:hAnsiTheme="minorHAnsi" w:cstheme="minorHAnsi"/>
        </w:rPr>
        <w:t>es</w:t>
      </w:r>
      <w:r w:rsidR="009300BA">
        <w:rPr>
          <w:rFonts w:asciiTheme="minorHAnsi" w:hAnsiTheme="minorHAnsi" w:cstheme="minorHAnsi"/>
        </w:rPr>
        <w:t xml:space="preserve"> redirigido al proveedor necesario.</w:t>
      </w:r>
    </w:p>
    <w:p w:rsidR="00073308" w:rsidRDefault="00073308" w:rsidP="00334FCE">
      <w:pPr>
        <w:jc w:val="both"/>
        <w:rPr>
          <w:rFonts w:asciiTheme="minorHAnsi" w:hAnsiTheme="minorHAnsi" w:cstheme="minorHAnsi"/>
        </w:rPr>
      </w:pPr>
    </w:p>
    <w:p w:rsidR="00073308" w:rsidRDefault="00073308" w:rsidP="00334FCE">
      <w:pPr>
        <w:jc w:val="both"/>
        <w:rPr>
          <w:rFonts w:asciiTheme="minorHAnsi" w:hAnsiTheme="minorHAnsi" w:cstheme="minorHAnsi"/>
        </w:rPr>
      </w:pPr>
      <w:r>
        <w:rPr>
          <w:rFonts w:asciiTheme="minorHAnsi" w:hAnsiTheme="minorHAnsi" w:cstheme="minorHAnsi"/>
          <w:noProof/>
          <w:lang w:eastAsia="es-AR"/>
        </w:rPr>
        <w:drawing>
          <wp:inline distT="0" distB="0" distL="0" distR="0">
            <wp:extent cx="5943600" cy="3600450"/>
            <wp:effectExtent l="19050" t="0" r="0" b="0"/>
            <wp:docPr id="7" name="Picture 8" descr="C:\Users\Kireta\Downloads\Enfoque 2.1 mas abstr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eta\Downloads\Enfoque 2.1 mas abstracto.png"/>
                    <pic:cNvPicPr>
                      <a:picLocks noChangeAspect="1" noChangeArrowheads="1"/>
                    </pic:cNvPicPr>
                  </pic:nvPicPr>
                  <pic:blipFill>
                    <a:blip r:embed="rId7"/>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9300BA" w:rsidRPr="00D3305A" w:rsidRDefault="009300BA" w:rsidP="009300BA">
      <w:pPr>
        <w:jc w:val="center"/>
        <w:rPr>
          <w:rFonts w:asciiTheme="minorHAnsi" w:hAnsiTheme="minorHAnsi" w:cstheme="minorHAnsi"/>
          <w:b/>
        </w:rPr>
      </w:pPr>
      <w:r w:rsidRPr="00D3305A">
        <w:rPr>
          <w:rFonts w:asciiTheme="minorHAnsi" w:hAnsiTheme="minorHAnsi" w:cstheme="minorHAnsi"/>
          <w:b/>
        </w:rPr>
        <w:t>Figura 2.</w:t>
      </w:r>
      <w:r>
        <w:rPr>
          <w:rFonts w:asciiTheme="minorHAnsi" w:hAnsiTheme="minorHAnsi" w:cstheme="minorHAnsi"/>
          <w:b/>
        </w:rPr>
        <w:t>1</w:t>
      </w:r>
    </w:p>
    <w:p w:rsidR="009300BA" w:rsidRDefault="009300BA" w:rsidP="00334FCE">
      <w:pPr>
        <w:jc w:val="both"/>
        <w:rPr>
          <w:rFonts w:asciiTheme="minorHAnsi" w:hAnsiTheme="minorHAnsi" w:cstheme="minorHAnsi"/>
        </w:rPr>
      </w:pPr>
    </w:p>
    <w:p w:rsidR="009300BA" w:rsidRDefault="009300BA" w:rsidP="009300BA">
      <w:pPr>
        <w:jc w:val="both"/>
        <w:rPr>
          <w:rFonts w:asciiTheme="minorHAnsi" w:hAnsiTheme="minorHAnsi" w:cstheme="minorHAnsi"/>
        </w:rPr>
      </w:pPr>
      <w:r>
        <w:rPr>
          <w:rFonts w:asciiTheme="minorHAnsi" w:hAnsiTheme="minorHAnsi" w:cstheme="minorHAnsi"/>
        </w:rPr>
        <w:t xml:space="preserve">Dentro de la plataforma propuesta se pueden apreciar tres partes bien definidas como se muestra en la </w:t>
      </w:r>
      <w:r w:rsidRPr="009300BA">
        <w:rPr>
          <w:rFonts w:asciiTheme="minorHAnsi" w:hAnsiTheme="minorHAnsi" w:cstheme="minorHAnsi"/>
          <w:b/>
        </w:rPr>
        <w:t>Figura 2.2</w:t>
      </w:r>
      <w:r>
        <w:rPr>
          <w:rFonts w:asciiTheme="minorHAnsi" w:hAnsiTheme="minorHAnsi" w:cstheme="minorHAnsi"/>
        </w:rPr>
        <w:t xml:space="preserve">. El módulo de abstracción de servicios </w:t>
      </w:r>
      <w:r w:rsidR="00243465">
        <w:rPr>
          <w:rFonts w:asciiTheme="minorHAnsi" w:hAnsiTheme="minorHAnsi" w:cstheme="minorHAnsi"/>
        </w:rPr>
        <w:t>es</w:t>
      </w:r>
      <w:r>
        <w:rPr>
          <w:rFonts w:asciiTheme="minorHAnsi" w:hAnsiTheme="minorHAnsi" w:cstheme="minorHAnsi"/>
        </w:rPr>
        <w:t xml:space="preserve"> el encargado de proveer interfaces comunes a los servicios de cada proveedor (por ejemplo almacenamiento). Un desarrollador </w:t>
      </w:r>
      <w:r w:rsidR="00243465">
        <w:rPr>
          <w:rFonts w:asciiTheme="minorHAnsi" w:hAnsiTheme="minorHAnsi" w:cstheme="minorHAnsi"/>
        </w:rPr>
        <w:t>puede</w:t>
      </w:r>
      <w:r>
        <w:rPr>
          <w:rFonts w:asciiTheme="minorHAnsi" w:hAnsiTheme="minorHAnsi" w:cstheme="minorHAnsi"/>
        </w:rPr>
        <w:t xml:space="preserve"> usar estas interfaces para codificar una aplicación sin atarse a la API de un proveedor particular. Los módulos de adapters y cargador de adapters tienen la misión de solucionar el problema de migrar una aplicación ya codificada. </w:t>
      </w:r>
      <w:r>
        <w:rPr>
          <w:rFonts w:asciiTheme="minorHAnsi" w:hAnsiTheme="minorHAnsi" w:cstheme="minorHAnsi"/>
        </w:rPr>
        <w:lastRenderedPageBreak/>
        <w:t xml:space="preserve">El módulo de adapters se compone de diversos adaptadores, cada uno de los cuales hace de puente entre una herramienta particular (API de un proveedor, otro framework, etc.) y el módulo de abstracción de servicios de nuestra plataforma. Por último, el modulo cargador de adapters </w:t>
      </w:r>
      <w:r w:rsidR="00243465">
        <w:rPr>
          <w:rFonts w:asciiTheme="minorHAnsi" w:hAnsiTheme="minorHAnsi" w:cstheme="minorHAnsi"/>
        </w:rPr>
        <w:t>es</w:t>
      </w:r>
      <w:r>
        <w:rPr>
          <w:rFonts w:asciiTheme="minorHAnsi" w:hAnsiTheme="minorHAnsi" w:cstheme="minorHAnsi"/>
        </w:rPr>
        <w:t xml:space="preserve"> el encargado de inyectar las invocaciones necesarias en la aplicación del usuario de manera transparente haciendo uso de los adapters.</w:t>
      </w:r>
    </w:p>
    <w:p w:rsidR="009300BA" w:rsidRDefault="009300BA" w:rsidP="00334FCE">
      <w:pPr>
        <w:jc w:val="both"/>
        <w:rPr>
          <w:rFonts w:asciiTheme="minorHAnsi" w:hAnsiTheme="minorHAnsi" w:cstheme="minorHAnsi"/>
        </w:rPr>
      </w:pPr>
    </w:p>
    <w:p w:rsidR="00226AF6" w:rsidRPr="00D3305A" w:rsidRDefault="00226AF6" w:rsidP="009300BA">
      <w:pPr>
        <w:jc w:val="center"/>
        <w:rPr>
          <w:rFonts w:asciiTheme="minorHAnsi" w:hAnsiTheme="minorHAnsi" w:cstheme="minorHAnsi"/>
        </w:rPr>
      </w:pPr>
      <w:r w:rsidRPr="00D3305A">
        <w:rPr>
          <w:rFonts w:asciiTheme="minorHAnsi" w:hAnsiTheme="minorHAnsi" w:cstheme="minorHAnsi"/>
          <w:noProof/>
          <w:lang w:eastAsia="es-AR"/>
        </w:rPr>
        <w:drawing>
          <wp:inline distT="0" distB="0" distL="0" distR="0">
            <wp:extent cx="5690344" cy="6848475"/>
            <wp:effectExtent l="19050" t="0" r="5606" b="0"/>
            <wp:docPr id="9" name="Picture 7" descr="general-concep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neral-concept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0344" cy="6848475"/>
                    </a:xfrm>
                    <a:prstGeom prst="rect">
                      <a:avLst/>
                    </a:prstGeom>
                    <a:noFill/>
                    <a:ln>
                      <a:noFill/>
                    </a:ln>
                  </pic:spPr>
                </pic:pic>
              </a:graphicData>
            </a:graphic>
          </wp:inline>
        </w:drawing>
      </w:r>
    </w:p>
    <w:p w:rsidR="00226AF6" w:rsidRPr="00D3305A" w:rsidRDefault="00226AF6" w:rsidP="00226AF6">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2</w:t>
      </w:r>
    </w:p>
    <w:p w:rsidR="00226AF6" w:rsidRDefault="00226AF6" w:rsidP="00334FCE">
      <w:pPr>
        <w:jc w:val="both"/>
        <w:rPr>
          <w:rFonts w:asciiTheme="minorHAnsi" w:hAnsiTheme="minorHAnsi" w:cstheme="minorHAnsi"/>
        </w:rPr>
      </w:pPr>
    </w:p>
    <w:p w:rsidR="00005C10" w:rsidRDefault="00226AF6" w:rsidP="00005C10">
      <w:pPr>
        <w:jc w:val="both"/>
        <w:rPr>
          <w:rFonts w:asciiTheme="minorHAnsi" w:hAnsiTheme="minorHAnsi" w:cstheme="minorHAnsi"/>
        </w:rPr>
      </w:pPr>
      <w:r>
        <w:rPr>
          <w:rFonts w:asciiTheme="minorHAnsi" w:hAnsiTheme="minorHAnsi" w:cstheme="minorHAnsi"/>
        </w:rPr>
        <w:t>Llevaremos esto a un caso concreto suponiendo la existencia de una</w:t>
      </w:r>
      <w:r w:rsidR="00005C10">
        <w:rPr>
          <w:rFonts w:asciiTheme="minorHAnsi" w:hAnsiTheme="minorHAnsi" w:cstheme="minorHAnsi"/>
        </w:rPr>
        <w:t xml:space="preserve"> aplicación “Cloud Recorder” que permita elaborar y almacenar notas periodísticas por medio de una interfaz gráfica.</w:t>
      </w:r>
      <w:r w:rsidR="00D91A8A">
        <w:rPr>
          <w:rFonts w:asciiTheme="minorHAnsi" w:hAnsiTheme="minorHAnsi" w:cstheme="minorHAnsi"/>
        </w:rPr>
        <w:t xml:space="preserve"> </w:t>
      </w:r>
      <w:r w:rsidR="00005C10">
        <w:rPr>
          <w:rFonts w:asciiTheme="minorHAnsi" w:hAnsiTheme="minorHAnsi" w:cstheme="minorHAnsi"/>
        </w:rPr>
        <w:t>Para facilitar el acceso a las notas los diseñadores de la aplicación decidieron utilizar un servicio de almacenamiento en cloud. Luego de realizar un relevamiento de la oferta de distintos proveedores, se seleccion</w:t>
      </w:r>
      <w:r w:rsidR="00243465">
        <w:rPr>
          <w:rFonts w:asciiTheme="minorHAnsi" w:hAnsiTheme="minorHAnsi" w:cstheme="minorHAnsi"/>
        </w:rPr>
        <w:t>a</w:t>
      </w:r>
      <w:r w:rsidR="00005C10">
        <w:rPr>
          <w:rFonts w:asciiTheme="minorHAnsi" w:hAnsiTheme="minorHAnsi" w:cstheme="minorHAnsi"/>
        </w:rPr>
        <w:t xml:space="preserve"> a uno de ellos y se procede a integrar su API resultando en un flujo similar al presentado en la </w:t>
      </w:r>
      <w:r w:rsidR="00005C10">
        <w:rPr>
          <w:rFonts w:asciiTheme="minorHAnsi" w:hAnsiTheme="minorHAnsi" w:cstheme="minorHAnsi"/>
          <w:b/>
        </w:rPr>
        <w:t>Figura 2.</w:t>
      </w:r>
      <w:r w:rsidR="009300BA">
        <w:rPr>
          <w:rFonts w:asciiTheme="minorHAnsi" w:hAnsiTheme="minorHAnsi" w:cstheme="minorHAnsi"/>
          <w:b/>
        </w:rPr>
        <w:t>3</w:t>
      </w:r>
      <w:r w:rsidR="00005C10">
        <w:rPr>
          <w:rFonts w:asciiTheme="minorHAnsi" w:hAnsiTheme="minorHAnsi" w:cstheme="minorHAnsi"/>
        </w:rPr>
        <w:t>.</w:t>
      </w:r>
    </w:p>
    <w:p w:rsidR="00005C10" w:rsidRDefault="00005C10" w:rsidP="00005C10">
      <w:pPr>
        <w:jc w:val="both"/>
        <w:rPr>
          <w:rFonts w:asciiTheme="minorHAnsi" w:hAnsiTheme="minorHAnsi" w:cstheme="minorHAnsi"/>
        </w:rPr>
      </w:pPr>
    </w:p>
    <w:p w:rsidR="00005C10" w:rsidRDefault="00005C10" w:rsidP="00005C10">
      <w:pPr>
        <w:jc w:val="both"/>
        <w:rPr>
          <w:rFonts w:asciiTheme="minorHAnsi" w:hAnsiTheme="minorHAnsi" w:cstheme="minorHAnsi"/>
        </w:rPr>
      </w:pPr>
      <w:r>
        <w:rPr>
          <w:rFonts w:asciiTheme="minorHAnsi" w:hAnsiTheme="minorHAnsi" w:cstheme="minorHAnsi"/>
          <w:noProof/>
          <w:lang w:eastAsia="es-AR"/>
        </w:rPr>
        <w:drawing>
          <wp:inline distT="0" distB="0" distL="0" distR="0">
            <wp:extent cx="5947410" cy="2480945"/>
            <wp:effectExtent l="19050" t="0" r="0" b="0"/>
            <wp:docPr id="4" name="Picture 8" descr="Enfoqu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foque-2.1"/>
                    <pic:cNvPicPr>
                      <a:picLocks noChangeAspect="1" noChangeArrowheads="1"/>
                    </pic:cNvPicPr>
                  </pic:nvPicPr>
                  <pic:blipFill>
                    <a:blip r:embed="rId9"/>
                    <a:srcRect/>
                    <a:stretch>
                      <a:fillRect/>
                    </a:stretch>
                  </pic:blipFill>
                  <pic:spPr bwMode="auto">
                    <a:xfrm>
                      <a:off x="0" y="0"/>
                      <a:ext cx="5947410" cy="2480945"/>
                    </a:xfrm>
                    <a:prstGeom prst="rect">
                      <a:avLst/>
                    </a:prstGeom>
                    <a:noFill/>
                    <a:ln w="9525">
                      <a:noFill/>
                      <a:miter lim="800000"/>
                      <a:headEnd/>
                      <a:tailEnd/>
                    </a:ln>
                  </pic:spPr>
                </pic:pic>
              </a:graphicData>
            </a:graphic>
          </wp:inline>
        </w:drawing>
      </w:r>
    </w:p>
    <w:p w:rsidR="00005C10" w:rsidRDefault="00005C10" w:rsidP="00005C10">
      <w:pPr>
        <w:spacing w:after="100" w:afterAutospacing="1"/>
        <w:jc w:val="center"/>
        <w:rPr>
          <w:rFonts w:asciiTheme="minorHAnsi" w:hAnsiTheme="minorHAnsi" w:cstheme="minorHAnsi"/>
        </w:rPr>
      </w:pPr>
      <w:r>
        <w:rPr>
          <w:rFonts w:asciiTheme="minorHAnsi" w:hAnsiTheme="minorHAnsi" w:cstheme="minorHAnsi"/>
        </w:rPr>
        <w:t>​</w:t>
      </w:r>
      <w:r>
        <w:rPr>
          <w:rFonts w:asciiTheme="minorHAnsi" w:hAnsiTheme="minorHAnsi" w:cstheme="minorHAnsi"/>
          <w:b/>
        </w:rPr>
        <w:t>Figura 2.</w:t>
      </w:r>
      <w:r w:rsidR="009300BA">
        <w:rPr>
          <w:rFonts w:asciiTheme="minorHAnsi" w:hAnsiTheme="minorHAnsi" w:cstheme="minorHAnsi"/>
          <w:b/>
        </w:rPr>
        <w:t>3</w:t>
      </w:r>
    </w:p>
    <w:p w:rsidR="000B2F06" w:rsidRPr="000B2F06" w:rsidRDefault="00005C10" w:rsidP="000B2F06">
      <w:pPr>
        <w:spacing w:after="100" w:afterAutospacing="1"/>
        <w:jc w:val="both"/>
        <w:rPr>
          <w:rFonts w:asciiTheme="minorHAnsi" w:hAnsiTheme="minorHAnsi" w:cstheme="minorHAnsi"/>
        </w:rPr>
      </w:pPr>
      <w:r>
        <w:rPr>
          <w:rFonts w:asciiTheme="minorHAnsi" w:hAnsiTheme="minorHAnsi" w:cstheme="minorHAnsi"/>
        </w:rPr>
        <w:t xml:space="preserve">Este enfoque presenta un problema claro, la aplicación del usuario queda atada a la API del proveedor que haya elegido. Si por alguna razón se requiere cambiar el proveedor de servicios de almacenamiento (costos, performance, disponibilidad del servicio, etc.) los desarrolladores se verían obligados a </w:t>
      </w:r>
      <w:r w:rsidR="00DC7590">
        <w:rPr>
          <w:rFonts w:asciiTheme="minorHAnsi" w:hAnsiTheme="minorHAnsi" w:cstheme="minorHAnsi"/>
        </w:rPr>
        <w:t>re codificar</w:t>
      </w:r>
      <w:r>
        <w:rPr>
          <w:rFonts w:asciiTheme="minorHAnsi" w:hAnsiTheme="minorHAnsi" w:cstheme="minorHAnsi"/>
        </w:rPr>
        <w:t xml:space="preserve"> la aplicación. Para solucionar este problema </w:t>
      </w:r>
      <w:r w:rsidR="00243465">
        <w:rPr>
          <w:rFonts w:asciiTheme="minorHAnsi" w:hAnsiTheme="minorHAnsi" w:cstheme="minorHAnsi"/>
        </w:rPr>
        <w:t>es</w:t>
      </w:r>
      <w:r>
        <w:rPr>
          <w:rFonts w:asciiTheme="minorHAnsi" w:hAnsiTheme="minorHAnsi" w:cstheme="minorHAnsi"/>
        </w:rPr>
        <w:t xml:space="preserve"> necesario contar con un framework o aplicación que permita abstraer los servicios de distintos proveedores en una interface única. La idea </w:t>
      </w:r>
      <w:r w:rsidR="00243465">
        <w:rPr>
          <w:rFonts w:asciiTheme="minorHAnsi" w:hAnsiTheme="minorHAnsi" w:cstheme="minorHAnsi"/>
        </w:rPr>
        <w:t>consiste en</w:t>
      </w:r>
      <w:ins w:id="0" w:author="Usuario" w:date="2012-08-09T10:25:00Z">
        <w:r>
          <w:rPr>
            <w:rFonts w:asciiTheme="minorHAnsi" w:hAnsiTheme="minorHAnsi" w:cstheme="minorHAnsi"/>
          </w:rPr>
          <w:t xml:space="preserve"> </w:t>
        </w:r>
      </w:ins>
      <w:r>
        <w:rPr>
          <w:rFonts w:asciiTheme="minorHAnsi" w:hAnsiTheme="minorHAnsi" w:cstheme="minorHAnsi"/>
        </w:rPr>
        <w:t xml:space="preserve">permitir que en cualquier momento el desarrollador pueda cambiar de proveedor sin necesidad de modificar el código de la aplicación. Para este fin </w:t>
      </w:r>
      <w:r w:rsidR="00243465">
        <w:rPr>
          <w:rFonts w:asciiTheme="minorHAnsi" w:hAnsiTheme="minorHAnsi" w:cstheme="minorHAnsi"/>
        </w:rPr>
        <w:t>también es</w:t>
      </w:r>
      <w:r>
        <w:rPr>
          <w:rFonts w:asciiTheme="minorHAnsi" w:hAnsiTheme="minorHAnsi" w:cstheme="minorHAnsi"/>
        </w:rPr>
        <w:t xml:space="preserve"> útil contar con archivos de configuración que permitan modificar el proveedor utilizado sin la necesidad de realizar cambios en el código. </w:t>
      </w:r>
      <w:r w:rsidR="00243465">
        <w:rPr>
          <w:rFonts w:asciiTheme="minorHAnsi" w:hAnsiTheme="minorHAnsi" w:cstheme="minorHAnsi"/>
        </w:rPr>
        <w:t>A su vez, t</w:t>
      </w:r>
      <w:r>
        <w:rPr>
          <w:rFonts w:asciiTheme="minorHAnsi" w:hAnsiTheme="minorHAnsi" w:cstheme="minorHAnsi"/>
        </w:rPr>
        <w:t xml:space="preserve">ambién </w:t>
      </w:r>
      <w:r w:rsidR="00243465">
        <w:rPr>
          <w:rFonts w:asciiTheme="minorHAnsi" w:hAnsiTheme="minorHAnsi" w:cstheme="minorHAnsi"/>
        </w:rPr>
        <w:t xml:space="preserve">es </w:t>
      </w:r>
      <w:r>
        <w:rPr>
          <w:rFonts w:asciiTheme="minorHAnsi" w:hAnsiTheme="minorHAnsi" w:cstheme="minorHAnsi"/>
        </w:rPr>
        <w:t>deseable contar con un mecanismo que facilite la migración en caso de tener una aplicación ya codificada como sucede en nuestro caso de ejemplo.</w:t>
      </w:r>
      <w:r w:rsidR="00D91A8A">
        <w:rPr>
          <w:rFonts w:asciiTheme="minorHAnsi" w:hAnsiTheme="minorHAnsi" w:cstheme="minorHAnsi"/>
        </w:rPr>
        <w:t xml:space="preserve"> Para solucionar estos problemas</w:t>
      </w:r>
      <w:r w:rsidR="00325B59">
        <w:rPr>
          <w:rFonts w:asciiTheme="minorHAnsi" w:hAnsiTheme="minorHAnsi" w:cstheme="minorHAnsi"/>
        </w:rPr>
        <w:t xml:space="preserve"> se desarrollara el uso de los módulos propuestos para la nueva plataforma</w:t>
      </w:r>
      <w:r w:rsidR="00243465">
        <w:rPr>
          <w:rFonts w:asciiTheme="minorHAnsi" w:hAnsiTheme="minorHAnsi" w:cstheme="minorHAnsi"/>
        </w:rPr>
        <w:t xml:space="preserve"> en las secciones siguientes</w:t>
      </w:r>
      <w:r w:rsidR="00325B59">
        <w:rPr>
          <w:rFonts w:asciiTheme="minorHAnsi" w:hAnsiTheme="minorHAnsi" w:cstheme="minorHAnsi"/>
        </w:rPr>
        <w:t>. El primer paso será darle forma a la utilización del modulo de abstracción de servicios. Se tomaran en cuenta aspectos tales como configuración y migración entre protocolos. Para finalizar, se adoptara el uso del m</w:t>
      </w:r>
      <w:r w:rsidR="00212CA0">
        <w:rPr>
          <w:rFonts w:asciiTheme="minorHAnsi" w:hAnsiTheme="minorHAnsi" w:cstheme="minorHAnsi"/>
        </w:rPr>
        <w:t>ó</w:t>
      </w:r>
      <w:r w:rsidR="00325B59">
        <w:rPr>
          <w:rFonts w:asciiTheme="minorHAnsi" w:hAnsiTheme="minorHAnsi" w:cstheme="minorHAnsi"/>
        </w:rPr>
        <w:t>dulo cargador de adapters con el fin de proveer una alternativa sin cambios de código para la migración de Cloud Recorder.</w:t>
      </w:r>
    </w:p>
    <w:p w:rsidR="00D91A8A" w:rsidRDefault="000B2F06" w:rsidP="000B2F06">
      <w:pPr>
        <w:pStyle w:val="Heading3"/>
      </w:pPr>
      <w:r>
        <w:t xml:space="preserve">2.1. Utilización del </w:t>
      </w:r>
      <w:r w:rsidRPr="000B2F06">
        <w:t xml:space="preserve">módulo </w:t>
      </w:r>
      <w:r>
        <w:t>de abstracción de servicios</w:t>
      </w:r>
    </w:p>
    <w:p w:rsidR="00D3305A" w:rsidRPr="00D3305A" w:rsidRDefault="00434277" w:rsidP="00D3305A">
      <w:pPr>
        <w:jc w:val="both"/>
        <w:rPr>
          <w:rFonts w:asciiTheme="minorHAnsi" w:hAnsiTheme="minorHAnsi" w:cstheme="minorHAnsi"/>
        </w:rPr>
      </w:pPr>
      <w:r>
        <w:rPr>
          <w:rFonts w:asciiTheme="minorHAnsi" w:hAnsiTheme="minorHAnsi" w:cstheme="minorHAnsi"/>
        </w:rPr>
        <w:t xml:space="preserve">Comenzaremos el análisis con el módulo de abstracción de servicios. </w:t>
      </w:r>
      <w:r w:rsidR="00D3305A" w:rsidRPr="00D3305A">
        <w:rPr>
          <w:rFonts w:asciiTheme="minorHAnsi" w:hAnsiTheme="minorHAnsi" w:cstheme="minorHAnsi"/>
        </w:rPr>
        <w:t>En este punto se implementa el soporte para cada servicio en cloud que se desee proveer (por ejemplo almacenamiento) y sus implementaciones particulares (por ejemplo almacenamiento en Amazon S3).</w:t>
      </w:r>
    </w:p>
    <w:p w:rsidR="00D3305A" w:rsidRPr="00D3305A" w:rsidRDefault="00D3305A" w:rsidP="00D3305A">
      <w:pPr>
        <w:jc w:val="both"/>
        <w:rPr>
          <w:rFonts w:asciiTheme="minorHAnsi" w:hAnsiTheme="minorHAnsi" w:cstheme="minorHAnsi"/>
        </w:rPr>
      </w:pPr>
    </w:p>
    <w:p w:rsidR="00D3305A" w:rsidRPr="00D3305A" w:rsidRDefault="00D3305A" w:rsidP="00447A9C">
      <w:pPr>
        <w:jc w:val="center"/>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extent cx="5950467" cy="4285753"/>
            <wp:effectExtent l="0" t="0" r="0" b="635"/>
            <wp:docPr id="6" name="Picture 6" descr="Description: Description: D:\Tesis\Servicios-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Tesis\Servicios-concept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467" cy="4285753"/>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4</w:t>
      </w:r>
    </w:p>
    <w:p w:rsidR="00D3305A" w:rsidRPr="00D3305A" w:rsidRDefault="00D3305A" w:rsidP="00D3305A">
      <w:pPr>
        <w:jc w:val="both"/>
        <w:rPr>
          <w:rFonts w:asciiTheme="minorHAnsi" w:hAnsiTheme="minorHAnsi" w:cstheme="minorHAnsi"/>
        </w:rPr>
      </w:pPr>
    </w:p>
    <w:p w:rsidR="00D3305A" w:rsidRDefault="00D3305A" w:rsidP="00D3305A">
      <w:pPr>
        <w:jc w:val="both"/>
        <w:rPr>
          <w:rFonts w:asciiTheme="minorHAnsi" w:hAnsiTheme="minorHAnsi" w:cstheme="minorHAnsi"/>
        </w:rPr>
      </w:pPr>
      <w:r w:rsidRPr="00D3305A">
        <w:rPr>
          <w:rFonts w:asciiTheme="minorHAnsi" w:hAnsiTheme="minorHAnsi" w:cstheme="minorHAnsi"/>
        </w:rPr>
        <w:t xml:space="preserve">Por cada tipo de servicio el usuario </w:t>
      </w:r>
      <w:r w:rsidR="00243465">
        <w:rPr>
          <w:rFonts w:asciiTheme="minorHAnsi" w:hAnsiTheme="minorHAnsi" w:cstheme="minorHAnsi"/>
        </w:rPr>
        <w:t xml:space="preserve">puede </w:t>
      </w:r>
      <w:r w:rsidRPr="00D3305A">
        <w:rPr>
          <w:rFonts w:asciiTheme="minorHAnsi" w:hAnsiTheme="minorHAnsi" w:cstheme="minorHAnsi"/>
        </w:rPr>
        <w:t xml:space="preserve"> acceder a una interface única</w:t>
      </w:r>
      <w:r w:rsidR="003C09A7">
        <w:rPr>
          <w:rFonts w:asciiTheme="minorHAnsi" w:hAnsiTheme="minorHAnsi" w:cstheme="minorHAnsi"/>
        </w:rPr>
        <w:t xml:space="preserve"> y simple</w:t>
      </w:r>
      <w:r w:rsidRPr="00D3305A">
        <w:rPr>
          <w:rFonts w:asciiTheme="minorHAnsi" w:hAnsiTheme="minorHAnsi" w:cstheme="minorHAnsi"/>
        </w:rPr>
        <w:t xml:space="preserve">. La </w:t>
      </w:r>
      <w:r w:rsidRPr="003C09A7">
        <w:rPr>
          <w:rFonts w:asciiTheme="minorHAnsi" w:hAnsiTheme="minorHAnsi" w:cstheme="minorHAnsi"/>
          <w:b/>
        </w:rPr>
        <w:t>Figura 2.</w:t>
      </w:r>
      <w:r w:rsidR="009300BA">
        <w:rPr>
          <w:rFonts w:asciiTheme="minorHAnsi" w:hAnsiTheme="minorHAnsi" w:cstheme="minorHAnsi"/>
          <w:b/>
        </w:rPr>
        <w:t>4</w:t>
      </w:r>
      <w:r w:rsidRPr="00D3305A">
        <w:rPr>
          <w:rFonts w:asciiTheme="minorHAnsi" w:hAnsiTheme="minorHAnsi" w:cstheme="minorHAnsi"/>
        </w:rPr>
        <w:t xml:space="preserve"> presenta como ejemplo interfaces para servicios como “storage” (almacenamiento en </w:t>
      </w:r>
      <w:r w:rsidR="003C09A7">
        <w:rPr>
          <w:rFonts w:asciiTheme="minorHAnsi" w:hAnsiTheme="minorHAnsi" w:cstheme="minorHAnsi"/>
        </w:rPr>
        <w:t>cloud</w:t>
      </w:r>
      <w:r w:rsidRPr="00D3305A">
        <w:rPr>
          <w:rFonts w:asciiTheme="minorHAnsi" w:hAnsiTheme="minorHAnsi" w:cstheme="minorHAnsi"/>
        </w:rPr>
        <w:t xml:space="preserve">), “compute” (utilización de máquinas virtuales </w:t>
      </w:r>
      <w:r w:rsidR="003C09A7">
        <w:rPr>
          <w:rFonts w:asciiTheme="minorHAnsi" w:hAnsiTheme="minorHAnsi" w:cstheme="minorHAnsi"/>
        </w:rPr>
        <w:t>en cloud</w:t>
      </w:r>
      <w:r w:rsidRPr="00D3305A">
        <w:rPr>
          <w:rFonts w:asciiTheme="minorHAnsi" w:hAnsiTheme="minorHAnsi" w:cstheme="minorHAnsi"/>
        </w:rPr>
        <w:t xml:space="preserve">) y “queues” (colas distribuidas para pasaje de mensajes). Estas interfaces </w:t>
      </w:r>
      <w:r w:rsidR="00243465">
        <w:rPr>
          <w:rFonts w:asciiTheme="minorHAnsi" w:hAnsiTheme="minorHAnsi" w:cstheme="minorHAnsi"/>
        </w:rPr>
        <w:t>contienen</w:t>
      </w:r>
      <w:r w:rsidRPr="00D3305A">
        <w:rPr>
          <w:rFonts w:asciiTheme="minorHAnsi" w:hAnsiTheme="minorHAnsi" w:cstheme="minorHAnsi"/>
        </w:rPr>
        <w:t xml:space="preserve"> todos los métodos requeridos para la utilización del tipo de servicio que se está tratando. Por ejemplo, para implementar un servicio de almacenamiento la interface genérica </w:t>
      </w:r>
      <w:r w:rsidR="00243465">
        <w:rPr>
          <w:rFonts w:asciiTheme="minorHAnsi" w:hAnsiTheme="minorHAnsi" w:cstheme="minorHAnsi"/>
        </w:rPr>
        <w:t xml:space="preserve">debe proveer </w:t>
      </w:r>
      <w:r w:rsidRPr="00D3305A">
        <w:rPr>
          <w:rFonts w:asciiTheme="minorHAnsi" w:hAnsiTheme="minorHAnsi" w:cstheme="minorHAnsi"/>
        </w:rPr>
        <w:t xml:space="preserve">métodos para subir, bajar, eliminar y copiar archivos. </w:t>
      </w:r>
      <w:r w:rsidR="00434277">
        <w:rPr>
          <w:rFonts w:asciiTheme="minorHAnsi" w:hAnsiTheme="minorHAnsi" w:cstheme="minorHAnsi"/>
        </w:rPr>
        <w:t>Contar con estas interfaces</w:t>
      </w:r>
      <w:r w:rsidR="008105E7">
        <w:rPr>
          <w:rFonts w:asciiTheme="minorHAnsi" w:hAnsiTheme="minorHAnsi" w:cstheme="minorHAnsi"/>
        </w:rPr>
        <w:t xml:space="preserve"> </w:t>
      </w:r>
      <w:r w:rsidR="00434277">
        <w:rPr>
          <w:rFonts w:asciiTheme="minorHAnsi" w:hAnsiTheme="minorHAnsi" w:cstheme="minorHAnsi"/>
        </w:rPr>
        <w:t xml:space="preserve">facilita </w:t>
      </w:r>
      <w:r w:rsidRPr="00D3305A">
        <w:rPr>
          <w:rFonts w:asciiTheme="minorHAnsi" w:hAnsiTheme="minorHAnsi" w:cstheme="minorHAnsi"/>
        </w:rPr>
        <w:t xml:space="preserve">la inclusión de nuevos servicios concretos (Por ejemplo, S3 o </w:t>
      </w:r>
      <w:r w:rsidR="00434277">
        <w:rPr>
          <w:rFonts w:asciiTheme="minorHAnsi" w:hAnsiTheme="minorHAnsi" w:cstheme="minorHAnsi"/>
        </w:rPr>
        <w:t>EC2</w:t>
      </w:r>
      <w:r w:rsidR="00E8303F">
        <w:rPr>
          <w:rFonts w:asciiTheme="minorHAnsi" w:hAnsiTheme="minorHAnsi" w:cstheme="minorHAnsi"/>
        </w:rPr>
        <w:t>) a la plataforma</w:t>
      </w:r>
      <w:r w:rsidR="003C09A7">
        <w:rPr>
          <w:rFonts w:asciiTheme="minorHAnsi" w:hAnsiTheme="minorHAnsi" w:cstheme="minorHAnsi"/>
        </w:rPr>
        <w:t>.</w:t>
      </w:r>
    </w:p>
    <w:p w:rsidR="00E8303F" w:rsidRDefault="00E8303F" w:rsidP="00D3305A">
      <w:pPr>
        <w:jc w:val="both"/>
        <w:rPr>
          <w:rFonts w:asciiTheme="minorHAnsi" w:hAnsiTheme="minorHAnsi" w:cstheme="minorHAnsi"/>
        </w:rPr>
      </w:pPr>
      <w:r>
        <w:rPr>
          <w:rFonts w:asciiTheme="minorHAnsi" w:hAnsiTheme="minorHAnsi" w:cstheme="minorHAnsi"/>
        </w:rPr>
        <w:t>Tomando estas ideas podemos pensar en mejorar Cloud Recorder. Recordemos que el principal problema a resolver era la dependencia con el API de un proveedor particular. L</w:t>
      </w:r>
      <w:r w:rsidRPr="00D3305A">
        <w:rPr>
          <w:rFonts w:asciiTheme="minorHAnsi" w:hAnsiTheme="minorHAnsi" w:cstheme="minorHAnsi"/>
        </w:rPr>
        <w:t xml:space="preserve">a </w:t>
      </w:r>
      <w:r>
        <w:rPr>
          <w:rFonts w:asciiTheme="minorHAnsi" w:hAnsiTheme="minorHAnsi" w:cstheme="minorHAnsi"/>
          <w:b/>
        </w:rPr>
        <w:t>F</w:t>
      </w:r>
      <w:r w:rsidRPr="003C09A7">
        <w:rPr>
          <w:rFonts w:asciiTheme="minorHAnsi" w:hAnsiTheme="minorHAnsi" w:cstheme="minorHAnsi"/>
          <w:b/>
        </w:rPr>
        <w:t>igura 2.</w:t>
      </w:r>
      <w:r w:rsidR="009300BA">
        <w:rPr>
          <w:rFonts w:asciiTheme="minorHAnsi" w:hAnsiTheme="minorHAnsi" w:cstheme="minorHAnsi"/>
          <w:b/>
        </w:rPr>
        <w:t>5</w:t>
      </w:r>
      <w:ins w:id="1" w:author="Usuario" w:date="2012-08-09T10:32:00Z">
        <w:r w:rsidR="00470B9B">
          <w:rPr>
            <w:rFonts w:asciiTheme="minorHAnsi" w:hAnsiTheme="minorHAnsi" w:cstheme="minorHAnsi"/>
            <w:b/>
          </w:rPr>
          <w:t xml:space="preserve"> </w:t>
        </w:r>
      </w:ins>
      <w:r>
        <w:rPr>
          <w:rFonts w:asciiTheme="minorHAnsi" w:hAnsiTheme="minorHAnsi" w:cstheme="minorHAnsi"/>
        </w:rPr>
        <w:t xml:space="preserve">presenta como </w:t>
      </w:r>
      <w:r w:rsidR="001967EE">
        <w:rPr>
          <w:rFonts w:asciiTheme="minorHAnsi" w:hAnsiTheme="minorHAnsi" w:cstheme="minorHAnsi"/>
        </w:rPr>
        <w:t xml:space="preserve">resulta </w:t>
      </w:r>
      <w:r>
        <w:rPr>
          <w:rFonts w:asciiTheme="minorHAnsi" w:hAnsiTheme="minorHAnsi" w:cstheme="minorHAnsi"/>
        </w:rPr>
        <w:t xml:space="preserve">la nueva estructura de la aplicación </w:t>
      </w:r>
      <w:r w:rsidR="001967EE">
        <w:rPr>
          <w:rFonts w:asciiTheme="minorHAnsi" w:hAnsiTheme="minorHAnsi" w:cstheme="minorHAnsi"/>
        </w:rPr>
        <w:t>incluyendo</w:t>
      </w:r>
      <w:r>
        <w:rPr>
          <w:rFonts w:asciiTheme="minorHAnsi" w:hAnsiTheme="minorHAnsi" w:cstheme="minorHAnsi"/>
        </w:rPr>
        <w:t xml:space="preserve"> las mejoras del módulo de abstracción de servicios y sus interfaces comunes.</w:t>
      </w:r>
    </w:p>
    <w:p w:rsidR="00E8303F" w:rsidRDefault="00E8303F" w:rsidP="00D3305A">
      <w:pPr>
        <w:jc w:val="both"/>
        <w:rPr>
          <w:rFonts w:asciiTheme="minorHAnsi" w:hAnsiTheme="minorHAnsi" w:cstheme="minorHAnsi"/>
        </w:rPr>
      </w:pPr>
    </w:p>
    <w:p w:rsidR="003C09A7" w:rsidRPr="00D3305A" w:rsidRDefault="00A41759" w:rsidP="00447A9C">
      <w:pPr>
        <w:jc w:val="center"/>
        <w:rPr>
          <w:rFonts w:asciiTheme="minorHAnsi" w:hAnsiTheme="minorHAnsi" w:cstheme="minorHAnsi"/>
        </w:rPr>
      </w:pPr>
      <w:r>
        <w:rPr>
          <w:rFonts w:asciiTheme="minorHAnsi" w:hAnsiTheme="minorHAnsi" w:cstheme="minorHAnsi"/>
          <w:noProof/>
          <w:lang w:eastAsia="es-AR"/>
        </w:rPr>
        <w:lastRenderedPageBreak/>
        <w:drawing>
          <wp:inline distT="0" distB="0" distL="0" distR="0">
            <wp:extent cx="5939790" cy="5367020"/>
            <wp:effectExtent l="0" t="0" r="3810" b="5080"/>
            <wp:docPr id="5" name="Picture 5" descr="D:\Tesis\aether\trunk\docs\Graficos\Enfoqu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sis\aether\trunk\docs\Graficos\Enfoque-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367020"/>
                    </a:xfrm>
                    <a:prstGeom prst="rect">
                      <a:avLst/>
                    </a:prstGeom>
                    <a:noFill/>
                    <a:ln>
                      <a:noFill/>
                    </a:ln>
                  </pic:spPr>
                </pic:pic>
              </a:graphicData>
            </a:graphic>
          </wp:inline>
        </w:drawing>
      </w:r>
    </w:p>
    <w:p w:rsidR="003C09A7" w:rsidRPr="00D3305A" w:rsidRDefault="003C09A7" w:rsidP="003C09A7">
      <w:pPr>
        <w:jc w:val="center"/>
        <w:rPr>
          <w:rFonts w:asciiTheme="minorHAnsi" w:hAnsiTheme="minorHAnsi" w:cstheme="minorHAnsi"/>
          <w:b/>
        </w:rPr>
      </w:pPr>
      <w:r w:rsidRPr="00D3305A">
        <w:rPr>
          <w:rFonts w:asciiTheme="minorHAnsi" w:hAnsiTheme="minorHAnsi" w:cstheme="minorHAnsi"/>
          <w:b/>
        </w:rPr>
        <w:t>Figura 2.</w:t>
      </w:r>
      <w:r w:rsidR="009300BA">
        <w:rPr>
          <w:rFonts w:asciiTheme="minorHAnsi" w:hAnsiTheme="minorHAnsi" w:cstheme="minorHAnsi"/>
          <w:b/>
        </w:rPr>
        <w:t>5</w:t>
      </w:r>
    </w:p>
    <w:p w:rsidR="00E8303F" w:rsidRDefault="00E8303F" w:rsidP="003C09A7">
      <w:pPr>
        <w:jc w:val="both"/>
        <w:rPr>
          <w:rFonts w:asciiTheme="minorHAnsi" w:hAnsiTheme="minorHAnsi" w:cstheme="minorHAnsi"/>
        </w:rPr>
      </w:pPr>
    </w:p>
    <w:p w:rsidR="004A4FF9" w:rsidRDefault="003C09A7" w:rsidP="003C09A7">
      <w:pPr>
        <w:jc w:val="both"/>
        <w:rPr>
          <w:rFonts w:asciiTheme="minorHAnsi" w:hAnsiTheme="minorHAnsi" w:cstheme="minorHAnsi"/>
        </w:rPr>
      </w:pPr>
      <w:r>
        <w:rPr>
          <w:rFonts w:asciiTheme="minorHAnsi" w:hAnsiTheme="minorHAnsi" w:cstheme="minorHAnsi"/>
        </w:rPr>
        <w:t xml:space="preserve">Como se puede apreciar, </w:t>
      </w:r>
      <w:r w:rsidR="00480793">
        <w:rPr>
          <w:rFonts w:asciiTheme="minorHAnsi" w:hAnsiTheme="minorHAnsi" w:cstheme="minorHAnsi"/>
        </w:rPr>
        <w:t xml:space="preserve">se introduce una serie de interfaces comunes cuyas implementaciones separan al </w:t>
      </w:r>
      <w:proofErr w:type="spellStart"/>
      <w:r w:rsidR="00480793">
        <w:rPr>
          <w:rFonts w:asciiTheme="minorHAnsi" w:hAnsiTheme="minorHAnsi" w:cstheme="minorHAnsi"/>
        </w:rPr>
        <w:t>backend</w:t>
      </w:r>
      <w:proofErr w:type="spellEnd"/>
      <w:r w:rsidR="00480793">
        <w:rPr>
          <w:rFonts w:asciiTheme="minorHAnsi" w:hAnsiTheme="minorHAnsi" w:cstheme="minorHAnsi"/>
        </w:rPr>
        <w:t xml:space="preserve"> de la aplicación del usuario de las API finales de cada proveedor. Haciendo uso de las implementaciones de estas interfaces se logra eliminar la dependencia directa que surgía al programar contra una API </w:t>
      </w:r>
      <w:r w:rsidR="005A1765">
        <w:rPr>
          <w:rFonts w:asciiTheme="minorHAnsi" w:hAnsiTheme="minorHAnsi" w:cstheme="minorHAnsi"/>
        </w:rPr>
        <w:t>específica</w:t>
      </w:r>
      <w:r w:rsidR="006F1DD9">
        <w:rPr>
          <w:rFonts w:asciiTheme="minorHAnsi" w:hAnsiTheme="minorHAnsi" w:cstheme="minorHAnsi"/>
        </w:rPr>
        <w:t>. Esto produce que el cambio de proveedor se reduzca a intercambiar la implementación de la interface de servicio utilizada.</w:t>
      </w:r>
      <w:r w:rsidR="004A4FF9">
        <w:rPr>
          <w:rFonts w:asciiTheme="minorHAnsi" w:hAnsiTheme="minorHAnsi" w:cstheme="minorHAnsi"/>
        </w:rPr>
        <w:t xml:space="preserve"> Por ejemplo, </w:t>
      </w:r>
      <w:r w:rsidR="003060F3">
        <w:rPr>
          <w:rFonts w:asciiTheme="minorHAnsi" w:hAnsiTheme="minorHAnsi" w:cstheme="minorHAnsi"/>
        </w:rPr>
        <w:t>supongamos que se desarrolló una aplicación con la</w:t>
      </w:r>
      <w:r w:rsidR="00A24547">
        <w:rPr>
          <w:rFonts w:asciiTheme="minorHAnsi" w:hAnsiTheme="minorHAnsi" w:cstheme="minorHAnsi"/>
        </w:rPr>
        <w:t xml:space="preserve"> API de Amazon S3. Esta aplicación sencillamente se conecta al servicio, lista el contenido de un directorio y d</w:t>
      </w:r>
      <w:r w:rsidR="0097288B">
        <w:rPr>
          <w:rFonts w:asciiTheme="minorHAnsi" w:hAnsiTheme="minorHAnsi" w:cstheme="minorHAnsi"/>
        </w:rPr>
        <w:t xml:space="preserve">escarga todos los archivos. El </w:t>
      </w:r>
      <w:proofErr w:type="spellStart"/>
      <w:r w:rsidR="0097288B">
        <w:rPr>
          <w:rFonts w:asciiTheme="minorHAnsi" w:hAnsiTheme="minorHAnsi" w:cstheme="minorHAnsi"/>
        </w:rPr>
        <w:t>p</w:t>
      </w:r>
      <w:r w:rsidR="00A24547">
        <w:rPr>
          <w:rFonts w:asciiTheme="minorHAnsi" w:hAnsiTheme="minorHAnsi" w:cstheme="minorHAnsi"/>
        </w:rPr>
        <w:t>seudo</w:t>
      </w:r>
      <w:proofErr w:type="spellEnd"/>
      <w:r w:rsidR="00A24547">
        <w:rPr>
          <w:rFonts w:asciiTheme="minorHAnsi" w:hAnsiTheme="minorHAnsi" w:cstheme="minorHAnsi"/>
        </w:rPr>
        <w:t xml:space="preserve"> código, obviando funcionalidad sin interés para el ejemplo, puede verse a continuación:</w:t>
      </w:r>
    </w:p>
    <w:p w:rsidR="00E36F18" w:rsidRDefault="00E36F18" w:rsidP="003C09A7">
      <w:pPr>
        <w:jc w:val="both"/>
        <w:rPr>
          <w:rFonts w:asciiTheme="minorHAnsi" w:hAnsiTheme="minorHAnsi" w:cstheme="minorHAnsi"/>
        </w:rPr>
      </w:pPr>
    </w:p>
    <w:p w:rsidR="005A1765" w:rsidRDefault="001967EE" w:rsidP="003C09A7">
      <w:pPr>
        <w:jc w:val="both"/>
        <w:rPr>
          <w:rFonts w:asciiTheme="minorHAnsi" w:hAnsiTheme="minorHAnsi" w:cstheme="minorHAnsi"/>
          <w:noProof/>
          <w:lang w:eastAsia="es-AR"/>
        </w:rPr>
      </w:pPr>
      <w:r>
        <w:rPr>
          <w:rFonts w:asciiTheme="minorHAnsi" w:hAnsiTheme="minorHAnsi" w:cstheme="minorHAnsi"/>
          <w:noProof/>
          <w:lang w:eastAsia="es-AR"/>
        </w:rPr>
      </w:r>
      <w:r w:rsidR="00243465">
        <w:rPr>
          <w:rFonts w:asciiTheme="minorHAnsi" w:hAnsiTheme="minorHAnsi" w:cstheme="minorHAnsi"/>
          <w:noProof/>
          <w:lang w:eastAsia="es-AR"/>
        </w:rPr>
        <w:pict>
          <v:shapetype id="_x0000_t202" coordsize="21600,21600" o:spt="202" path="m,l,21600r21600,l21600,xe">
            <v:stroke joinstyle="miter"/>
            <v:path gradientshapeok="t" o:connecttype="rect"/>
          </v:shapetype>
          <v:shape id="Text Box 2" o:spid="_x0000_s1032" type="#_x0000_t202" style="width:468.3pt;height:110.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Text Box 2;mso-fit-shape-to-text:t">
              <w:txbxContent>
                <w:p w:rsidR="005A1765" w:rsidRDefault="005A1765" w:rsidP="005A1765">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AmazonS3 s3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AmazonS3Client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BasicAWSCredentials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accessKey</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secretKey</w:t>
                  </w:r>
                  <w:proofErr w:type="spellEnd"/>
                  <w:r>
                    <w:rPr>
                      <w:rFonts w:ascii="Courier New" w:hAnsi="Courier New" w:cs="Courier New"/>
                      <w:b/>
                      <w:bCs/>
                      <w:color w:val="000080"/>
                      <w:sz w:val="20"/>
                      <w:szCs w:val="20"/>
                      <w:highlight w:val="white"/>
                      <w:lang w:val="en-US"/>
                    </w:rPr>
                    <w:t>));</w:t>
                  </w:r>
                </w:p>
                <w:p w:rsidR="00A24547" w:rsidRPr="0005156C" w:rsidRDefault="00A24547" w:rsidP="00A24547">
                  <w:pPr>
                    <w:autoSpaceDE w:val="0"/>
                    <w:autoSpaceDN w:val="0"/>
                    <w:adjustRightInd w:val="0"/>
                    <w:spacing w:line="240" w:lineRule="auto"/>
                    <w:rPr>
                      <w:rFonts w:ascii="Courier New" w:hAnsi="Courier New" w:cs="Courier New"/>
                      <w:sz w:val="20"/>
                      <w:szCs w:val="20"/>
                      <w:highlight w:val="white"/>
                      <w:lang w:val="en-US"/>
                    </w:rPr>
                  </w:pPr>
                </w:p>
                <w:p w:rsidR="005A1765" w:rsidRDefault="00A24547" w:rsidP="00A24547">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color w:val="008000"/>
                      <w:sz w:val="20"/>
                      <w:szCs w:val="20"/>
                      <w:highlight w:val="white"/>
                    </w:rPr>
                    <w:t>//Utilización del servicio</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listObjects</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ListObjectsRequest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withBucketName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proofErr w:type="gramStart"/>
                  <w:r>
                    <w:rPr>
                      <w:rFonts w:ascii="Courier New" w:hAnsi="Courier New" w:cs="Courier New"/>
                      <w:b/>
                      <w:bCs/>
                      <w:color w:val="0000FF"/>
                      <w:sz w:val="20"/>
                      <w:szCs w:val="20"/>
                      <w:highlight w:val="white"/>
                      <w:lang w:val="en-US"/>
                    </w:rPr>
                    <w:t>for</w:t>
                  </w:r>
                  <w:proofErr w:type="gram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S3ObjectSummary </w:t>
                  </w:r>
                  <w:proofErr w:type="spellStart"/>
                  <w:r>
                    <w:rPr>
                      <w:rFonts w:ascii="Courier New" w:hAnsi="Courier New" w:cs="Courier New"/>
                      <w:sz w:val="20"/>
                      <w:szCs w:val="20"/>
                      <w:highlight w:val="white"/>
                      <w:lang w:val="en-US"/>
                    </w:rPr>
                    <w:t>objectSummary</w:t>
                  </w:r>
                  <w:proofErr w:type="spellEnd"/>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objectListing</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getObjectSummaries</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r>
                    <w:rPr>
                      <w:rFonts w:ascii="Courier New" w:hAnsi="Courier New" w:cs="Courier New"/>
                      <w:b/>
                      <w:bCs/>
                      <w:color w:val="000080"/>
                      <w:sz w:val="20"/>
                      <w:szCs w:val="20"/>
                      <w:highlight w:val="white"/>
                      <w:lang w:val="en-US"/>
                    </w:rPr>
                    <w:t>{</w:t>
                  </w:r>
                </w:p>
                <w:p w:rsidR="005A1765" w:rsidRDefault="005A1765" w:rsidP="00A24547">
                  <w:pPr>
                    <w:autoSpaceDE w:val="0"/>
                    <w:autoSpaceDN w:val="0"/>
                    <w:adjustRightInd w:val="0"/>
                    <w:spacing w:line="240" w:lineRule="auto"/>
                    <w:ind w:left="708"/>
                    <w:rPr>
                      <w:rFonts w:ascii="Courier New" w:hAnsi="Courier New" w:cs="Courier New"/>
                      <w:sz w:val="20"/>
                      <w:szCs w:val="20"/>
                      <w:highlight w:val="white"/>
                      <w:lang w:val="en-US"/>
                    </w:rPr>
                  </w:pPr>
                  <w:r>
                    <w:rPr>
                      <w:rFonts w:ascii="Courier New" w:hAnsi="Courier New" w:cs="Courier New"/>
                      <w:sz w:val="20"/>
                      <w:szCs w:val="20"/>
                      <w:highlight w:val="white"/>
                      <w:lang w:val="en-US"/>
                    </w:rPr>
                    <w:t xml:space="preserve">S3Object object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gramStart"/>
                  <w:r>
                    <w:rPr>
                      <w:rFonts w:ascii="Courier New" w:hAnsi="Courier New" w:cs="Courier New"/>
                      <w:sz w:val="20"/>
                      <w:szCs w:val="20"/>
                      <w:highlight w:val="white"/>
                      <w:lang w:val="en-US"/>
                    </w:rPr>
                    <w:t>s3</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w:t>
                  </w:r>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FF"/>
                      <w:sz w:val="20"/>
                      <w:szCs w:val="20"/>
                      <w:highlight w:val="white"/>
                      <w:lang w:val="en-US"/>
                    </w:rPr>
                    <w:t>new</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GetObjectRequest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sz w:val="20"/>
                      <w:szCs w:val="20"/>
                      <w:highlight w:val="white"/>
                      <w:lang w:val="en-US"/>
                    </w:rPr>
                    <w:t>bucketName</w:t>
                  </w:r>
                  <w:proofErr w:type="spellEnd"/>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Pr>
                      <w:rFonts w:ascii="Courier New" w:hAnsi="Courier New" w:cs="Courier New"/>
                      <w:sz w:val="20"/>
                      <w:szCs w:val="20"/>
                      <w:highlight w:val="white"/>
                      <w:lang w:val="en-US"/>
                    </w:rPr>
                    <w:t>objectSummary</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getKey</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r>
                    <w:rPr>
                      <w:rFonts w:ascii="Courier New" w:hAnsi="Courier New" w:cs="Courier New"/>
                      <w:sz w:val="20"/>
                      <w:szCs w:val="20"/>
                      <w:highlight w:val="white"/>
                      <w:lang w:val="en-US"/>
                    </w:rPr>
                    <w:t>InputStream</w:t>
                  </w:r>
                  <w:proofErr w:type="spellEnd"/>
                  <w:r>
                    <w:rPr>
                      <w:rFonts w:ascii="Courier New" w:hAnsi="Courier New" w:cs="Courier New"/>
                      <w:sz w:val="20"/>
                      <w:szCs w:val="20"/>
                      <w:highlight w:val="white"/>
                      <w:lang w:val="en-US"/>
                    </w:rPr>
                    <w:t xml:space="preserve"> is </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proofErr w:type="gramStart"/>
                  <w:r>
                    <w:rPr>
                      <w:rFonts w:ascii="Courier New" w:hAnsi="Courier New" w:cs="Courier New"/>
                      <w:sz w:val="20"/>
                      <w:szCs w:val="20"/>
                      <w:highlight w:val="white"/>
                      <w:lang w:val="en-US"/>
                    </w:rPr>
                    <w:t>object</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getObjectContent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sz w:val="20"/>
                      <w:szCs w:val="20"/>
                      <w:highlight w:val="white"/>
                      <w:lang w:val="en-US"/>
                    </w:rPr>
                    <w:tab/>
                  </w:r>
                  <w:proofErr w:type="spellStart"/>
                  <w:proofErr w:type="gramStart"/>
                  <w:r>
                    <w:rPr>
                      <w:rFonts w:ascii="Courier New" w:hAnsi="Courier New" w:cs="Courier New"/>
                      <w:sz w:val="20"/>
                      <w:szCs w:val="20"/>
                      <w:highlight w:val="white"/>
                      <w:lang w:val="en-US"/>
                    </w:rPr>
                    <w:t>writeInputStream</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sz w:val="20"/>
                      <w:szCs w:val="20"/>
                      <w:highlight w:val="white"/>
                      <w:lang w:val="en-US"/>
                    </w:rPr>
                    <w:t>is</w:t>
                  </w:r>
                  <w:r>
                    <w:rPr>
                      <w:rFonts w:ascii="Courier New" w:hAnsi="Courier New" w:cs="Courier New"/>
                      <w:b/>
                      <w:bCs/>
                      <w:color w:val="000080"/>
                      <w:sz w:val="20"/>
                      <w:szCs w:val="20"/>
                      <w:highlight w:val="white"/>
                      <w:lang w:val="en-US"/>
                    </w:rPr>
                    <w:t>,</w:t>
                  </w:r>
                  <w:r>
                    <w:rPr>
                      <w:rFonts w:ascii="Courier New" w:hAnsi="Courier New" w:cs="Courier New"/>
                      <w:sz w:val="20"/>
                      <w:szCs w:val="20"/>
                      <w:highlight w:val="white"/>
                      <w:lang w:val="en-US"/>
                    </w:rPr>
                    <w:t xml:space="preserve"> </w:t>
                  </w:r>
                  <w:proofErr w:type="spellStart"/>
                  <w:r w:rsidR="00A24547">
                    <w:rPr>
                      <w:rFonts w:ascii="Courier New" w:hAnsi="Courier New" w:cs="Courier New"/>
                      <w:sz w:val="20"/>
                      <w:szCs w:val="20"/>
                      <w:highlight w:val="white"/>
                      <w:lang w:val="en-US"/>
                    </w:rPr>
                    <w:t>archivo</w:t>
                  </w:r>
                  <w:proofErr w:type="spellEnd"/>
                  <w:r>
                    <w:rPr>
                      <w:rFonts w:ascii="Courier New" w:hAnsi="Courier New" w:cs="Courier New"/>
                      <w:b/>
                      <w:bCs/>
                      <w:color w:val="000080"/>
                      <w:sz w:val="20"/>
                      <w:szCs w:val="20"/>
                      <w:highlight w:val="white"/>
                      <w:lang w:val="en-US"/>
                    </w:rPr>
                    <w:t>);</w:t>
                  </w:r>
                </w:p>
                <w:p w:rsidR="005A1765" w:rsidRDefault="005A1765" w:rsidP="005A1765">
                  <w:pPr>
                    <w:autoSpaceDE w:val="0"/>
                    <w:autoSpaceDN w:val="0"/>
                    <w:adjustRightInd w:val="0"/>
                    <w:spacing w:line="240" w:lineRule="auto"/>
                    <w:rPr>
                      <w:rFonts w:ascii="Courier New" w:hAnsi="Courier New" w:cs="Courier New"/>
                      <w:sz w:val="20"/>
                      <w:szCs w:val="20"/>
                      <w:highlight w:val="white"/>
                      <w:lang w:val="en-US"/>
                    </w:rPr>
                  </w:pPr>
                  <w:r>
                    <w:rPr>
                      <w:rFonts w:ascii="Courier New" w:hAnsi="Courier New" w:cs="Courier New"/>
                      <w:b/>
                      <w:bCs/>
                      <w:color w:val="000080"/>
                      <w:sz w:val="20"/>
                      <w:szCs w:val="20"/>
                      <w:highlight w:val="white"/>
                      <w:lang w:val="en-US"/>
                    </w:rPr>
                    <w:t>}</w:t>
                  </w:r>
                </w:p>
                <w:p w:rsidR="005A1765" w:rsidRPr="00E36F18" w:rsidRDefault="005A1765" w:rsidP="005A1765">
                  <w:pPr>
                    <w:autoSpaceDE w:val="0"/>
                    <w:autoSpaceDN w:val="0"/>
                    <w:adjustRightInd w:val="0"/>
                    <w:spacing w:line="240" w:lineRule="auto"/>
                    <w:rPr>
                      <w:rFonts w:ascii="Courier New" w:hAnsi="Courier New" w:cs="Courier New"/>
                      <w:sz w:val="20"/>
                      <w:szCs w:val="20"/>
                      <w:highlight w:val="white"/>
                    </w:rPr>
                  </w:pPr>
                </w:p>
              </w:txbxContent>
            </v:textbox>
            <w10:wrap type="none"/>
            <w10:anchorlock/>
          </v:shape>
        </w:pict>
      </w:r>
    </w:p>
    <w:p w:rsidR="00A24547" w:rsidRDefault="00A24547" w:rsidP="003C09A7">
      <w:pPr>
        <w:jc w:val="both"/>
        <w:rPr>
          <w:rFonts w:asciiTheme="minorHAnsi" w:hAnsiTheme="minorHAnsi" w:cstheme="minorHAnsi"/>
          <w:noProof/>
          <w:lang w:eastAsia="es-AR"/>
        </w:rPr>
      </w:pPr>
    </w:p>
    <w:p w:rsidR="00A24547" w:rsidRDefault="00A24547" w:rsidP="003C09A7">
      <w:pPr>
        <w:jc w:val="both"/>
        <w:rPr>
          <w:rFonts w:asciiTheme="minorHAnsi" w:hAnsiTheme="minorHAnsi" w:cstheme="minorHAnsi"/>
          <w:noProof/>
          <w:lang w:eastAsia="es-AR"/>
        </w:rPr>
      </w:pPr>
      <w:r>
        <w:rPr>
          <w:rFonts w:asciiTheme="minorHAnsi" w:hAnsiTheme="minorHAnsi" w:cstheme="minorHAnsi"/>
          <w:noProof/>
          <w:lang w:eastAsia="es-AR"/>
        </w:rPr>
        <w:t xml:space="preserve">Si adaptamos este mismo esquema a la estructura propuesta utilizando las interfaces en lugar de llamadas a la API puntual </w:t>
      </w:r>
      <w:r w:rsidR="001967EE">
        <w:rPr>
          <w:rFonts w:asciiTheme="minorHAnsi" w:hAnsiTheme="minorHAnsi" w:cstheme="minorHAnsi"/>
          <w:noProof/>
          <w:lang w:eastAsia="es-AR"/>
        </w:rPr>
        <w:t>llegamos</w:t>
      </w:r>
      <w:r>
        <w:rPr>
          <w:rFonts w:asciiTheme="minorHAnsi" w:hAnsiTheme="minorHAnsi" w:cstheme="minorHAnsi"/>
          <w:noProof/>
          <w:lang w:eastAsia="es-AR"/>
        </w:rPr>
        <w:t xml:space="preserve"> al siguiente pseudo codigo: </w:t>
      </w:r>
    </w:p>
    <w:p w:rsidR="00A24547" w:rsidRDefault="00A24547" w:rsidP="003C09A7">
      <w:pPr>
        <w:jc w:val="both"/>
        <w:rPr>
          <w:rFonts w:asciiTheme="minorHAnsi" w:hAnsiTheme="minorHAnsi" w:cstheme="minorHAnsi"/>
        </w:rPr>
      </w:pPr>
    </w:p>
    <w:p w:rsidR="004A4FF9" w:rsidRDefault="001967EE" w:rsidP="003C09A7">
      <w:pPr>
        <w:jc w:val="both"/>
        <w:rPr>
          <w:rFonts w:asciiTheme="minorHAnsi" w:hAnsiTheme="minorHAnsi" w:cstheme="minorHAnsi"/>
        </w:rPr>
      </w:pPr>
      <w:r>
        <w:rPr>
          <w:rFonts w:asciiTheme="minorHAnsi" w:hAnsiTheme="minorHAnsi" w:cstheme="minorHAnsi"/>
          <w:noProof/>
          <w:lang w:eastAsia="es-AR"/>
        </w:rPr>
      </w:r>
      <w:r w:rsidR="00243465">
        <w:rPr>
          <w:rFonts w:asciiTheme="minorHAnsi" w:hAnsiTheme="minorHAnsi" w:cstheme="minorHAnsi"/>
          <w:noProof/>
          <w:lang w:eastAsia="es-AR"/>
        </w:rPr>
        <w:pict>
          <v:shape id="_x0000_s1031" type="#_x0000_t202" style="width:468.3pt;height:110.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">
            <v:textbox style="mso-next-textbox:#_x0000_s1031;mso-fit-shape-to-text:t">
              <w:txbxContent>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p>
                <w:p w:rsidR="004A4FF9" w:rsidRPr="0005156C" w:rsidRDefault="004A4FF9" w:rsidP="004A4FF9">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w:t>
                  </w:r>
                  <w:proofErr w:type="spellEnd"/>
                  <w:r w:rsidR="00480793" w:rsidRPr="0005156C">
                    <w:rPr>
                      <w:rFonts w:ascii="Courier New" w:hAnsi="Courier New" w:cs="Courier New"/>
                      <w:sz w:val="20"/>
                      <w:szCs w:val="20"/>
                      <w:highlight w:val="white"/>
                      <w:lang w:val="en-US"/>
                    </w:rPr>
                    <w:t xml:space="preserve"> service </w:t>
                  </w:r>
                  <w:r w:rsidRPr="0005156C">
                    <w:rPr>
                      <w:rFonts w:ascii="Courier New" w:hAnsi="Courier New" w:cs="Courier New"/>
                      <w:bCs/>
                      <w:color w:val="000080"/>
                      <w:sz w:val="20"/>
                      <w:szCs w:val="20"/>
                      <w:highlight w:val="white"/>
                      <w:lang w:val="en-US"/>
                    </w:rPr>
                    <w:t>=</w:t>
                  </w:r>
                  <w:ins w:id="2" w:author="Kireta" w:date="2012-08-15T09:19:00Z">
                    <w:r w:rsidR="00480793" w:rsidRPr="0005156C">
                      <w:rPr>
                        <w:rFonts w:ascii="Courier New" w:hAnsi="Courier New" w:cs="Courier New"/>
                        <w:bCs/>
                        <w:color w:val="000080"/>
                        <w:sz w:val="20"/>
                        <w:szCs w:val="20"/>
                        <w:highlight w:val="white"/>
                        <w:lang w:val="en-US"/>
                      </w:rPr>
                      <w:t xml:space="preserve"> </w:t>
                    </w:r>
                  </w:ins>
                  <w:r w:rsidRPr="0005156C">
                    <w:rPr>
                      <w:rFonts w:ascii="Courier New" w:hAnsi="Courier New" w:cs="Courier New"/>
                      <w:bCs/>
                      <w:color w:val="0000FF"/>
                      <w:sz w:val="20"/>
                      <w:szCs w:val="20"/>
                      <w:highlight w:val="white"/>
                      <w:lang w:val="en-US"/>
                    </w:rPr>
                    <w:t>new</w:t>
                  </w:r>
                  <w:ins w:id="3" w:author="Kireta" w:date="2012-08-15T09:19:00Z">
                    <w:r w:rsidR="00480793" w:rsidRPr="0005156C">
                      <w:rPr>
                        <w:rFonts w:ascii="Courier New" w:hAnsi="Courier New" w:cs="Courier New"/>
                        <w:bCs/>
                        <w:color w:val="0000FF"/>
                        <w:sz w:val="20"/>
                        <w:szCs w:val="20"/>
                        <w:highlight w:val="white"/>
                        <w:lang w:val="en-US"/>
                      </w:rPr>
                      <w:t xml:space="preserve"> </w:t>
                    </w:r>
                  </w:ins>
                  <w:proofErr w:type="gramStart"/>
                  <w:r w:rsidRPr="0005156C">
                    <w:rPr>
                      <w:rFonts w:ascii="Courier New" w:hAnsi="Courier New" w:cs="Courier New"/>
                      <w:sz w:val="20"/>
                      <w:szCs w:val="20"/>
                      <w:highlight w:val="white"/>
                      <w:lang w:val="en-US"/>
                    </w:rPr>
                    <w:t>AmazonS3Service</w:t>
                  </w:r>
                  <w:r w:rsidRPr="0005156C">
                    <w:rPr>
                      <w:rFonts w:ascii="Courier New" w:hAnsi="Courier New" w:cs="Courier New"/>
                      <w:bCs/>
                      <w:color w:val="000080"/>
                      <w:sz w:val="20"/>
                      <w:szCs w:val="20"/>
                      <w:highlight w:val="white"/>
                      <w:lang w:val="en-US"/>
                    </w:rPr>
                    <w:t>(</w:t>
                  </w:r>
                  <w:proofErr w:type="spellStart"/>
                  <w:proofErr w:type="gramEnd"/>
                  <w:r w:rsidR="00A3672D" w:rsidRPr="0005156C">
                    <w:rPr>
                      <w:rFonts w:ascii="Courier New" w:hAnsi="Courier New" w:cs="Courier New"/>
                      <w:sz w:val="20"/>
                      <w:szCs w:val="20"/>
                      <w:highlight w:val="white"/>
                      <w:lang w:val="en-US"/>
                    </w:rPr>
                    <w:t>accessKey</w:t>
                  </w:r>
                  <w:proofErr w:type="spellEnd"/>
                  <w:r w:rsidR="00A3672D" w:rsidRPr="0005156C">
                    <w:rPr>
                      <w:rFonts w:ascii="Courier New" w:hAnsi="Courier New" w:cs="Courier New"/>
                      <w:sz w:val="20"/>
                      <w:szCs w:val="20"/>
                      <w:highlight w:val="white"/>
                      <w:lang w:val="en-US"/>
                    </w:rPr>
                    <w:t xml:space="preserve">, </w:t>
                  </w:r>
                  <w:proofErr w:type="spellStart"/>
                  <w:r w:rsidR="00A3672D" w:rsidRPr="0005156C">
                    <w:rPr>
                      <w:rFonts w:ascii="Courier New" w:hAnsi="Courier New" w:cs="Courier New"/>
                      <w:sz w:val="20"/>
                      <w:szCs w:val="20"/>
                      <w:highlight w:val="white"/>
                      <w:lang w:val="en-US"/>
                    </w:rPr>
                    <w:t>secretKey</w:t>
                  </w:r>
                  <w:proofErr w:type="spellEnd"/>
                  <w:r w:rsidR="00A3672D" w:rsidRPr="0005156C">
                    <w:rPr>
                      <w:rFonts w:ascii="Courier New" w:hAnsi="Courier New" w:cs="Courier New"/>
                      <w:sz w:val="20"/>
                      <w:szCs w:val="20"/>
                      <w:highlight w:val="white"/>
                      <w:lang w:val="en-US"/>
                    </w:rPr>
                    <w:t>, region</w:t>
                  </w:r>
                  <w:r w:rsidRPr="0005156C">
                    <w:rPr>
                      <w:rFonts w:ascii="Courier New" w:hAnsi="Courier New" w:cs="Courier New"/>
                      <w:bCs/>
                      <w:color w:val="000080"/>
                      <w:sz w:val="20"/>
                      <w:szCs w:val="20"/>
                      <w:highlight w:val="white"/>
                      <w:lang w:val="en-US"/>
                    </w:rPr>
                    <w:t>)</w:t>
                  </w:r>
                </w:p>
                <w:p w:rsidR="004A4FF9" w:rsidRPr="0005156C" w:rsidRDefault="004A4FF9" w:rsidP="004A4FF9">
                  <w:pPr>
                    <w:autoSpaceDE w:val="0"/>
                    <w:autoSpaceDN w:val="0"/>
                    <w:adjustRightInd w:val="0"/>
                    <w:spacing w:line="240" w:lineRule="auto"/>
                    <w:rPr>
                      <w:rFonts w:ascii="Courier New" w:hAnsi="Courier New" w:cs="Courier New"/>
                      <w:sz w:val="20"/>
                      <w:szCs w:val="20"/>
                      <w:highlight w:val="white"/>
                      <w:lang w:val="en-US"/>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4A4FF9" w:rsidRDefault="004A4FF9" w:rsidP="00A3672D">
                  <w:pPr>
                    <w:autoSpaceDE w:val="0"/>
                    <w:autoSpaceDN w:val="0"/>
                    <w:adjustRightInd w:val="0"/>
                    <w:spacing w:line="240" w:lineRule="auto"/>
                    <w:rPr>
                      <w:rFonts w:ascii="Courier New" w:hAnsi="Courier New" w:cs="Courier New"/>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4A4FF9" w:rsidRDefault="004A4FF9" w:rsidP="004A4FF9">
                  <w:pPr>
                    <w:autoSpaceDE w:val="0"/>
                    <w:autoSpaceDN w:val="0"/>
                    <w:adjustRightInd w:val="0"/>
                    <w:spacing w:line="240" w:lineRule="auto"/>
                    <w:rPr>
                      <w:rFonts w:ascii="Courier New" w:hAnsi="Courier New" w:cs="Courier New"/>
                      <w:sz w:val="20"/>
                      <w:szCs w:val="20"/>
                      <w:highlight w:val="white"/>
                    </w:rPr>
                  </w:pPr>
                </w:p>
                <w:p w:rsidR="004A4FF9" w:rsidRDefault="004A4FF9" w:rsidP="004A4FF9">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4"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4A4FF9" w:rsidRPr="00470B9B" w:rsidRDefault="00D854B3" w:rsidP="004A4FF9">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4A4FF9" w:rsidRPr="00E36F18" w:rsidRDefault="004A4FF9" w:rsidP="00E36F18">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3C09A7">
      <w:pPr>
        <w:jc w:val="both"/>
        <w:rPr>
          <w:rFonts w:asciiTheme="minorHAnsi" w:hAnsiTheme="minorHAnsi" w:cstheme="minorHAnsi"/>
        </w:rPr>
      </w:pPr>
    </w:p>
    <w:p w:rsidR="004A4FF9" w:rsidRDefault="005A1765" w:rsidP="003C09A7">
      <w:pPr>
        <w:jc w:val="both"/>
        <w:rPr>
          <w:rFonts w:asciiTheme="minorHAnsi" w:hAnsiTheme="minorHAnsi" w:cstheme="minorHAnsi"/>
        </w:rPr>
      </w:pPr>
      <w:r>
        <w:rPr>
          <w:rFonts w:asciiTheme="minorHAnsi" w:hAnsiTheme="minorHAnsi" w:cstheme="minorHAnsi"/>
        </w:rPr>
        <w:t xml:space="preserve">Se pueden apreciar los bloques sencillos de instanciación, configuración y uso del servicio, en este caso Amazon S3. </w:t>
      </w:r>
      <w:r w:rsidR="00A24547">
        <w:rPr>
          <w:rFonts w:asciiTheme="minorHAnsi" w:hAnsiTheme="minorHAnsi" w:cstheme="minorHAnsi"/>
        </w:rPr>
        <w:t xml:space="preserve">Ya no se muestran dependencias con la API de Amazon S3 </w:t>
      </w:r>
      <w:r w:rsidR="00BD6484">
        <w:rPr>
          <w:rFonts w:asciiTheme="minorHAnsi" w:hAnsiTheme="minorHAnsi" w:cstheme="minorHAnsi"/>
        </w:rPr>
        <w:t>debido</w:t>
      </w:r>
      <w:r w:rsidR="004C03E0">
        <w:rPr>
          <w:rFonts w:asciiTheme="minorHAnsi" w:hAnsiTheme="minorHAnsi" w:cstheme="minorHAnsi"/>
        </w:rPr>
        <w:t xml:space="preserve"> que su funcionalidad quedó </w:t>
      </w:r>
      <w:r w:rsidR="00A24547">
        <w:rPr>
          <w:rFonts w:asciiTheme="minorHAnsi" w:hAnsiTheme="minorHAnsi" w:cstheme="minorHAnsi"/>
        </w:rPr>
        <w:t xml:space="preserve">totalmente encapsulada dentro de </w:t>
      </w:r>
      <w:proofErr w:type="spellStart"/>
      <w:r w:rsidR="00A24547">
        <w:rPr>
          <w:rFonts w:asciiTheme="minorHAnsi" w:hAnsiTheme="minorHAnsi" w:cstheme="minorHAnsi"/>
        </w:rPr>
        <w:t>StorageInterface</w:t>
      </w:r>
      <w:proofErr w:type="spellEnd"/>
      <w:r w:rsidR="00A24547">
        <w:rPr>
          <w:rFonts w:asciiTheme="minorHAnsi" w:hAnsiTheme="minorHAnsi" w:cstheme="minorHAnsi"/>
        </w:rPr>
        <w:t xml:space="preserve">. </w:t>
      </w:r>
      <w:r w:rsidR="00E36F18">
        <w:rPr>
          <w:rFonts w:asciiTheme="minorHAnsi" w:hAnsiTheme="minorHAnsi" w:cstheme="minorHAnsi"/>
        </w:rPr>
        <w:t xml:space="preserve">Una hipotética migración a Google Storage </w:t>
      </w:r>
      <w:r>
        <w:rPr>
          <w:rFonts w:asciiTheme="minorHAnsi" w:hAnsiTheme="minorHAnsi" w:cstheme="minorHAnsi"/>
        </w:rPr>
        <w:t>r</w:t>
      </w:r>
      <w:r w:rsidR="00F04D5C">
        <w:rPr>
          <w:rFonts w:asciiTheme="minorHAnsi" w:hAnsiTheme="minorHAnsi" w:cstheme="minorHAnsi"/>
        </w:rPr>
        <w:t>esultaría únicamente en un cambio para la instanciación</w:t>
      </w:r>
      <w:r w:rsidR="00A24547">
        <w:rPr>
          <w:rFonts w:asciiTheme="minorHAnsi" w:hAnsiTheme="minorHAnsi" w:cstheme="minorHAnsi"/>
        </w:rPr>
        <w:t xml:space="preserve"> y configuración </w:t>
      </w:r>
      <w:r w:rsidR="00F04D5C">
        <w:rPr>
          <w:rFonts w:asciiTheme="minorHAnsi" w:hAnsiTheme="minorHAnsi" w:cstheme="minorHAnsi"/>
        </w:rPr>
        <w:t xml:space="preserve">del servicio como se muestra a </w:t>
      </w:r>
      <w:r w:rsidR="004C03E0">
        <w:rPr>
          <w:rFonts w:asciiTheme="minorHAnsi" w:hAnsiTheme="minorHAnsi" w:cstheme="minorHAnsi"/>
        </w:rPr>
        <w:t>continuación</w:t>
      </w:r>
      <w:r w:rsidR="00E36F18">
        <w:rPr>
          <w:rFonts w:asciiTheme="minorHAnsi" w:hAnsiTheme="minorHAnsi" w:cstheme="minorHAnsi"/>
        </w:rPr>
        <w:t xml:space="preserve">: </w:t>
      </w:r>
    </w:p>
    <w:p w:rsidR="00E36F18" w:rsidRDefault="00E36F18" w:rsidP="003C09A7">
      <w:pPr>
        <w:jc w:val="both"/>
        <w:rPr>
          <w:rFonts w:asciiTheme="minorHAnsi" w:hAnsiTheme="minorHAnsi" w:cstheme="minorHAnsi"/>
        </w:rPr>
      </w:pPr>
    </w:p>
    <w:p w:rsidR="00E36F18" w:rsidRDefault="001967EE" w:rsidP="003C09A7">
      <w:pPr>
        <w:jc w:val="both"/>
        <w:rPr>
          <w:rFonts w:asciiTheme="minorHAnsi" w:hAnsiTheme="minorHAnsi" w:cstheme="minorHAnsi"/>
        </w:rPr>
      </w:pPr>
      <w:r>
        <w:rPr>
          <w:rFonts w:asciiTheme="minorHAnsi" w:hAnsiTheme="minorHAnsi" w:cstheme="minorHAnsi"/>
          <w:noProof/>
          <w:lang w:eastAsia="es-AR"/>
        </w:rPr>
      </w:r>
      <w:r w:rsidR="00243465">
        <w:rPr>
          <w:rFonts w:asciiTheme="minorHAnsi" w:hAnsiTheme="minorHAnsi" w:cstheme="minorHAnsi"/>
          <w:noProof/>
          <w:lang w:eastAsia="es-AR"/>
        </w:rPr>
        <w:pict>
          <v:shape id="_x0000_s1030" type="#_x0000_t202" style="width:468pt;height:35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">
            <v:textbox style="mso-fit-shape-to-text:t">
              <w:txbxContent>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del servicio</w:t>
                  </w:r>
                  <w:r w:rsidR="005A1765">
                    <w:rPr>
                      <w:rFonts w:ascii="Courier New" w:hAnsi="Courier New" w:cs="Courier New"/>
                      <w:color w:val="008000"/>
                      <w:sz w:val="20"/>
                      <w:szCs w:val="20"/>
                      <w:highlight w:val="white"/>
                    </w:rPr>
                    <w:t xml:space="preserve"> cambiada para utilizar Google Storage</w:t>
                  </w:r>
                </w:p>
                <w:p w:rsidR="00E36F18" w:rsidRPr="0005156C" w:rsidRDefault="00E36F18" w:rsidP="00E36F18">
                  <w:pPr>
                    <w:autoSpaceDE w:val="0"/>
                    <w:autoSpaceDN w:val="0"/>
                    <w:adjustRightInd w:val="0"/>
                    <w:spacing w:line="240" w:lineRule="auto"/>
                    <w:rPr>
                      <w:rFonts w:ascii="Courier New" w:hAnsi="Courier New" w:cs="Courier New"/>
                      <w:b/>
                      <w:sz w:val="20"/>
                      <w:szCs w:val="20"/>
                      <w:highlight w:val="lightGray"/>
                      <w:lang w:val="en-US"/>
                    </w:rPr>
                  </w:pPr>
                  <w:proofErr w:type="spellStart"/>
                  <w:r w:rsidRPr="0005156C">
                    <w:rPr>
                      <w:rFonts w:ascii="Courier New" w:hAnsi="Courier New" w:cs="Courier New"/>
                      <w:b/>
                      <w:sz w:val="20"/>
                      <w:szCs w:val="20"/>
                      <w:highlight w:val="lightGray"/>
                      <w:lang w:val="en-US"/>
                    </w:rPr>
                    <w:t>StorageInterface</w:t>
                  </w:r>
                  <w:proofErr w:type="spellEnd"/>
                  <w:r w:rsidR="00480793" w:rsidRPr="0005156C">
                    <w:rPr>
                      <w:rFonts w:ascii="Courier New" w:hAnsi="Courier New" w:cs="Courier New"/>
                      <w:b/>
                      <w:sz w:val="20"/>
                      <w:szCs w:val="20"/>
                      <w:highlight w:val="lightGray"/>
                      <w:lang w:val="en-US"/>
                    </w:rPr>
                    <w:t xml:space="preserve"> service </w:t>
                  </w:r>
                  <w:r w:rsidRPr="0005156C">
                    <w:rPr>
                      <w:rFonts w:ascii="Courier New" w:hAnsi="Courier New" w:cs="Courier New"/>
                      <w:b/>
                      <w:bCs/>
                      <w:color w:val="000080"/>
                      <w:sz w:val="20"/>
                      <w:szCs w:val="20"/>
                      <w:highlight w:val="lightGray"/>
                      <w:lang w:val="en-US"/>
                    </w:rPr>
                    <w:t>=</w:t>
                  </w:r>
                  <w:ins w:id="5" w:author="Kireta" w:date="2012-08-15T09:18:00Z">
                    <w:r w:rsidR="00480793" w:rsidRPr="0005156C">
                      <w:rPr>
                        <w:rFonts w:ascii="Courier New" w:hAnsi="Courier New" w:cs="Courier New"/>
                        <w:b/>
                        <w:bCs/>
                        <w:color w:val="000080"/>
                        <w:sz w:val="20"/>
                        <w:szCs w:val="20"/>
                        <w:highlight w:val="lightGray"/>
                        <w:lang w:val="en-US"/>
                      </w:rPr>
                      <w:t xml:space="preserve"> </w:t>
                    </w:r>
                  </w:ins>
                  <w:r w:rsidRPr="0005156C">
                    <w:rPr>
                      <w:rFonts w:ascii="Courier New" w:hAnsi="Courier New" w:cs="Courier New"/>
                      <w:b/>
                      <w:bCs/>
                      <w:color w:val="0000FF"/>
                      <w:sz w:val="20"/>
                      <w:szCs w:val="20"/>
                      <w:highlight w:val="lightGray"/>
                      <w:lang w:val="en-US"/>
                    </w:rPr>
                    <w:t>new</w:t>
                  </w:r>
                  <w:ins w:id="6" w:author="Kireta" w:date="2012-08-15T09:18:00Z">
                    <w:r w:rsidR="00480793" w:rsidRPr="0005156C">
                      <w:rPr>
                        <w:rFonts w:ascii="Courier New" w:hAnsi="Courier New" w:cs="Courier New"/>
                        <w:b/>
                        <w:bCs/>
                        <w:color w:val="0000FF"/>
                        <w:sz w:val="20"/>
                        <w:szCs w:val="20"/>
                        <w:highlight w:val="lightGray"/>
                        <w:lang w:val="en-US"/>
                      </w:rPr>
                      <w:t xml:space="preserve"> </w:t>
                    </w:r>
                  </w:ins>
                  <w:proofErr w:type="spellStart"/>
                  <w:proofErr w:type="gramStart"/>
                  <w:r w:rsidRPr="0005156C">
                    <w:rPr>
                      <w:rFonts w:ascii="Courier New" w:hAnsi="Courier New" w:cs="Courier New"/>
                      <w:b/>
                      <w:sz w:val="20"/>
                      <w:szCs w:val="20"/>
                      <w:highlight w:val="lightGray"/>
                      <w:lang w:val="en-US"/>
                    </w:rPr>
                    <w:t>GoogleStorageService</w:t>
                  </w:r>
                  <w:proofErr w:type="spellEnd"/>
                  <w:r w:rsidRPr="0005156C">
                    <w:rPr>
                      <w:rFonts w:ascii="Courier New" w:hAnsi="Courier New" w:cs="Courier New"/>
                      <w:b/>
                      <w:bCs/>
                      <w:color w:val="000080"/>
                      <w:sz w:val="20"/>
                      <w:szCs w:val="20"/>
                      <w:highlight w:val="lightGray"/>
                      <w:lang w:val="en-US"/>
                    </w:rPr>
                    <w:t>(</w:t>
                  </w:r>
                  <w:proofErr w:type="gramEnd"/>
                  <w:r w:rsidR="00A3672D" w:rsidRPr="0005156C">
                    <w:rPr>
                      <w:rFonts w:ascii="Courier New" w:hAnsi="Courier New" w:cs="Courier New"/>
                      <w:b/>
                      <w:sz w:val="20"/>
                      <w:szCs w:val="20"/>
                      <w:highlight w:val="lightGray"/>
                      <w:lang w:val="en-US"/>
                    </w:rPr>
                    <w:t>user, password</w:t>
                  </w:r>
                  <w:r w:rsidRPr="0005156C">
                    <w:rPr>
                      <w:rFonts w:ascii="Courier New" w:hAnsi="Courier New" w:cs="Courier New"/>
                      <w:b/>
                      <w:bCs/>
                      <w:color w:val="000080"/>
                      <w:sz w:val="20"/>
                      <w:szCs w:val="20"/>
                      <w:highlight w:val="lightGray"/>
                      <w:lang w:val="en-US"/>
                    </w:rPr>
                    <w:t>)</w:t>
                  </w:r>
                </w:p>
                <w:p w:rsidR="00A3672D" w:rsidRPr="0005156C" w:rsidRDefault="00A3672D" w:rsidP="00A3672D">
                  <w:pPr>
                    <w:autoSpaceDE w:val="0"/>
                    <w:autoSpaceDN w:val="0"/>
                    <w:adjustRightInd w:val="0"/>
                    <w:spacing w:line="240" w:lineRule="auto"/>
                    <w:rPr>
                      <w:rFonts w:ascii="Courier New" w:hAnsi="Courier New" w:cs="Courier New"/>
                      <w:sz w:val="20"/>
                      <w:szCs w:val="20"/>
                      <w:highlight w:val="white"/>
                      <w:lang w:val="en-US"/>
                    </w:rPr>
                  </w:pPr>
                </w:p>
                <w:p w:rsidR="00A3672D" w:rsidRDefault="00A3672D" w:rsidP="00A3672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//Configuración del servicio</w:t>
                  </w:r>
                </w:p>
                <w:p w:rsidR="00A3672D" w:rsidRDefault="00A3672D" w:rsidP="00A3672D">
                  <w:pPr>
                    <w:autoSpaceDE w:val="0"/>
                    <w:autoSpaceDN w:val="0"/>
                    <w:adjustRightInd w:val="0"/>
                    <w:spacing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sz w:val="20"/>
                      <w:szCs w:val="20"/>
                      <w:highlight w:val="white"/>
                    </w:rPr>
                    <w:t>service</w:t>
                  </w:r>
                  <w:r>
                    <w:rPr>
                      <w:rFonts w:ascii="Courier New" w:hAnsi="Courier New" w:cs="Courier New"/>
                      <w:b/>
                      <w:bCs/>
                      <w:color w:val="000080"/>
                      <w:sz w:val="20"/>
                      <w:szCs w:val="20"/>
                      <w:highlight w:val="white"/>
                    </w:rPr>
                    <w:t>.</w:t>
                  </w:r>
                  <w:r>
                    <w:rPr>
                      <w:rFonts w:ascii="Courier New" w:hAnsi="Courier New" w:cs="Courier New"/>
                      <w:sz w:val="20"/>
                      <w:szCs w:val="20"/>
                      <w:highlight w:val="white"/>
                    </w:rPr>
                    <w:t>setEndpoint</w:t>
                  </w:r>
                  <w:proofErr w:type="spellEnd"/>
                  <w:r>
                    <w:rPr>
                      <w:rFonts w:ascii="Courier New" w:hAnsi="Courier New" w:cs="Courier New"/>
                      <w:b/>
                      <w:bCs/>
                      <w:color w:val="000080"/>
                      <w:sz w:val="20"/>
                      <w:szCs w:val="20"/>
                      <w:highlight w:val="white"/>
                    </w:rPr>
                    <w:t>(</w:t>
                  </w:r>
                  <w:proofErr w:type="gramEnd"/>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A24547" w:rsidRPr="00A24547" w:rsidRDefault="00A24547" w:rsidP="00A3672D">
                  <w:pPr>
                    <w:autoSpaceDE w:val="0"/>
                    <w:autoSpaceDN w:val="0"/>
                    <w:adjustRightInd w:val="0"/>
                    <w:spacing w:line="240" w:lineRule="auto"/>
                    <w:rPr>
                      <w:rFonts w:ascii="Courier New" w:hAnsi="Courier New" w:cs="Courier New"/>
                      <w:b/>
                      <w:sz w:val="20"/>
                      <w:szCs w:val="20"/>
                      <w:highlight w:val="lightGray"/>
                    </w:rPr>
                  </w:pPr>
                  <w:proofErr w:type="spellStart"/>
                  <w:proofErr w:type="gramStart"/>
                  <w:r w:rsidRPr="00A24547">
                    <w:rPr>
                      <w:rFonts w:ascii="Courier New" w:hAnsi="Courier New" w:cs="Courier New"/>
                      <w:b/>
                      <w:sz w:val="20"/>
                      <w:szCs w:val="20"/>
                      <w:highlight w:val="lightGray"/>
                    </w:rPr>
                    <w:t>service</w:t>
                  </w:r>
                  <w:r w:rsidRPr="00A24547">
                    <w:rPr>
                      <w:rFonts w:ascii="Courier New" w:hAnsi="Courier New" w:cs="Courier New"/>
                      <w:b/>
                      <w:bCs/>
                      <w:color w:val="000080"/>
                      <w:sz w:val="20"/>
                      <w:szCs w:val="20"/>
                      <w:highlight w:val="lightGray"/>
                    </w:rPr>
                    <w:t>.</w:t>
                  </w:r>
                  <w:r w:rsidRPr="00A24547">
                    <w:rPr>
                      <w:rFonts w:ascii="Courier New" w:hAnsi="Courier New" w:cs="Courier New"/>
                      <w:b/>
                      <w:sz w:val="20"/>
                      <w:szCs w:val="20"/>
                      <w:highlight w:val="lightGray"/>
                    </w:rPr>
                    <w:t>setGoogleStorageApiVersion</w:t>
                  </w:r>
                  <w:proofErr w:type="spellEnd"/>
                  <w:r w:rsidRPr="00A24547">
                    <w:rPr>
                      <w:rFonts w:ascii="Courier New" w:hAnsi="Courier New" w:cs="Courier New"/>
                      <w:b/>
                      <w:bCs/>
                      <w:color w:val="000080"/>
                      <w:sz w:val="20"/>
                      <w:szCs w:val="20"/>
                      <w:highlight w:val="lightGray"/>
                    </w:rPr>
                    <w:t>(</w:t>
                  </w:r>
                  <w:proofErr w:type="gramEnd"/>
                  <w:r w:rsidRPr="00A24547">
                    <w:rPr>
                      <w:rFonts w:ascii="Courier New" w:hAnsi="Courier New" w:cs="Courier New"/>
                      <w:b/>
                      <w:sz w:val="20"/>
                      <w:szCs w:val="20"/>
                      <w:highlight w:val="lightGray"/>
                    </w:rPr>
                    <w:t>…</w:t>
                  </w:r>
                  <w:r w:rsidRPr="00A24547">
                    <w:rPr>
                      <w:rFonts w:ascii="Courier New" w:hAnsi="Courier New" w:cs="Courier New"/>
                      <w:b/>
                      <w:bCs/>
                      <w:color w:val="000080"/>
                      <w:sz w:val="20"/>
                      <w:szCs w:val="20"/>
                      <w:highlight w:val="lightGray"/>
                    </w:rPr>
                    <w:t>)</w:t>
                  </w:r>
                </w:p>
                <w:p w:rsidR="00A3672D" w:rsidRDefault="00A3672D" w:rsidP="00A3672D">
                  <w:pPr>
                    <w:autoSpaceDE w:val="0"/>
                    <w:autoSpaceDN w:val="0"/>
                    <w:adjustRightInd w:val="0"/>
                    <w:spacing w:line="240" w:lineRule="auto"/>
                    <w:rPr>
                      <w:rFonts w:ascii="Courier New" w:hAnsi="Courier New" w:cs="Courier New"/>
                      <w:sz w:val="20"/>
                      <w:szCs w:val="20"/>
                      <w:highlight w:val="white"/>
                    </w:rPr>
                  </w:pPr>
                  <w:r>
                    <w:rPr>
                      <w:rFonts w:ascii="Courier New" w:hAnsi="Courier New" w:cs="Courier New"/>
                      <w:sz w:val="20"/>
                      <w:szCs w:val="20"/>
                      <w:highlight w:val="white"/>
                    </w:rPr>
                    <w:t>…</w:t>
                  </w:r>
                </w:p>
                <w:p w:rsidR="00E36F18" w:rsidRDefault="00E36F18" w:rsidP="00E36F18">
                  <w:pPr>
                    <w:autoSpaceDE w:val="0"/>
                    <w:autoSpaceDN w:val="0"/>
                    <w:adjustRightInd w:val="0"/>
                    <w:spacing w:line="240" w:lineRule="auto"/>
                    <w:rPr>
                      <w:rFonts w:ascii="Courier New" w:hAnsi="Courier New" w:cs="Courier New"/>
                      <w:sz w:val="20"/>
                      <w:szCs w:val="20"/>
                      <w:highlight w:val="white"/>
                    </w:rPr>
                  </w:pPr>
                </w:p>
                <w:p w:rsidR="00E36F18" w:rsidRDefault="00E36F18" w:rsidP="00E36F18">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 xml:space="preserve">List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sz w:val="20"/>
                      <w:szCs w:val="20"/>
                      <w:highlight w:val="white"/>
                      <w:lang w:val="en-US"/>
                    </w:rPr>
                    <w:t xml:space="preserve"> </w:t>
                  </w:r>
                  <w:r w:rsidRPr="00D854B3">
                    <w:rPr>
                      <w:rFonts w:ascii="Courier New" w:hAnsi="Courier New" w:cs="Courier New"/>
                      <w:b/>
                      <w:bCs/>
                      <w:color w:val="000080"/>
                      <w:sz w:val="20"/>
                      <w:szCs w:val="20"/>
                      <w:highlight w:val="white"/>
                      <w:lang w:val="en-US"/>
                    </w:rPr>
                    <w:t>=</w:t>
                  </w:r>
                  <w:ins w:id="7" w:author="Kireta" w:date="2012-08-15T09:19:00Z">
                    <w:r w:rsidR="00480793">
                      <w:rPr>
                        <w:rFonts w:ascii="Courier New" w:hAnsi="Courier New" w:cs="Courier New"/>
                        <w:b/>
                        <w:bCs/>
                        <w:color w:val="000080"/>
                        <w:sz w:val="20"/>
                        <w:szCs w:val="20"/>
                        <w:highlight w:val="white"/>
                        <w:lang w:val="en-US"/>
                      </w:rPr>
                      <w:t xml:space="preserve"> </w:t>
                    </w:r>
                  </w:ins>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00480793">
                    <w:rPr>
                      <w:rFonts w:ascii="Courier New" w:hAnsi="Courier New" w:cs="Courier New"/>
                      <w:sz w:val="20"/>
                      <w:szCs w:val="20"/>
                      <w:highlight w:val="white"/>
                      <w:lang w:val="en-US"/>
                    </w:rPr>
                    <w:t>list</w:t>
                  </w:r>
                  <w:proofErr w:type="spellEnd"/>
                  <w:r w:rsidRPr="00D854B3">
                    <w:rPr>
                      <w:rFonts w:ascii="Courier New" w:hAnsi="Courier New" w:cs="Courier New"/>
                      <w:b/>
                      <w:bCs/>
                      <w:color w:val="000080"/>
                      <w:sz w:val="20"/>
                      <w:szCs w:val="20"/>
                      <w:highlight w:val="white"/>
                      <w:lang w:val="en-US"/>
                    </w:rPr>
                    <w:t>(</w:t>
                  </w:r>
                  <w:proofErr w:type="gramEnd"/>
                  <w:r w:rsidRPr="00D854B3">
                    <w:rPr>
                      <w:rFonts w:ascii="Courier New" w:hAnsi="Courier New" w:cs="Courier New"/>
                      <w:sz w:val="20"/>
                      <w:szCs w:val="20"/>
                      <w:highlight w:val="white"/>
                      <w:lang w:val="en-US"/>
                    </w:rPr>
                    <w:t>file</w:t>
                  </w:r>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E36F18" w:rsidRPr="00470B9B" w:rsidRDefault="00D854B3" w:rsidP="00E36F18">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E36F18" w:rsidRDefault="00E36F18" w:rsidP="00E36F18">
                  <w:pPr>
                    <w:jc w:val="both"/>
                  </w:pPr>
                  <w:r>
                    <w:rPr>
                      <w:rFonts w:ascii="Courier New" w:hAnsi="Courier New" w:cs="Courier New"/>
                      <w:b/>
                      <w:bCs/>
                      <w:color w:val="000080"/>
                      <w:sz w:val="20"/>
                      <w:szCs w:val="20"/>
                      <w:highlight w:val="white"/>
                    </w:rPr>
                    <w:t>}</w:t>
                  </w:r>
                </w:p>
              </w:txbxContent>
            </v:textbox>
            <w10:wrap type="none"/>
            <w10:anchorlock/>
          </v:shape>
        </w:pict>
      </w:r>
    </w:p>
    <w:p w:rsidR="00A24547" w:rsidRDefault="00A24547" w:rsidP="00A24547">
      <w:pPr>
        <w:jc w:val="both"/>
        <w:rPr>
          <w:rFonts w:asciiTheme="minorHAnsi" w:hAnsiTheme="minorHAnsi" w:cstheme="minorHAnsi"/>
        </w:rPr>
      </w:pPr>
    </w:p>
    <w:p w:rsidR="00D3305A" w:rsidRDefault="00A24547" w:rsidP="00E36F18">
      <w:pPr>
        <w:jc w:val="both"/>
        <w:rPr>
          <w:rFonts w:asciiTheme="minorHAnsi" w:hAnsiTheme="minorHAnsi" w:cstheme="minorHAnsi"/>
        </w:rPr>
      </w:pPr>
      <w:r>
        <w:rPr>
          <w:rFonts w:asciiTheme="minorHAnsi" w:hAnsiTheme="minorHAnsi" w:cstheme="minorHAnsi"/>
        </w:rPr>
        <w:t>Se puede observar que el uso de las interfaces facilito mucho la migración del código entre Amazon S3 y Google Storage. Tan solo se tuvo que cambiar la línea de construcción del servicio y proveer los datos de configuración necesarios a la implementación de Google Storage. Sigue quedando un punto flojo en el esquema ya que</w:t>
      </w:r>
      <w:r w:rsidR="00E36F18">
        <w:rPr>
          <w:rFonts w:asciiTheme="minorHAnsi" w:hAnsiTheme="minorHAnsi" w:cstheme="minorHAnsi"/>
        </w:rPr>
        <w:t xml:space="preserve"> la configuración de cada servicio concreto se debe realizar por código sin </w:t>
      </w:r>
      <w:r w:rsidR="004E194D">
        <w:rPr>
          <w:rFonts w:asciiTheme="minorHAnsi" w:hAnsiTheme="minorHAnsi" w:cstheme="minorHAnsi"/>
        </w:rPr>
        <w:t>ningún</w:t>
      </w:r>
      <w:r w:rsidR="00E36F18">
        <w:rPr>
          <w:rFonts w:asciiTheme="minorHAnsi" w:hAnsiTheme="minorHAnsi" w:cstheme="minorHAnsi"/>
        </w:rPr>
        <w:t xml:space="preserve"> mecanismo de construcción que simplifique la tarea. Atacaremos este problema </w:t>
      </w:r>
      <w:r w:rsidR="00D3305A" w:rsidRPr="00D3305A">
        <w:rPr>
          <w:rFonts w:asciiTheme="minorHAnsi" w:hAnsiTheme="minorHAnsi" w:cstheme="minorHAnsi"/>
        </w:rPr>
        <w:t xml:space="preserve"> por medio de un mecanismo de construcción y configuración utilizando factories y builders. Esto provee al usuario un punto de acceso único a los servicios. Idealmente tendría que realizar llamadas del tipo “</w:t>
      </w:r>
      <w:proofErr w:type="spellStart"/>
      <w:r w:rsidR="00D3305A" w:rsidRPr="00D3305A">
        <w:rPr>
          <w:rFonts w:asciiTheme="minorHAnsi" w:hAnsiTheme="minorHAnsi" w:cstheme="minorHAnsi"/>
          <w:i/>
        </w:rPr>
        <w:t>Factory.getService</w:t>
      </w:r>
      <w:proofErr w:type="spellEnd"/>
      <w:r w:rsidR="00D3305A" w:rsidRPr="00D3305A">
        <w:rPr>
          <w:rFonts w:asciiTheme="minorHAnsi" w:hAnsiTheme="minorHAnsi" w:cstheme="minorHAnsi"/>
          <w:i/>
        </w:rPr>
        <w:t xml:space="preserve"> (tipo, </w:t>
      </w:r>
      <w:r w:rsidR="00101B5E" w:rsidRPr="00D3305A">
        <w:rPr>
          <w:rFonts w:asciiTheme="minorHAnsi" w:hAnsiTheme="minorHAnsi" w:cstheme="minorHAnsi"/>
          <w:i/>
        </w:rPr>
        <w:t>implementación</w:t>
      </w:r>
      <w:r w:rsidR="00D3305A" w:rsidRPr="00D3305A">
        <w:rPr>
          <w:rFonts w:asciiTheme="minorHAnsi" w:hAnsiTheme="minorHAnsi" w:cstheme="minorHAnsi"/>
          <w:i/>
        </w:rPr>
        <w:t>)</w:t>
      </w:r>
      <w:r w:rsidR="00D3305A" w:rsidRPr="00D3305A">
        <w:rPr>
          <w:rFonts w:asciiTheme="minorHAnsi" w:hAnsiTheme="minorHAnsi" w:cstheme="minorHAnsi"/>
        </w:rPr>
        <w:t xml:space="preserve">”, donde “tipo” se refiere al tipo de servicio e </w:t>
      </w:r>
      <w:r w:rsidR="00D97481">
        <w:rPr>
          <w:rFonts w:asciiTheme="minorHAnsi" w:hAnsiTheme="minorHAnsi" w:cstheme="minorHAnsi"/>
        </w:rPr>
        <w:t>“</w:t>
      </w:r>
      <w:r w:rsidR="00D3305A" w:rsidRPr="00D3305A">
        <w:rPr>
          <w:rFonts w:asciiTheme="minorHAnsi" w:hAnsiTheme="minorHAnsi" w:cstheme="minorHAnsi"/>
        </w:rPr>
        <w:t>implementación</w:t>
      </w:r>
      <w:r w:rsidR="00D97481">
        <w:rPr>
          <w:rFonts w:asciiTheme="minorHAnsi" w:hAnsiTheme="minorHAnsi" w:cstheme="minorHAnsi"/>
        </w:rPr>
        <w:t>”</w:t>
      </w:r>
      <w:r w:rsidR="00D3305A" w:rsidRPr="00D3305A">
        <w:rPr>
          <w:rFonts w:asciiTheme="minorHAnsi" w:hAnsiTheme="minorHAnsi" w:cstheme="minorHAnsi"/>
        </w:rPr>
        <w:t xml:space="preserve"> se refiere al servic</w:t>
      </w:r>
      <w:r w:rsidR="00E36F18">
        <w:rPr>
          <w:rFonts w:asciiTheme="minorHAnsi" w:hAnsiTheme="minorHAnsi" w:cstheme="minorHAnsi"/>
        </w:rPr>
        <w:t xml:space="preserve">io concreto que lo implementa. </w:t>
      </w:r>
      <w:r w:rsidR="00D3305A" w:rsidRPr="00D3305A">
        <w:rPr>
          <w:rFonts w:asciiTheme="minorHAnsi" w:hAnsiTheme="minorHAnsi" w:cstheme="minorHAnsi"/>
        </w:rPr>
        <w:t xml:space="preserve">El factory debe entonces construir el servicio concreto con el builder indicado y devolverlo al llamador. Es </w:t>
      </w:r>
      <w:r w:rsidR="00E36F18">
        <w:rPr>
          <w:rFonts w:asciiTheme="minorHAnsi" w:hAnsiTheme="minorHAnsi" w:cstheme="minorHAnsi"/>
        </w:rPr>
        <w:t xml:space="preserve">útil </w:t>
      </w:r>
      <w:r w:rsidR="00D3305A" w:rsidRPr="00D3305A">
        <w:rPr>
          <w:rFonts w:asciiTheme="minorHAnsi" w:hAnsiTheme="minorHAnsi" w:cstheme="minorHAnsi"/>
        </w:rPr>
        <w:t xml:space="preserve">destacar que el servicio retornado debe ser del tipo de una de las interfaces de servicios planteadas anteriormente. </w:t>
      </w:r>
      <w:r w:rsidR="00E36F18">
        <w:rPr>
          <w:rFonts w:asciiTheme="minorHAnsi" w:hAnsiTheme="minorHAnsi" w:cstheme="minorHAnsi"/>
        </w:rPr>
        <w:t>La configuración de este factory debería poder realizarse por medio de archivos de configuración que detalle uno a uno los servicios disponibles del usuario.</w:t>
      </w:r>
      <w:r w:rsidR="00514AFE">
        <w:rPr>
          <w:rFonts w:asciiTheme="minorHAnsi" w:hAnsiTheme="minorHAnsi" w:cstheme="minorHAnsi"/>
        </w:rPr>
        <w:t xml:space="preserve"> El esquema propuesto se muestra a continuación.</w:t>
      </w:r>
    </w:p>
    <w:p w:rsidR="00E36F18" w:rsidRDefault="00E36F18" w:rsidP="00E36F18">
      <w:pPr>
        <w:jc w:val="both"/>
        <w:rPr>
          <w:rFonts w:asciiTheme="minorHAnsi" w:hAnsiTheme="minorHAnsi" w:cstheme="minorHAnsi"/>
        </w:rPr>
      </w:pPr>
    </w:p>
    <w:p w:rsidR="00E36F18" w:rsidRDefault="001967EE" w:rsidP="00E36F18">
      <w:pPr>
        <w:jc w:val="both"/>
        <w:rPr>
          <w:rFonts w:asciiTheme="minorHAnsi" w:hAnsiTheme="minorHAnsi" w:cstheme="minorHAnsi"/>
        </w:rPr>
      </w:pPr>
      <w:r>
        <w:rPr>
          <w:rFonts w:asciiTheme="minorHAnsi" w:hAnsiTheme="minorHAnsi" w:cstheme="minorHAnsi"/>
          <w:noProof/>
          <w:lang w:eastAsia="es-AR"/>
        </w:rPr>
      </w:r>
      <w:r w:rsidR="00243465">
        <w:rPr>
          <w:rFonts w:asciiTheme="minorHAnsi" w:hAnsiTheme="minorHAnsi" w:cstheme="minorHAnsi"/>
          <w:noProof/>
          <w:lang w:eastAsia="es-AR"/>
        </w:rPr>
        <w:pict>
          <v:shape id="_x0000_s1029"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zNvJgIAAE0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">
            <v:textbox style="mso-fit-shape-to-text:t">
              <w:txbxContent>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&lt;Services&gt;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GoogleStorageService</w:t>
                  </w:r>
                  <w:proofErr w:type="spellEnd"/>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googleStorageAccessKey"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proofErr w:type="spellStart"/>
                  <w:r w:rsidRPr="00D854B3">
                    <w:rPr>
                      <w:rFonts w:ascii="Courier New" w:hAnsi="Courier New" w:cs="Courier New"/>
                      <w:b/>
                      <w:bCs/>
                      <w:color w:val="8000FF"/>
                      <w:sz w:val="20"/>
                      <w:szCs w:val="20"/>
                      <w:highlight w:val="white"/>
                      <w:lang w:val="en-US"/>
                    </w:rPr>
                    <w:t>googleStorageSecretKey"</w:t>
                  </w:r>
                  <w:r w:rsidRPr="00D854B3">
                    <w:rPr>
                      <w:rFonts w:ascii="Courier New" w:hAnsi="Courier New" w:cs="Courier New"/>
                      <w:color w:val="FF0000"/>
                      <w:sz w:val="20"/>
                      <w:szCs w:val="20"/>
                      <w:highlight w:val="white"/>
                      <w:lang w:val="en-US"/>
                    </w:rPr>
                    <w:t>value</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&lt;/storageService&gt;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storageService</w:t>
                  </w:r>
                  <w:r w:rsidRPr="00D854B3">
                    <w:rPr>
                      <w:rFonts w:ascii="Courier New" w:hAnsi="Courier New" w:cs="Courier New"/>
                      <w:color w:val="FF0000"/>
                      <w:sz w:val="20"/>
                      <w:szCs w:val="20"/>
                      <w:highlight w:val="white"/>
                      <w:lang w:val="en-US"/>
                    </w:rPr>
                    <w:t>class</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"S3StorageService"</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"s3AccessKey"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Pr="00470B9B" w:rsidRDefault="00D854B3" w:rsidP="00514AF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parameter</w:t>
                  </w:r>
                  <w:r w:rsidRPr="00D854B3">
                    <w:rPr>
                      <w:rFonts w:ascii="Courier New" w:hAnsi="Courier New" w:cs="Courier New"/>
                      <w:color w:val="FF0000"/>
                      <w:sz w:val="20"/>
                      <w:szCs w:val="20"/>
                      <w:highlight w:val="white"/>
                      <w:lang w:val="en-US"/>
                    </w:rPr>
                    <w:t>key</w:t>
                  </w:r>
                  <w:proofErr w:type="spellEnd"/>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"s3SecretKey"</w:t>
                  </w:r>
                  <w:r w:rsidRPr="00D854B3">
                    <w:rPr>
                      <w:rFonts w:ascii="Courier New" w:hAnsi="Courier New" w:cs="Courier New"/>
                      <w:color w:val="FF0000"/>
                      <w:sz w:val="20"/>
                      <w:szCs w:val="20"/>
                      <w:highlight w:val="white"/>
                      <w:lang w:val="en-US"/>
                    </w:rPr>
                    <w:t>value</w:t>
                  </w:r>
                  <w:r w:rsidRPr="00D854B3">
                    <w:rPr>
                      <w:rFonts w:ascii="Courier New" w:hAnsi="Courier New" w:cs="Courier New"/>
                      <w:sz w:val="20"/>
                      <w:szCs w:val="20"/>
                      <w:highlight w:val="white"/>
                      <w:lang w:val="en-US"/>
                    </w:rPr>
                    <w:t>=</w:t>
                  </w:r>
                  <w:r w:rsidRPr="00D854B3">
                    <w:rPr>
                      <w:rFonts w:ascii="Courier New" w:hAnsi="Courier New" w:cs="Courier New"/>
                      <w:b/>
                      <w:bCs/>
                      <w:color w:val="8000FF"/>
                      <w:sz w:val="20"/>
                      <w:szCs w:val="20"/>
                      <w:highlight w:val="white"/>
                      <w:lang w:val="en-US"/>
                    </w:rPr>
                    <w:t>""</w:t>
                  </w:r>
                  <w:r w:rsidRPr="00D854B3">
                    <w:rPr>
                      <w:rFonts w:ascii="Courier New" w:hAnsi="Courier New" w:cs="Courier New"/>
                      <w:color w:val="0000FF"/>
                      <w:sz w:val="20"/>
                      <w:szCs w:val="20"/>
                      <w:highlight w:val="white"/>
                      <w:lang w:val="en-US"/>
                    </w:rPr>
                    <w:t>/&gt;</w:t>
                  </w:r>
                </w:p>
                <w:p w:rsidR="00514AFE" w:rsidRDefault="00D854B3" w:rsidP="00514AFE">
                  <w:pPr>
                    <w:autoSpaceDE w:val="0"/>
                    <w:autoSpaceDN w:val="0"/>
                    <w:adjustRightInd w:val="0"/>
                    <w:spacing w:line="240" w:lineRule="auto"/>
                    <w:rPr>
                      <w:rFonts w:ascii="Courier New" w:hAnsi="Courier New" w:cs="Courier New"/>
                      <w:b/>
                      <w:bCs/>
                      <w:sz w:val="20"/>
                      <w:szCs w:val="20"/>
                      <w:highlight w:val="white"/>
                    </w:rPr>
                  </w:pPr>
                  <w:r w:rsidRPr="00D854B3">
                    <w:rPr>
                      <w:rFonts w:ascii="Courier New" w:hAnsi="Courier New" w:cs="Courier New"/>
                      <w:b/>
                      <w:bCs/>
                      <w:sz w:val="20"/>
                      <w:szCs w:val="20"/>
                      <w:highlight w:val="white"/>
                      <w:lang w:val="en-US"/>
                    </w:rPr>
                    <w:tab/>
                  </w:r>
                  <w:r w:rsidR="00514AFE">
                    <w:rPr>
                      <w:rFonts w:ascii="Courier New" w:hAnsi="Courier New" w:cs="Courier New"/>
                      <w:color w:val="0000FF"/>
                      <w:sz w:val="20"/>
                      <w:szCs w:val="20"/>
                      <w:highlight w:val="white"/>
                    </w:rPr>
                    <w:t>&lt;/</w:t>
                  </w:r>
                  <w:proofErr w:type="gramStart"/>
                  <w:r w:rsidR="00514AFE">
                    <w:rPr>
                      <w:rFonts w:ascii="Courier New" w:hAnsi="Courier New" w:cs="Courier New"/>
                      <w:color w:val="0000FF"/>
                      <w:sz w:val="20"/>
                      <w:szCs w:val="20"/>
                      <w:highlight w:val="white"/>
                    </w:rPr>
                    <w:t>storageService</w:t>
                  </w:r>
                  <w:proofErr w:type="gramEnd"/>
                  <w:r w:rsidR="00514AFE">
                    <w:rPr>
                      <w:rFonts w:ascii="Courier New" w:hAnsi="Courier New" w:cs="Courier New"/>
                      <w:color w:val="0000FF"/>
                      <w:sz w:val="20"/>
                      <w:szCs w:val="20"/>
                      <w:highlight w:val="white"/>
                    </w:rPr>
                    <w:t>&gt;</w:t>
                  </w:r>
                </w:p>
                <w:p w:rsidR="00514AFE" w:rsidRDefault="00514AFE" w:rsidP="00514AFE">
                  <w:pPr>
                    <w:jc w:val="both"/>
                  </w:pPr>
                  <w:r>
                    <w:rPr>
                      <w:rFonts w:ascii="Courier New" w:hAnsi="Courier New" w:cs="Courier New"/>
                      <w:color w:val="0000FF"/>
                      <w:sz w:val="20"/>
                      <w:szCs w:val="20"/>
                      <w:highlight w:val="white"/>
                    </w:rPr>
                    <w:t>&lt;/Services&gt;</w:t>
                  </w:r>
                </w:p>
              </w:txbxContent>
            </v:textbox>
            <w10:wrap type="none"/>
            <w10:anchorlock/>
          </v:shape>
        </w:pict>
      </w:r>
    </w:p>
    <w:p w:rsidR="00E36F18" w:rsidRDefault="00E36F18" w:rsidP="00E36F18">
      <w:pPr>
        <w:jc w:val="both"/>
        <w:rPr>
          <w:rFonts w:asciiTheme="minorHAnsi" w:hAnsiTheme="minorHAnsi" w:cstheme="minorHAnsi"/>
        </w:rPr>
      </w:pPr>
    </w:p>
    <w:p w:rsidR="00514AFE" w:rsidRDefault="00514AFE" w:rsidP="004E194D">
      <w:pPr>
        <w:jc w:val="both"/>
        <w:rPr>
          <w:rFonts w:asciiTheme="minorHAnsi" w:hAnsiTheme="minorHAnsi" w:cstheme="minorHAnsi"/>
        </w:rPr>
      </w:pPr>
      <w:r>
        <w:rPr>
          <w:rFonts w:asciiTheme="minorHAnsi" w:hAnsiTheme="minorHAnsi" w:cstheme="minorHAnsi"/>
        </w:rPr>
        <w:t>En este caso el usuario posee dos servicios de almacenamiento en cloud, uno provisto por Amazon S</w:t>
      </w:r>
      <w:r w:rsidR="004E194D">
        <w:rPr>
          <w:rFonts w:asciiTheme="minorHAnsi" w:hAnsiTheme="minorHAnsi" w:cstheme="minorHAnsi"/>
        </w:rPr>
        <w:t>3 y el otro por Google Storage. Cada proveedor debe configurarse con una serie de parámetros específicos a la plataforma dentro de los elementos “parameter”. Estos parámetros pueden ir desde claves para validación de usuario hasta directorios locales para cache, pasando por endpoints, puertos y demás elementos de interés. Esta configuración será utilizada por el factory de servicios al momento de construir la instancia del servicio deseado</w:t>
      </w:r>
      <w:r>
        <w:rPr>
          <w:rFonts w:asciiTheme="minorHAnsi" w:hAnsiTheme="minorHAnsi" w:cstheme="minorHAnsi"/>
        </w:rPr>
        <w:t xml:space="preserve">. </w:t>
      </w:r>
      <w:r w:rsidR="007D5E24">
        <w:rPr>
          <w:rFonts w:asciiTheme="minorHAnsi" w:hAnsiTheme="minorHAnsi" w:cstheme="minorHAnsi"/>
        </w:rPr>
        <w:t>Debe notarse que gracias a este mecanismo ya no es necesario que el usuario modifique el código de su aplicación para realizar una migración entre protocolos. A partir de ahora el código prod</w:t>
      </w:r>
      <w:r w:rsidR="004E194D">
        <w:rPr>
          <w:rFonts w:asciiTheme="minorHAnsi" w:hAnsiTheme="minorHAnsi" w:cstheme="minorHAnsi"/>
        </w:rPr>
        <w:t>ucido tendrá la forma siguiente:</w:t>
      </w:r>
    </w:p>
    <w:p w:rsidR="00514AFE" w:rsidRDefault="00514AFE" w:rsidP="00514AFE">
      <w:pPr>
        <w:jc w:val="both"/>
        <w:rPr>
          <w:rFonts w:asciiTheme="minorHAnsi" w:hAnsiTheme="minorHAnsi" w:cstheme="minorHAnsi"/>
        </w:rPr>
      </w:pPr>
    </w:p>
    <w:p w:rsidR="00514AFE" w:rsidRDefault="001967EE" w:rsidP="00514AFE">
      <w:pPr>
        <w:jc w:val="both"/>
        <w:rPr>
          <w:rFonts w:asciiTheme="minorHAnsi" w:hAnsiTheme="minorHAnsi" w:cstheme="minorHAnsi"/>
        </w:rPr>
      </w:pPr>
      <w:r>
        <w:rPr>
          <w:rFonts w:asciiTheme="minorHAnsi" w:hAnsiTheme="minorHAnsi" w:cstheme="minorHAnsi"/>
          <w:noProof/>
          <w:lang w:eastAsia="es-AR"/>
        </w:rPr>
      </w:r>
      <w:r w:rsidR="00243465">
        <w:rPr>
          <w:rFonts w:asciiTheme="minorHAnsi" w:hAnsiTheme="minorHAnsi" w:cstheme="minorHAnsi"/>
          <w:noProof/>
          <w:lang w:eastAsia="es-AR"/>
        </w:rPr>
        <w:pict>
          <v:shape id="_x0000_s1028"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LiTql8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StorageInterfaceservice</w:t>
                  </w:r>
                  <w:proofErr w:type="spellEnd"/>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Factory.getService</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b/>
                      <w:bCs/>
                      <w:color w:val="000080"/>
                      <w:sz w:val="20"/>
                      <w:szCs w:val="20"/>
                      <w:highlight w:val="white"/>
                      <w:lang w:val="en-US"/>
                    </w:rPr>
                    <w:t>“Storage”, “S3”)</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05156C">
                    <w:rPr>
                      <w:rFonts w:ascii="Courier New" w:hAnsi="Courier New" w:cs="Courier New"/>
                      <w:sz w:val="20"/>
                      <w:szCs w:val="20"/>
                      <w:highlight w:val="white"/>
                      <w:lang w:val="en-US"/>
                    </w:rPr>
                    <w:t xml:space="preserve">List </w:t>
                  </w:r>
                  <w:proofErr w:type="spellStart"/>
                  <w:r w:rsidRPr="0005156C">
                    <w:rPr>
                      <w:rFonts w:ascii="Courier New" w:hAnsi="Courier New" w:cs="Courier New"/>
                      <w:sz w:val="20"/>
                      <w:szCs w:val="20"/>
                      <w:highlight w:val="white"/>
                      <w:lang w:val="en-US"/>
                    </w:rPr>
                    <w:t>archivos</w:t>
                  </w:r>
                  <w:proofErr w:type="spellEnd"/>
                  <w:r w:rsidRPr="0005156C">
                    <w:rPr>
                      <w:rFonts w:ascii="Courier New" w:hAnsi="Courier New" w:cs="Courier New"/>
                      <w:sz w:val="20"/>
                      <w:szCs w:val="20"/>
                      <w:highlight w:val="white"/>
                      <w:lang w:val="en-US"/>
                    </w:rPr>
                    <w:t xml:space="preserve"> </w:t>
                  </w:r>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service</w:t>
                  </w:r>
                  <w:r w:rsidRPr="0005156C">
                    <w:rPr>
                      <w:rFonts w:ascii="Courier New" w:hAnsi="Courier New" w:cs="Courier New"/>
                      <w:b/>
                      <w:bCs/>
                      <w:color w:val="000080"/>
                      <w:sz w:val="20"/>
                      <w:szCs w:val="20"/>
                      <w:highlight w:val="white"/>
                      <w:lang w:val="en-US"/>
                    </w:rPr>
                    <w:t>.</w:t>
                  </w:r>
                  <w:r w:rsidRPr="0005156C">
                    <w:rPr>
                      <w:rFonts w:ascii="Courier New" w:hAnsi="Courier New" w:cs="Courier New"/>
                      <w:sz w:val="20"/>
                      <w:szCs w:val="20"/>
                      <w:highlight w:val="white"/>
                      <w:lang w:val="en-US"/>
                    </w:rPr>
                    <w:t>upload</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sz w:val="20"/>
                      <w:szCs w:val="20"/>
                      <w:highlight w:val="white"/>
                      <w:lang w:val="en-US"/>
                    </w:rPr>
                    <w:t>file</w:t>
                  </w:r>
                  <w:r w:rsidRPr="0005156C">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7D5E24" w:rsidRDefault="007D5E24" w:rsidP="00514AFE">
      <w:pPr>
        <w:jc w:val="both"/>
        <w:rPr>
          <w:rFonts w:asciiTheme="minorHAnsi" w:hAnsiTheme="minorHAnsi" w:cstheme="minorHAnsi"/>
        </w:rPr>
      </w:pPr>
      <w:r>
        <w:rPr>
          <w:rFonts w:asciiTheme="minorHAnsi" w:hAnsiTheme="minorHAnsi" w:cstheme="minorHAnsi"/>
        </w:rPr>
        <w:t xml:space="preserve">Si </w:t>
      </w:r>
      <w:r w:rsidR="004E194D">
        <w:rPr>
          <w:rFonts w:asciiTheme="minorHAnsi" w:hAnsiTheme="minorHAnsi" w:cstheme="minorHAnsi"/>
        </w:rPr>
        <w:t>nos interesa</w:t>
      </w:r>
      <w:r>
        <w:rPr>
          <w:rFonts w:asciiTheme="minorHAnsi" w:hAnsiTheme="minorHAnsi" w:cstheme="minorHAnsi"/>
        </w:rPr>
        <w:t xml:space="preserve"> migrar a Google Storage tan solo debemos cambiar el identificador de la </w:t>
      </w:r>
      <w:r w:rsidR="004E194D">
        <w:rPr>
          <w:rFonts w:asciiTheme="minorHAnsi" w:hAnsiTheme="minorHAnsi" w:cstheme="minorHAnsi"/>
        </w:rPr>
        <w:t>implementación</w:t>
      </w:r>
      <w:r>
        <w:rPr>
          <w:rFonts w:asciiTheme="minorHAnsi" w:hAnsiTheme="minorHAnsi" w:cstheme="minorHAnsi"/>
        </w:rPr>
        <w:t>. En nuestro caso, cambiaríamos “S3” por “Google” resultando en el siguiente código.</w:t>
      </w:r>
    </w:p>
    <w:p w:rsidR="007D5E24" w:rsidRDefault="007D5E24" w:rsidP="00514AFE">
      <w:pPr>
        <w:jc w:val="both"/>
        <w:rPr>
          <w:rFonts w:asciiTheme="minorHAnsi" w:hAnsiTheme="minorHAnsi" w:cstheme="minorHAnsi"/>
        </w:rPr>
      </w:pPr>
    </w:p>
    <w:p w:rsidR="00514AFE" w:rsidRDefault="001967EE" w:rsidP="00514AFE">
      <w:pPr>
        <w:jc w:val="both"/>
        <w:rPr>
          <w:rFonts w:asciiTheme="minorHAnsi" w:hAnsiTheme="minorHAnsi" w:cstheme="minorHAnsi"/>
        </w:rPr>
      </w:pPr>
      <w:r>
        <w:rPr>
          <w:rFonts w:asciiTheme="minorHAnsi" w:hAnsiTheme="minorHAnsi" w:cstheme="minorHAnsi"/>
          <w:noProof/>
          <w:lang w:eastAsia="es-AR"/>
        </w:rPr>
      </w:r>
      <w:r w:rsidR="00243465">
        <w:rPr>
          <w:rFonts w:asciiTheme="minorHAnsi" w:hAnsiTheme="minorHAnsi" w:cstheme="minorHAnsi"/>
          <w:noProof/>
          <w:lang w:eastAsia="es-AR"/>
        </w:rPr>
        <w:pict>
          <v:shape id="_x0000_s1027"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hh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CKsWGEnAgAATQQAAA4AAAAAAAAAAAAAAAAALgIAAGRycy9lMm9Eb2Mu&#10;eG1sUEsBAi0AFAAGAAgAAAAhAMukwLbbAAAABQEAAA8AAAAAAAAAAAAAAAAAgQQAAGRycy9kb3du&#10;cmV2LnhtbFBLBQYAAAAABAAEAPMAAACJBQAAAAA=&#10;">
            <v:textbox style="mso-fit-shape-to-text:t">
              <w:txbxContent>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//Instanciación y configuración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roofErr w:type="spellStart"/>
                  <w:r w:rsidRPr="0005156C">
                    <w:rPr>
                      <w:rFonts w:ascii="Courier New" w:hAnsi="Courier New" w:cs="Courier New"/>
                      <w:sz w:val="20"/>
                      <w:szCs w:val="20"/>
                      <w:highlight w:val="white"/>
                      <w:lang w:val="en-US"/>
                    </w:rPr>
                    <w:t>StorageInterfaceservice</w:t>
                  </w:r>
                  <w:proofErr w:type="spellEnd"/>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Factory.getService</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b/>
                      <w:bCs/>
                      <w:color w:val="000080"/>
                      <w:sz w:val="20"/>
                      <w:szCs w:val="20"/>
                      <w:highlight w:val="white"/>
                      <w:lang w:val="en-US"/>
                    </w:rPr>
                    <w:t>“Storage”, “Google”)</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p>
                <w:p w:rsidR="00514AFE" w:rsidRDefault="00514AFE" w:rsidP="00514AF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//Utilización del servicio</w:t>
                  </w:r>
                </w:p>
                <w:p w:rsidR="00514AFE" w:rsidRPr="0005156C" w:rsidRDefault="00514AFE" w:rsidP="00514AFE">
                  <w:pPr>
                    <w:autoSpaceDE w:val="0"/>
                    <w:autoSpaceDN w:val="0"/>
                    <w:adjustRightInd w:val="0"/>
                    <w:spacing w:line="240" w:lineRule="auto"/>
                    <w:rPr>
                      <w:rFonts w:ascii="Courier New" w:hAnsi="Courier New" w:cs="Courier New"/>
                      <w:sz w:val="20"/>
                      <w:szCs w:val="20"/>
                      <w:highlight w:val="white"/>
                      <w:lang w:val="en-US"/>
                    </w:rPr>
                  </w:pPr>
                  <w:r w:rsidRPr="0005156C">
                    <w:rPr>
                      <w:rFonts w:ascii="Courier New" w:hAnsi="Courier New" w:cs="Courier New"/>
                      <w:sz w:val="20"/>
                      <w:szCs w:val="20"/>
                      <w:highlight w:val="white"/>
                      <w:lang w:val="en-US"/>
                    </w:rPr>
                    <w:t xml:space="preserve">List </w:t>
                  </w:r>
                  <w:proofErr w:type="spellStart"/>
                  <w:r w:rsidRPr="0005156C">
                    <w:rPr>
                      <w:rFonts w:ascii="Courier New" w:hAnsi="Courier New" w:cs="Courier New"/>
                      <w:sz w:val="20"/>
                      <w:szCs w:val="20"/>
                      <w:highlight w:val="white"/>
                      <w:lang w:val="en-US"/>
                    </w:rPr>
                    <w:t>archivos</w:t>
                  </w:r>
                  <w:proofErr w:type="spellEnd"/>
                  <w:r w:rsidRPr="0005156C">
                    <w:rPr>
                      <w:rFonts w:ascii="Courier New" w:hAnsi="Courier New" w:cs="Courier New"/>
                      <w:sz w:val="20"/>
                      <w:szCs w:val="20"/>
                      <w:highlight w:val="white"/>
                      <w:lang w:val="en-US"/>
                    </w:rPr>
                    <w:t xml:space="preserve"> </w:t>
                  </w:r>
                  <w:r w:rsidRPr="0005156C">
                    <w:rPr>
                      <w:rFonts w:ascii="Courier New" w:hAnsi="Courier New" w:cs="Courier New"/>
                      <w:b/>
                      <w:bCs/>
                      <w:color w:val="000080"/>
                      <w:sz w:val="20"/>
                      <w:szCs w:val="20"/>
                      <w:highlight w:val="white"/>
                      <w:lang w:val="en-US"/>
                    </w:rPr>
                    <w:t>=</w:t>
                  </w:r>
                  <w:proofErr w:type="spellStart"/>
                  <w:proofErr w:type="gramStart"/>
                  <w:r w:rsidRPr="0005156C">
                    <w:rPr>
                      <w:rFonts w:ascii="Courier New" w:hAnsi="Courier New" w:cs="Courier New"/>
                      <w:sz w:val="20"/>
                      <w:szCs w:val="20"/>
                      <w:highlight w:val="white"/>
                      <w:lang w:val="en-US"/>
                    </w:rPr>
                    <w:t>service</w:t>
                  </w:r>
                  <w:r w:rsidRPr="0005156C">
                    <w:rPr>
                      <w:rFonts w:ascii="Courier New" w:hAnsi="Courier New" w:cs="Courier New"/>
                      <w:b/>
                      <w:bCs/>
                      <w:color w:val="000080"/>
                      <w:sz w:val="20"/>
                      <w:szCs w:val="20"/>
                      <w:highlight w:val="white"/>
                      <w:lang w:val="en-US"/>
                    </w:rPr>
                    <w:t>.</w:t>
                  </w:r>
                  <w:r w:rsidRPr="0005156C">
                    <w:rPr>
                      <w:rFonts w:ascii="Courier New" w:hAnsi="Courier New" w:cs="Courier New"/>
                      <w:sz w:val="20"/>
                      <w:szCs w:val="20"/>
                      <w:highlight w:val="white"/>
                      <w:lang w:val="en-US"/>
                    </w:rPr>
                    <w:t>upload</w:t>
                  </w:r>
                  <w:proofErr w:type="spellEnd"/>
                  <w:r w:rsidRPr="0005156C">
                    <w:rPr>
                      <w:rFonts w:ascii="Courier New" w:hAnsi="Courier New" w:cs="Courier New"/>
                      <w:b/>
                      <w:bCs/>
                      <w:color w:val="000080"/>
                      <w:sz w:val="20"/>
                      <w:szCs w:val="20"/>
                      <w:highlight w:val="white"/>
                      <w:lang w:val="en-US"/>
                    </w:rPr>
                    <w:t>(</w:t>
                  </w:r>
                  <w:proofErr w:type="gramEnd"/>
                  <w:r w:rsidRPr="0005156C">
                    <w:rPr>
                      <w:rFonts w:ascii="Courier New" w:hAnsi="Courier New" w:cs="Courier New"/>
                      <w:sz w:val="20"/>
                      <w:szCs w:val="20"/>
                      <w:highlight w:val="white"/>
                      <w:lang w:val="en-US"/>
                    </w:rPr>
                    <w:t>file</w:t>
                  </w:r>
                  <w:r w:rsidRPr="0005156C">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proofErr w:type="gramStart"/>
                  <w:r w:rsidRPr="00D854B3">
                    <w:rPr>
                      <w:rFonts w:ascii="Courier New" w:hAnsi="Courier New" w:cs="Courier New"/>
                      <w:b/>
                      <w:bCs/>
                      <w:color w:val="0000FF"/>
                      <w:sz w:val="20"/>
                      <w:szCs w:val="20"/>
                      <w:highlight w:val="white"/>
                      <w:lang w:val="en-US"/>
                    </w:rPr>
                    <w:t>for</w:t>
                  </w:r>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 xml:space="preserve"> </w:t>
                  </w:r>
                  <w:proofErr w:type="spellStart"/>
                  <w:r w:rsidRPr="00D854B3">
                    <w:rPr>
                      <w:rFonts w:ascii="Courier New" w:hAnsi="Courier New" w:cs="Courier New"/>
                      <w:sz w:val="20"/>
                      <w:szCs w:val="20"/>
                      <w:highlight w:val="white"/>
                      <w:lang w:val="en-US"/>
                    </w:rPr>
                    <w:t>archivos</w:t>
                  </w:r>
                  <w:proofErr w:type="spellEnd"/>
                  <w:r w:rsidRPr="00D854B3">
                    <w:rPr>
                      <w:rFonts w:ascii="Courier New" w:hAnsi="Courier New" w:cs="Courier New"/>
                      <w:b/>
                      <w:bCs/>
                      <w:color w:val="000080"/>
                      <w:sz w:val="20"/>
                      <w:szCs w:val="20"/>
                      <w:highlight w:val="white"/>
                      <w:lang w:val="en-US"/>
                    </w:rPr>
                    <w:t>){</w:t>
                  </w:r>
                </w:p>
                <w:p w:rsidR="00514AFE" w:rsidRPr="00470B9B" w:rsidRDefault="00D854B3" w:rsidP="00514AFE">
                  <w:pPr>
                    <w:autoSpaceDE w:val="0"/>
                    <w:autoSpaceDN w:val="0"/>
                    <w:adjustRightInd w:val="0"/>
                    <w:spacing w:line="240" w:lineRule="auto"/>
                    <w:rPr>
                      <w:rFonts w:ascii="Courier New" w:hAnsi="Courier New" w:cs="Courier New"/>
                      <w:sz w:val="20"/>
                      <w:szCs w:val="20"/>
                      <w:highlight w:val="white"/>
                      <w:lang w:val="en-US"/>
                    </w:rPr>
                  </w:pPr>
                  <w:r w:rsidRPr="00D854B3">
                    <w:rPr>
                      <w:rFonts w:ascii="Courier New" w:hAnsi="Courier New" w:cs="Courier New"/>
                      <w:sz w:val="20"/>
                      <w:szCs w:val="20"/>
                      <w:highlight w:val="white"/>
                      <w:lang w:val="en-US"/>
                    </w:rPr>
                    <w:tab/>
                  </w:r>
                  <w:proofErr w:type="spellStart"/>
                  <w:proofErr w:type="gramStart"/>
                  <w:r w:rsidRPr="00D854B3">
                    <w:rPr>
                      <w:rFonts w:ascii="Courier New" w:hAnsi="Courier New" w:cs="Courier New"/>
                      <w:sz w:val="20"/>
                      <w:szCs w:val="20"/>
                      <w:highlight w:val="white"/>
                      <w:lang w:val="en-US"/>
                    </w:rPr>
                    <w:t>service</w:t>
                  </w:r>
                  <w:r w:rsidRPr="00D854B3">
                    <w:rPr>
                      <w:rFonts w:ascii="Courier New" w:hAnsi="Courier New" w:cs="Courier New"/>
                      <w:b/>
                      <w:bCs/>
                      <w:color w:val="000080"/>
                      <w:sz w:val="20"/>
                      <w:szCs w:val="20"/>
                      <w:highlight w:val="white"/>
                      <w:lang w:val="en-US"/>
                    </w:rPr>
                    <w:t>.</w:t>
                  </w:r>
                  <w:r w:rsidRPr="00D854B3">
                    <w:rPr>
                      <w:rFonts w:ascii="Courier New" w:hAnsi="Courier New" w:cs="Courier New"/>
                      <w:sz w:val="20"/>
                      <w:szCs w:val="20"/>
                      <w:highlight w:val="white"/>
                      <w:lang w:val="en-US"/>
                    </w:rPr>
                    <w:t>download</w:t>
                  </w:r>
                  <w:proofErr w:type="spellEnd"/>
                  <w:r w:rsidRPr="00D854B3">
                    <w:rPr>
                      <w:rFonts w:ascii="Courier New" w:hAnsi="Courier New" w:cs="Courier New"/>
                      <w:b/>
                      <w:bCs/>
                      <w:color w:val="000080"/>
                      <w:sz w:val="20"/>
                      <w:szCs w:val="20"/>
                      <w:highlight w:val="white"/>
                      <w:lang w:val="en-US"/>
                    </w:rPr>
                    <w:t>(</w:t>
                  </w:r>
                  <w:proofErr w:type="spellStart"/>
                  <w:proofErr w:type="gramEnd"/>
                  <w:r w:rsidRPr="00D854B3">
                    <w:rPr>
                      <w:rFonts w:ascii="Courier New" w:hAnsi="Courier New" w:cs="Courier New"/>
                      <w:sz w:val="20"/>
                      <w:szCs w:val="20"/>
                      <w:highlight w:val="white"/>
                      <w:lang w:val="en-US"/>
                    </w:rPr>
                    <w:t>archivo</w:t>
                  </w:r>
                  <w:proofErr w:type="spellEnd"/>
                  <w:r w:rsidRPr="00D854B3">
                    <w:rPr>
                      <w:rFonts w:ascii="Courier New" w:hAnsi="Courier New" w:cs="Courier New"/>
                      <w:b/>
                      <w:bCs/>
                      <w:color w:val="000080"/>
                      <w:sz w:val="20"/>
                      <w:szCs w:val="20"/>
                      <w:highlight w:val="white"/>
                      <w:lang w:val="en-US"/>
                    </w:rPr>
                    <w:t>)</w:t>
                  </w:r>
                </w:p>
                <w:p w:rsidR="00514AFE" w:rsidRDefault="00514AFE" w:rsidP="00514AFE">
                  <w:pPr>
                    <w:jc w:val="both"/>
                  </w:pPr>
                  <w:r>
                    <w:rPr>
                      <w:rFonts w:ascii="Courier New" w:hAnsi="Courier New" w:cs="Courier New"/>
                      <w:b/>
                      <w:bCs/>
                      <w:color w:val="000080"/>
                      <w:sz w:val="20"/>
                      <w:szCs w:val="20"/>
                      <w:highlight w:val="white"/>
                    </w:rPr>
                    <w:t>}</w:t>
                  </w:r>
                </w:p>
              </w:txbxContent>
            </v:textbox>
            <w10:wrap type="none"/>
            <w10:anchorlock/>
          </v:shape>
        </w:pict>
      </w:r>
    </w:p>
    <w:p w:rsidR="00514AFE" w:rsidRDefault="00514AFE" w:rsidP="00514AFE">
      <w:pPr>
        <w:jc w:val="both"/>
        <w:rPr>
          <w:rFonts w:asciiTheme="minorHAnsi" w:hAnsiTheme="minorHAnsi" w:cstheme="minorHAnsi"/>
        </w:rPr>
      </w:pPr>
    </w:p>
    <w:p w:rsidR="00AC025F" w:rsidRDefault="00506BEB" w:rsidP="004E194D">
      <w:pPr>
        <w:jc w:val="both"/>
        <w:rPr>
          <w:rFonts w:asciiTheme="minorHAnsi" w:hAnsiTheme="minorHAnsi" w:cstheme="minorHAnsi"/>
          <w:color w:val="auto"/>
        </w:rPr>
      </w:pPr>
      <w:r>
        <w:rPr>
          <w:rFonts w:asciiTheme="minorHAnsi" w:hAnsiTheme="minorHAnsi" w:cstheme="minorHAnsi"/>
          <w:color w:val="auto"/>
        </w:rPr>
        <w:t xml:space="preserve">Ya estamos en condiciones de agregar este nuevo mecanismo a Cloud Recorder. Como se puede apreciar en la </w:t>
      </w:r>
      <w:r>
        <w:rPr>
          <w:rFonts w:asciiTheme="minorHAnsi" w:hAnsiTheme="minorHAnsi" w:cstheme="minorHAnsi"/>
          <w:b/>
          <w:color w:val="auto"/>
        </w:rPr>
        <w:t>Figura 2.</w:t>
      </w:r>
      <w:r w:rsidR="009300BA">
        <w:rPr>
          <w:rFonts w:asciiTheme="minorHAnsi" w:hAnsiTheme="minorHAnsi" w:cstheme="minorHAnsi"/>
          <w:b/>
          <w:color w:val="auto"/>
        </w:rPr>
        <w:t>6</w:t>
      </w:r>
      <w:r>
        <w:rPr>
          <w:rFonts w:asciiTheme="minorHAnsi" w:hAnsiTheme="minorHAnsi" w:cstheme="minorHAnsi"/>
          <w:color w:val="auto"/>
        </w:rPr>
        <w:t xml:space="preserve">, </w:t>
      </w:r>
      <w:r w:rsidR="004E194D">
        <w:rPr>
          <w:rFonts w:asciiTheme="minorHAnsi" w:hAnsiTheme="minorHAnsi" w:cstheme="minorHAnsi"/>
          <w:color w:val="auto"/>
        </w:rPr>
        <w:t>el desarrollador</w:t>
      </w:r>
      <w:r w:rsidR="00AC025F">
        <w:rPr>
          <w:rFonts w:asciiTheme="minorHAnsi" w:hAnsiTheme="minorHAnsi" w:cstheme="minorHAnsi"/>
          <w:color w:val="auto"/>
        </w:rPr>
        <w:t xml:space="preserve"> obtiene los servicios utilizando la “Fabrica de Servicios”. Esta fábrica de servicios </w:t>
      </w:r>
      <w:r w:rsidR="001967EE">
        <w:rPr>
          <w:rFonts w:asciiTheme="minorHAnsi" w:hAnsiTheme="minorHAnsi" w:cstheme="minorHAnsi"/>
          <w:color w:val="auto"/>
        </w:rPr>
        <w:t>se configura</w:t>
      </w:r>
      <w:r w:rsidR="00AC025F">
        <w:rPr>
          <w:rFonts w:asciiTheme="minorHAnsi" w:hAnsiTheme="minorHAnsi" w:cstheme="minorHAnsi"/>
          <w:color w:val="auto"/>
        </w:rPr>
        <w:t xml:space="preserve"> por medio del XML cargado por el usuario. Esto produce que ya no se tengan que instanciar y configurar los servicios de forma manual. Es decir, </w:t>
      </w:r>
      <w:r w:rsidR="004E194D">
        <w:rPr>
          <w:rFonts w:asciiTheme="minorHAnsi" w:hAnsiTheme="minorHAnsi" w:cstheme="minorHAnsi"/>
          <w:color w:val="auto"/>
        </w:rPr>
        <w:t xml:space="preserve">ya no </w:t>
      </w:r>
      <w:r w:rsidR="00AC025F">
        <w:rPr>
          <w:rFonts w:asciiTheme="minorHAnsi" w:hAnsiTheme="minorHAnsi" w:cstheme="minorHAnsi"/>
          <w:color w:val="auto"/>
        </w:rPr>
        <w:t xml:space="preserve">se </w:t>
      </w:r>
      <w:r w:rsidR="004E194D">
        <w:rPr>
          <w:rFonts w:asciiTheme="minorHAnsi" w:hAnsiTheme="minorHAnsi" w:cstheme="minorHAnsi"/>
          <w:color w:val="auto"/>
        </w:rPr>
        <w:t>necesita comunicarse directamente con las implementaciones de cada proveedor</w:t>
      </w:r>
      <w:r w:rsidR="00AC025F">
        <w:rPr>
          <w:rFonts w:asciiTheme="minorHAnsi" w:hAnsiTheme="minorHAnsi" w:cstheme="minorHAnsi"/>
          <w:color w:val="auto"/>
        </w:rPr>
        <w:t xml:space="preserve"> sino únicamente con la instancia de la interface devuelta por la “Fabrica de Servicios”</w:t>
      </w:r>
      <w:r w:rsidR="004E194D">
        <w:rPr>
          <w:rFonts w:asciiTheme="minorHAnsi" w:hAnsiTheme="minorHAnsi" w:cstheme="minorHAnsi"/>
          <w:color w:val="auto"/>
        </w:rPr>
        <w:t xml:space="preserve">. </w:t>
      </w:r>
      <w:r w:rsidR="00AC025F">
        <w:rPr>
          <w:rFonts w:asciiTheme="minorHAnsi" w:hAnsiTheme="minorHAnsi" w:cstheme="minorHAnsi"/>
          <w:color w:val="auto"/>
        </w:rPr>
        <w:t xml:space="preserve">Gracias a esto, en ningún punto del código el desarrollador </w:t>
      </w:r>
      <w:r w:rsidR="001967EE">
        <w:rPr>
          <w:rFonts w:asciiTheme="minorHAnsi" w:hAnsiTheme="minorHAnsi" w:cstheme="minorHAnsi"/>
          <w:color w:val="auto"/>
        </w:rPr>
        <w:t xml:space="preserve">debe </w:t>
      </w:r>
      <w:r w:rsidR="00AC025F">
        <w:rPr>
          <w:rFonts w:asciiTheme="minorHAnsi" w:hAnsiTheme="minorHAnsi" w:cstheme="minorHAnsi"/>
          <w:color w:val="auto"/>
        </w:rPr>
        <w:t>codificar para un proveedor particular.</w:t>
      </w:r>
    </w:p>
    <w:p w:rsidR="00741ADA" w:rsidRDefault="004E194D" w:rsidP="004E194D">
      <w:pPr>
        <w:jc w:val="both"/>
        <w:rPr>
          <w:rFonts w:asciiTheme="minorHAnsi" w:hAnsiTheme="minorHAnsi" w:cstheme="minorHAnsi"/>
          <w:color w:val="auto"/>
        </w:rPr>
      </w:pPr>
      <w:r>
        <w:rPr>
          <w:rFonts w:asciiTheme="minorHAnsi" w:hAnsiTheme="minorHAnsi" w:cstheme="minorHAnsi"/>
          <w:color w:val="auto"/>
        </w:rPr>
        <w:t xml:space="preserve"> </w:t>
      </w:r>
    </w:p>
    <w:p w:rsidR="00D3305A" w:rsidRDefault="00D3305A" w:rsidP="0032025F">
      <w:pPr>
        <w:spacing w:after="280" w:afterAutospacing="1"/>
        <w:jc w:val="center"/>
        <w:rPr>
          <w:rFonts w:asciiTheme="minorHAnsi" w:hAnsiTheme="minorHAnsi" w:cstheme="minorHAnsi"/>
          <w:b/>
        </w:rPr>
      </w:pPr>
      <w:r w:rsidRPr="00D3305A">
        <w:rPr>
          <w:rFonts w:asciiTheme="minorHAnsi" w:hAnsiTheme="minorHAnsi" w:cstheme="minorHAnsi"/>
        </w:rPr>
        <w:lastRenderedPageBreak/>
        <w:t>​</w:t>
      </w:r>
      <w:r w:rsidR="00A41759">
        <w:rPr>
          <w:rFonts w:asciiTheme="minorHAnsi" w:hAnsiTheme="minorHAnsi" w:cstheme="minorHAnsi"/>
          <w:b/>
          <w:noProof/>
          <w:lang w:eastAsia="es-AR"/>
        </w:rPr>
        <w:drawing>
          <wp:inline distT="0" distB="0" distL="0" distR="0">
            <wp:extent cx="5939790" cy="5073015"/>
            <wp:effectExtent l="0" t="0" r="3810" b="0"/>
            <wp:docPr id="3" name="Picture 3" descr="D:\Tesis\aether\trunk\docs\Graficos\Enfoqu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Enfoque-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5073015"/>
                    </a:xfrm>
                    <a:prstGeom prst="rect">
                      <a:avLst/>
                    </a:prstGeom>
                    <a:noFill/>
                    <a:ln>
                      <a:noFill/>
                    </a:ln>
                  </pic:spPr>
                </pic:pic>
              </a:graphicData>
            </a:graphic>
          </wp:inline>
        </w:drawing>
      </w:r>
      <w:r w:rsidRPr="00D3305A">
        <w:rPr>
          <w:rFonts w:asciiTheme="minorHAnsi" w:hAnsiTheme="minorHAnsi" w:cstheme="minorHAnsi"/>
          <w:b/>
        </w:rPr>
        <w:t>Figura 2.6</w:t>
      </w:r>
    </w:p>
    <w:p w:rsidR="000B2F06" w:rsidRDefault="000B2F06" w:rsidP="0032025F">
      <w:pPr>
        <w:spacing w:after="280" w:afterAutospacing="1"/>
        <w:jc w:val="center"/>
        <w:rPr>
          <w:rFonts w:asciiTheme="minorHAnsi" w:hAnsiTheme="minorHAnsi" w:cstheme="minorHAnsi"/>
          <w:b/>
        </w:rPr>
      </w:pPr>
    </w:p>
    <w:p w:rsidR="000B2F06" w:rsidRPr="000B2F06" w:rsidRDefault="000B2F06" w:rsidP="000B2F06">
      <w:pPr>
        <w:pStyle w:val="Heading3"/>
      </w:pPr>
      <w:r>
        <w:t>2.2. Utilización de</w:t>
      </w:r>
      <w:r w:rsidR="00E44625">
        <w:t xml:space="preserve">l </w:t>
      </w:r>
      <w:r w:rsidR="00DE4CD2">
        <w:t>módulo</w:t>
      </w:r>
      <w:r w:rsidR="00E44625">
        <w:t xml:space="preserve"> cargador de adapters</w:t>
      </w:r>
    </w:p>
    <w:p w:rsidR="00C04DB1" w:rsidRDefault="00741ADA" w:rsidP="00D3305A">
      <w:pPr>
        <w:jc w:val="both"/>
        <w:rPr>
          <w:rFonts w:asciiTheme="minorHAnsi" w:hAnsiTheme="minorHAnsi" w:cstheme="minorHAnsi"/>
        </w:rPr>
      </w:pPr>
      <w:r>
        <w:rPr>
          <w:rFonts w:asciiTheme="minorHAnsi" w:hAnsiTheme="minorHAnsi" w:cstheme="minorHAnsi"/>
          <w:color w:val="auto"/>
        </w:rPr>
        <w:t xml:space="preserve">A partir de </w:t>
      </w:r>
      <w:r w:rsidR="000B2F06">
        <w:rPr>
          <w:rFonts w:asciiTheme="minorHAnsi" w:hAnsiTheme="minorHAnsi" w:cstheme="minorHAnsi"/>
          <w:color w:val="auto"/>
        </w:rPr>
        <w:t>las</w:t>
      </w:r>
      <w:r>
        <w:rPr>
          <w:rFonts w:asciiTheme="minorHAnsi" w:hAnsiTheme="minorHAnsi" w:cstheme="minorHAnsi"/>
          <w:color w:val="auto"/>
        </w:rPr>
        <w:t xml:space="preserve"> </w:t>
      </w:r>
      <w:r w:rsidR="00101B5E">
        <w:rPr>
          <w:rFonts w:asciiTheme="minorHAnsi" w:hAnsiTheme="minorHAnsi" w:cstheme="minorHAnsi"/>
          <w:color w:val="auto"/>
        </w:rPr>
        <w:t>últimas</w:t>
      </w:r>
      <w:r>
        <w:rPr>
          <w:rFonts w:asciiTheme="minorHAnsi" w:hAnsiTheme="minorHAnsi" w:cstheme="minorHAnsi"/>
          <w:color w:val="auto"/>
        </w:rPr>
        <w:t xml:space="preserve"> modificaciones</w:t>
      </w:r>
      <w:r w:rsidR="00C04DB1">
        <w:rPr>
          <w:rFonts w:asciiTheme="minorHAnsi" w:hAnsiTheme="minorHAnsi" w:cstheme="minorHAnsi"/>
          <w:color w:val="auto"/>
        </w:rPr>
        <w:t>,</w:t>
      </w:r>
      <w:r>
        <w:rPr>
          <w:rFonts w:asciiTheme="minorHAnsi" w:hAnsiTheme="minorHAnsi" w:cstheme="minorHAnsi"/>
          <w:color w:val="auto"/>
        </w:rPr>
        <w:t xml:space="preserve"> Cloud Recorder </w:t>
      </w:r>
      <w:r w:rsidR="001967EE">
        <w:rPr>
          <w:rFonts w:asciiTheme="minorHAnsi" w:hAnsiTheme="minorHAnsi" w:cstheme="minorHAnsi"/>
          <w:color w:val="auto"/>
        </w:rPr>
        <w:t>puede</w:t>
      </w:r>
      <w:r>
        <w:rPr>
          <w:rFonts w:asciiTheme="minorHAnsi" w:hAnsiTheme="minorHAnsi" w:cstheme="minorHAnsi"/>
          <w:color w:val="auto"/>
        </w:rPr>
        <w:t xml:space="preserve"> ser migrada entre protocolos sin necesidad de cambios de código. Sin embargo, no hemos considerado un punto importante: para lograr esto se </w:t>
      </w:r>
      <w:r w:rsidR="00101B5E">
        <w:rPr>
          <w:rFonts w:asciiTheme="minorHAnsi" w:hAnsiTheme="minorHAnsi" w:cstheme="minorHAnsi"/>
          <w:color w:val="auto"/>
        </w:rPr>
        <w:t>debió</w:t>
      </w:r>
      <w:r>
        <w:rPr>
          <w:rFonts w:asciiTheme="minorHAnsi" w:hAnsiTheme="minorHAnsi" w:cstheme="minorHAnsi"/>
          <w:color w:val="auto"/>
        </w:rPr>
        <w:t xml:space="preserve"> recodificar la aplicación original para que utilice de manera d</w:t>
      </w:r>
      <w:r w:rsidR="00C04DB1">
        <w:rPr>
          <w:rFonts w:asciiTheme="minorHAnsi" w:hAnsiTheme="minorHAnsi" w:cstheme="minorHAnsi"/>
          <w:color w:val="auto"/>
        </w:rPr>
        <w:t>irecta e</w:t>
      </w:r>
      <w:r>
        <w:rPr>
          <w:rFonts w:asciiTheme="minorHAnsi" w:hAnsiTheme="minorHAnsi" w:cstheme="minorHAnsi"/>
          <w:color w:val="auto"/>
        </w:rPr>
        <w:t xml:space="preserve">l </w:t>
      </w:r>
      <w:r w:rsidR="00101B5E">
        <w:rPr>
          <w:rFonts w:asciiTheme="minorHAnsi" w:hAnsiTheme="minorHAnsi" w:cstheme="minorHAnsi"/>
          <w:color w:val="auto"/>
        </w:rPr>
        <w:t>módulo</w:t>
      </w:r>
      <w:r>
        <w:rPr>
          <w:rFonts w:asciiTheme="minorHAnsi" w:hAnsiTheme="minorHAnsi" w:cstheme="minorHAnsi"/>
          <w:color w:val="auto"/>
        </w:rPr>
        <w:t xml:space="preserve"> de </w:t>
      </w:r>
      <w:r w:rsidR="00101B5E">
        <w:rPr>
          <w:rFonts w:asciiTheme="minorHAnsi" w:hAnsiTheme="minorHAnsi" w:cstheme="minorHAnsi"/>
          <w:color w:val="auto"/>
        </w:rPr>
        <w:t>abstracción</w:t>
      </w:r>
      <w:r>
        <w:rPr>
          <w:rFonts w:asciiTheme="minorHAnsi" w:hAnsiTheme="minorHAnsi" w:cstheme="minorHAnsi"/>
          <w:color w:val="auto"/>
        </w:rPr>
        <w:t xml:space="preserve"> de servicios. Pese a que este es el modo </w:t>
      </w:r>
      <w:r w:rsidR="00101B5E">
        <w:rPr>
          <w:rFonts w:asciiTheme="minorHAnsi" w:hAnsiTheme="minorHAnsi" w:cstheme="minorHAnsi"/>
          <w:color w:val="auto"/>
        </w:rPr>
        <w:t>más</w:t>
      </w:r>
      <w:r>
        <w:rPr>
          <w:rFonts w:asciiTheme="minorHAnsi" w:hAnsiTheme="minorHAnsi" w:cstheme="minorHAnsi"/>
          <w:color w:val="auto"/>
        </w:rPr>
        <w:t xml:space="preserve"> directo de utilizar la nueva plataforma, al desarrollador seguramente no le resulte agradable tener que cambiar toda la aplicación ya que perdería una base de código estable y testead</w:t>
      </w:r>
      <w:r w:rsidR="00C04DB1">
        <w:rPr>
          <w:rFonts w:asciiTheme="minorHAnsi" w:hAnsiTheme="minorHAnsi" w:cstheme="minorHAnsi"/>
          <w:color w:val="auto"/>
        </w:rPr>
        <w:t>o</w:t>
      </w:r>
      <w:r>
        <w:rPr>
          <w:rFonts w:asciiTheme="minorHAnsi" w:hAnsiTheme="minorHAnsi" w:cstheme="minorHAnsi"/>
          <w:color w:val="auto"/>
        </w:rPr>
        <w:t xml:space="preserve">. Teniendo esto en mente, podemos ir </w:t>
      </w:r>
      <w:r w:rsidR="00101B5E">
        <w:rPr>
          <w:rFonts w:asciiTheme="minorHAnsi" w:hAnsiTheme="minorHAnsi" w:cstheme="minorHAnsi"/>
          <w:color w:val="auto"/>
        </w:rPr>
        <w:t>más</w:t>
      </w:r>
      <w:r w:rsidR="006243AF">
        <w:rPr>
          <w:rFonts w:asciiTheme="minorHAnsi" w:hAnsiTheme="minorHAnsi" w:cstheme="minorHAnsi"/>
          <w:color w:val="auto"/>
        </w:rPr>
        <w:t xml:space="preserve"> </w:t>
      </w:r>
      <w:r w:rsidR="00101B5E">
        <w:rPr>
          <w:rFonts w:asciiTheme="minorHAnsi" w:hAnsiTheme="minorHAnsi" w:cstheme="minorHAnsi"/>
          <w:color w:val="auto"/>
        </w:rPr>
        <w:t>allá</w:t>
      </w:r>
      <w:r>
        <w:rPr>
          <w:rFonts w:asciiTheme="minorHAnsi" w:hAnsiTheme="minorHAnsi" w:cstheme="minorHAnsi"/>
          <w:color w:val="auto"/>
        </w:rPr>
        <w:t xml:space="preserve"> e imaginar un modo de migración que no requiera cambio de código alguno.</w:t>
      </w:r>
      <w:r w:rsidR="006243AF">
        <w:rPr>
          <w:rFonts w:asciiTheme="minorHAnsi" w:hAnsiTheme="minorHAnsi" w:cstheme="minorHAnsi"/>
          <w:color w:val="auto"/>
        </w:rPr>
        <w:t xml:space="preserve"> </w:t>
      </w:r>
      <w:r w:rsidR="00D3305A" w:rsidRPr="00D3305A">
        <w:rPr>
          <w:rFonts w:asciiTheme="minorHAnsi" w:hAnsiTheme="minorHAnsi" w:cstheme="minorHAnsi"/>
        </w:rPr>
        <w:t xml:space="preserve">Es por este motivo que surge la idea de generar una capa de adapters para tecnologías ajenas a la plataforma. Cada uno de estos adapters </w:t>
      </w:r>
      <w:r w:rsidR="001967EE">
        <w:rPr>
          <w:rFonts w:asciiTheme="minorHAnsi" w:hAnsiTheme="minorHAnsi" w:cstheme="minorHAnsi"/>
        </w:rPr>
        <w:t xml:space="preserve">realiza </w:t>
      </w:r>
      <w:r w:rsidR="00D3305A" w:rsidRPr="00D3305A">
        <w:rPr>
          <w:rFonts w:asciiTheme="minorHAnsi" w:hAnsiTheme="minorHAnsi" w:cstheme="minorHAnsi"/>
        </w:rPr>
        <w:t xml:space="preserve">traducciones entre una tecnología X y nuestra plataforma haciendo uso de las interfaces del módulo de abstracción de servicios. </w:t>
      </w:r>
    </w:p>
    <w:p w:rsidR="00C04DB1" w:rsidRDefault="00C04DB1" w:rsidP="00D3305A">
      <w:pPr>
        <w:jc w:val="both"/>
        <w:rPr>
          <w:rFonts w:asciiTheme="minorHAnsi" w:hAnsiTheme="minorHAnsi" w:cstheme="minorHAnsi"/>
        </w:rPr>
      </w:pPr>
    </w:p>
    <w:p w:rsidR="00D3305A" w:rsidRPr="00741ADA" w:rsidRDefault="00D3305A" w:rsidP="00D3305A">
      <w:pPr>
        <w:jc w:val="both"/>
        <w:rPr>
          <w:rFonts w:asciiTheme="minorHAnsi" w:hAnsiTheme="minorHAnsi" w:cstheme="minorHAnsi"/>
          <w:b/>
          <w:color w:val="FF0000"/>
        </w:rPr>
      </w:pPr>
      <w:r w:rsidRPr="00D3305A">
        <w:rPr>
          <w:rFonts w:asciiTheme="minorHAnsi" w:hAnsiTheme="minorHAnsi" w:cstheme="minorHAnsi"/>
        </w:rPr>
        <w:lastRenderedPageBreak/>
        <w:t>Siguiendo el ejemplo</w:t>
      </w:r>
      <w:r w:rsidR="00741ADA">
        <w:rPr>
          <w:rFonts w:asciiTheme="minorHAnsi" w:hAnsiTheme="minorHAnsi" w:cstheme="minorHAnsi"/>
        </w:rPr>
        <w:t xml:space="preserve"> de Cloud Recorder, supongamos que la aplicación original estaba implementada con jClouds para acceder a S3 y ahora se desea acceder a Google Storage por medio de la nueva plataforma. La</w:t>
      </w:r>
      <w:r w:rsidRPr="00D3305A">
        <w:rPr>
          <w:rFonts w:asciiTheme="minorHAnsi" w:hAnsiTheme="minorHAnsi" w:cstheme="minorHAnsi"/>
        </w:rPr>
        <w:t xml:space="preserve"> plataforma </w:t>
      </w:r>
      <w:r w:rsidR="001967EE">
        <w:rPr>
          <w:rFonts w:asciiTheme="minorHAnsi" w:hAnsiTheme="minorHAnsi" w:cstheme="minorHAnsi"/>
        </w:rPr>
        <w:t>debe</w:t>
      </w:r>
      <w:r w:rsidRPr="00D3305A">
        <w:rPr>
          <w:rFonts w:asciiTheme="minorHAnsi" w:hAnsiTheme="minorHAnsi" w:cstheme="minorHAnsi"/>
        </w:rPr>
        <w:t xml:space="preserve"> proveer un adapter para el framework jClouds</w:t>
      </w:r>
      <w:r w:rsidR="00622A30">
        <w:rPr>
          <w:rFonts w:asciiTheme="minorHAnsi" w:hAnsiTheme="minorHAnsi" w:cstheme="minorHAnsi"/>
        </w:rPr>
        <w:t xml:space="preserve"> como el de la </w:t>
      </w:r>
      <w:r w:rsidR="00622A30" w:rsidRPr="00622A30">
        <w:rPr>
          <w:rFonts w:asciiTheme="minorHAnsi" w:hAnsiTheme="minorHAnsi" w:cstheme="minorHAnsi"/>
          <w:b/>
        </w:rPr>
        <w:t>Figura 2.7</w:t>
      </w:r>
      <w:r w:rsidR="00622A30">
        <w:rPr>
          <w:rFonts w:asciiTheme="minorHAnsi" w:hAnsiTheme="minorHAnsi" w:cstheme="minorHAnsi"/>
        </w:rPr>
        <w:t xml:space="preserve">.Este adapter </w:t>
      </w:r>
      <w:r w:rsidR="001967EE">
        <w:rPr>
          <w:rFonts w:asciiTheme="minorHAnsi" w:hAnsiTheme="minorHAnsi" w:cstheme="minorHAnsi"/>
        </w:rPr>
        <w:t xml:space="preserve">trabaja </w:t>
      </w:r>
      <w:r w:rsidR="00622A30">
        <w:rPr>
          <w:rFonts w:asciiTheme="minorHAnsi" w:hAnsiTheme="minorHAnsi" w:cstheme="minorHAnsi"/>
        </w:rPr>
        <w:t>de</w:t>
      </w:r>
      <w:r w:rsidRPr="00D3305A">
        <w:rPr>
          <w:rFonts w:asciiTheme="minorHAnsi" w:hAnsiTheme="minorHAnsi" w:cstheme="minorHAnsi"/>
        </w:rPr>
        <w:t xml:space="preserve"> tal manera que un llamado “</w:t>
      </w:r>
      <w:r w:rsidRPr="00D3305A">
        <w:rPr>
          <w:rFonts w:asciiTheme="minorHAnsi" w:hAnsiTheme="minorHAnsi" w:cstheme="minorHAnsi"/>
          <w:i/>
        </w:rPr>
        <w:t>llamado (parámetro…parámetro): valor de retorno</w:t>
      </w:r>
      <w:r w:rsidRPr="00D3305A">
        <w:rPr>
          <w:rFonts w:asciiTheme="minorHAnsi" w:hAnsiTheme="minorHAnsi" w:cstheme="minorHAnsi"/>
        </w:rPr>
        <w:t xml:space="preserve">” </w:t>
      </w:r>
      <w:r w:rsidR="001967EE">
        <w:rPr>
          <w:rFonts w:asciiTheme="minorHAnsi" w:hAnsiTheme="minorHAnsi" w:cstheme="minorHAnsi"/>
        </w:rPr>
        <w:t xml:space="preserve">puede </w:t>
      </w:r>
      <w:r w:rsidRPr="00D3305A">
        <w:rPr>
          <w:rFonts w:asciiTheme="minorHAnsi" w:hAnsiTheme="minorHAnsi" w:cstheme="minorHAnsi"/>
        </w:rPr>
        <w:t>ser traducido a un set de llamados equivalentes de nuestra plataforma. Es útil destacar que cada adapter debe tener en cuenta la traducción de objetos desde y hacia las tecnologías de terceros.</w:t>
      </w:r>
    </w:p>
    <w:p w:rsidR="006E5FC5" w:rsidRDefault="009350F1" w:rsidP="00D3305A">
      <w:pPr>
        <w:jc w:val="both"/>
        <w:rPr>
          <w:rFonts w:asciiTheme="minorHAnsi" w:hAnsiTheme="minorHAnsi" w:cstheme="minorHAnsi"/>
          <w:i/>
          <w:color w:val="FF0000"/>
        </w:rPr>
      </w:pPr>
      <w:r>
        <w:rPr>
          <w:rFonts w:asciiTheme="minorHAnsi" w:hAnsiTheme="minorHAnsi" w:cstheme="minorHAnsi"/>
          <w:i/>
          <w:noProof/>
          <w:color w:val="FF0000"/>
          <w:lang w:eastAsia="es-AR"/>
        </w:rPr>
        <w:drawing>
          <wp:inline distT="0" distB="0" distL="0" distR="0">
            <wp:extent cx="5939790" cy="3307715"/>
            <wp:effectExtent l="0" t="0" r="3810" b="6985"/>
            <wp:docPr id="1" name="Picture 1" descr="D:\Tesis\aether\trunk\docs\Graficos\Adapter J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aether\trunk\docs\Graficos\Adapter Jclo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307715"/>
                    </a:xfrm>
                    <a:prstGeom prst="rect">
                      <a:avLst/>
                    </a:prstGeom>
                    <a:noFill/>
                    <a:ln>
                      <a:noFill/>
                    </a:ln>
                  </pic:spPr>
                </pic:pic>
              </a:graphicData>
            </a:graphic>
          </wp:inline>
        </w:drawing>
      </w:r>
    </w:p>
    <w:p w:rsidR="009350F1" w:rsidRDefault="00622A30" w:rsidP="00622A30">
      <w:pPr>
        <w:jc w:val="center"/>
        <w:rPr>
          <w:rFonts w:asciiTheme="minorHAnsi" w:hAnsiTheme="minorHAnsi" w:cstheme="minorHAnsi"/>
          <w:b/>
          <w:color w:val="auto"/>
        </w:rPr>
      </w:pPr>
      <w:r w:rsidRPr="00622A30">
        <w:rPr>
          <w:rFonts w:asciiTheme="minorHAnsi" w:hAnsiTheme="minorHAnsi" w:cstheme="minorHAnsi"/>
          <w:b/>
          <w:color w:val="auto"/>
        </w:rPr>
        <w:t>Figura 2.7</w:t>
      </w:r>
    </w:p>
    <w:p w:rsidR="00622A30" w:rsidRDefault="00622A30" w:rsidP="00622A30">
      <w:pPr>
        <w:jc w:val="center"/>
        <w:rPr>
          <w:rFonts w:asciiTheme="minorHAnsi" w:hAnsiTheme="minorHAnsi" w:cstheme="minorHAnsi"/>
          <w:b/>
          <w:color w:val="auto"/>
        </w:rPr>
      </w:pPr>
    </w:p>
    <w:p w:rsidR="00622A30" w:rsidRDefault="00622A30" w:rsidP="00622A30">
      <w:pPr>
        <w:rPr>
          <w:rFonts w:asciiTheme="minorHAnsi" w:hAnsiTheme="minorHAnsi" w:cstheme="minorHAnsi"/>
          <w:color w:val="auto"/>
        </w:rPr>
      </w:pPr>
      <w:r>
        <w:rPr>
          <w:rFonts w:asciiTheme="minorHAnsi" w:hAnsiTheme="minorHAnsi" w:cstheme="minorHAnsi"/>
          <w:color w:val="auto"/>
        </w:rPr>
        <w:t>Para gestionar la configuración inte</w:t>
      </w:r>
      <w:r w:rsidR="00EC7C22">
        <w:rPr>
          <w:rFonts w:asciiTheme="minorHAnsi" w:hAnsiTheme="minorHAnsi" w:cstheme="minorHAnsi"/>
          <w:color w:val="auto"/>
        </w:rPr>
        <w:t xml:space="preserve">rna de cada adapter se </w:t>
      </w:r>
      <w:r w:rsidR="001967EE">
        <w:rPr>
          <w:rFonts w:asciiTheme="minorHAnsi" w:hAnsiTheme="minorHAnsi" w:cstheme="minorHAnsi"/>
          <w:color w:val="auto"/>
        </w:rPr>
        <w:t>utiliza</w:t>
      </w:r>
      <w:r w:rsidR="00EC7C22">
        <w:rPr>
          <w:rFonts w:asciiTheme="minorHAnsi" w:hAnsiTheme="minorHAnsi" w:cstheme="minorHAnsi"/>
          <w:color w:val="auto"/>
        </w:rPr>
        <w:t xml:space="preserve"> </w:t>
      </w:r>
      <w:r w:rsidR="001967EE">
        <w:rPr>
          <w:rFonts w:asciiTheme="minorHAnsi" w:hAnsiTheme="minorHAnsi" w:cstheme="minorHAnsi"/>
          <w:color w:val="auto"/>
        </w:rPr>
        <w:t>un archivo XML que define</w:t>
      </w:r>
      <w:r>
        <w:rPr>
          <w:rFonts w:asciiTheme="minorHAnsi" w:hAnsiTheme="minorHAnsi" w:cstheme="minorHAnsi"/>
          <w:color w:val="auto"/>
        </w:rPr>
        <w:t xml:space="preserve"> que clases del framework objetivo </w:t>
      </w:r>
      <w:r w:rsidR="00EC7C22">
        <w:rPr>
          <w:rFonts w:asciiTheme="minorHAnsi" w:hAnsiTheme="minorHAnsi" w:cstheme="minorHAnsi"/>
          <w:color w:val="auto"/>
        </w:rPr>
        <w:t xml:space="preserve">a </w:t>
      </w:r>
      <w:r>
        <w:rPr>
          <w:rFonts w:asciiTheme="minorHAnsi" w:hAnsiTheme="minorHAnsi" w:cstheme="minorHAnsi"/>
          <w:color w:val="auto"/>
        </w:rPr>
        <w:t xml:space="preserve">interceptar. El archivo también </w:t>
      </w:r>
      <w:r w:rsidR="001967EE">
        <w:rPr>
          <w:rFonts w:asciiTheme="minorHAnsi" w:hAnsiTheme="minorHAnsi" w:cstheme="minorHAnsi"/>
          <w:color w:val="auto"/>
        </w:rPr>
        <w:t xml:space="preserve">define </w:t>
      </w:r>
      <w:r w:rsidR="00101B5E">
        <w:rPr>
          <w:rFonts w:asciiTheme="minorHAnsi" w:hAnsiTheme="minorHAnsi" w:cstheme="minorHAnsi"/>
          <w:color w:val="auto"/>
        </w:rPr>
        <w:t>qué</w:t>
      </w:r>
      <w:r>
        <w:rPr>
          <w:rFonts w:asciiTheme="minorHAnsi" w:hAnsiTheme="minorHAnsi" w:cstheme="minorHAnsi"/>
          <w:color w:val="auto"/>
        </w:rPr>
        <w:t xml:space="preserve"> clase adapter se </w:t>
      </w:r>
      <w:r w:rsidR="00101B5E">
        <w:rPr>
          <w:rFonts w:asciiTheme="minorHAnsi" w:hAnsiTheme="minorHAnsi" w:cstheme="minorHAnsi"/>
          <w:color w:val="auto"/>
        </w:rPr>
        <w:t>hará</w:t>
      </w:r>
      <w:r>
        <w:rPr>
          <w:rFonts w:asciiTheme="minorHAnsi" w:hAnsiTheme="minorHAnsi" w:cstheme="minorHAnsi"/>
          <w:color w:val="auto"/>
        </w:rPr>
        <w:t xml:space="preserve"> cargo de reemplazar las llamadas necesarias. El esquema propuesto es el siguiente:</w:t>
      </w:r>
    </w:p>
    <w:p w:rsidR="00622A30" w:rsidRDefault="00622A30" w:rsidP="00622A30">
      <w:pPr>
        <w:jc w:val="both"/>
        <w:rPr>
          <w:rFonts w:asciiTheme="minorHAnsi" w:hAnsiTheme="minorHAnsi" w:cstheme="minorHAnsi"/>
        </w:rPr>
      </w:pPr>
    </w:p>
    <w:p w:rsidR="00622A30" w:rsidRDefault="001967EE" w:rsidP="00622A30">
      <w:pPr>
        <w:jc w:val="both"/>
        <w:rPr>
          <w:rFonts w:asciiTheme="minorHAnsi" w:hAnsiTheme="minorHAnsi" w:cstheme="minorHAnsi"/>
        </w:rPr>
      </w:pPr>
      <w:r>
        <w:rPr>
          <w:rFonts w:asciiTheme="minorHAnsi" w:hAnsiTheme="minorHAnsi" w:cstheme="minorHAnsi"/>
          <w:noProof/>
          <w:lang w:eastAsia="es-AR"/>
        </w:rPr>
      </w:r>
      <w:r w:rsidR="00243465">
        <w:rPr>
          <w:rFonts w:asciiTheme="minorHAnsi" w:hAnsiTheme="minorHAnsi" w:cstheme="minorHAnsi"/>
          <w:noProof/>
          <w:lang w:eastAsia="es-AR"/>
        </w:rPr>
        <w:pict>
          <v:shape id="_x0000_s1026" type="#_x0000_t202" style="width:468pt;height:168.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HN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">
            <v:textbox style="mso-fit-shape-to-text:t">
              <w:txbxContent>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jclouds.class.FirstClass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color w:val="0000FF"/>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classException</w:t>
                  </w:r>
                  <w:proofErr w:type="spellEnd"/>
                  <w:proofErr w:type="gram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roofErr w:type="spellStart"/>
                  <w:r w:rsidRPr="00D854B3">
                    <w:rPr>
                      <w:rFonts w:ascii="Courier New" w:hAnsi="Courier New" w:cs="Courier New"/>
                      <w:b/>
                      <w:bCs/>
                      <w:sz w:val="20"/>
                      <w:szCs w:val="20"/>
                      <w:highlight w:val="white"/>
                      <w:lang w:val="en-US"/>
                    </w:rPr>
                    <w:t>jclouds.class.SecondClass</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srcClass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proofErr w:type="gram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roofErr w:type="spellStart"/>
                  <w:proofErr w:type="gramEnd"/>
                  <w:r w:rsidRPr="00D854B3">
                    <w:rPr>
                      <w:rFonts w:ascii="Courier New" w:hAnsi="Courier New" w:cs="Courier New"/>
                      <w:b/>
                      <w:bCs/>
                      <w:sz w:val="20"/>
                      <w:szCs w:val="20"/>
                      <w:highlight w:val="white"/>
                      <w:lang w:val="en-US"/>
                    </w:rPr>
                    <w:t>JCloudsAetherFrameworkAdapter</w:t>
                  </w:r>
                  <w:proofErr w:type="spellEnd"/>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dstClass</w:t>
                  </w:r>
                  <w:proofErr w:type="spellEnd"/>
                  <w:r w:rsidRPr="00D854B3">
                    <w:rPr>
                      <w:rFonts w:ascii="Courier New" w:hAnsi="Courier New" w:cs="Courier New"/>
                      <w:color w:val="0000FF"/>
                      <w:sz w:val="20"/>
                      <w:szCs w:val="20"/>
                      <w:highlight w:val="white"/>
                      <w:lang w:val="en-US"/>
                    </w:rPr>
                    <w:t>&gt;</w:t>
                  </w:r>
                </w:p>
                <w:p w:rsidR="00101B5E" w:rsidRPr="00470B9B" w:rsidRDefault="00D854B3" w:rsidP="00101B5E">
                  <w:pPr>
                    <w:autoSpaceDE w:val="0"/>
                    <w:autoSpaceDN w:val="0"/>
                    <w:adjustRightInd w:val="0"/>
                    <w:spacing w:line="240" w:lineRule="auto"/>
                    <w:rPr>
                      <w:rFonts w:ascii="Courier New" w:hAnsi="Courier New" w:cs="Courier New"/>
                      <w:b/>
                      <w:bCs/>
                      <w:sz w:val="20"/>
                      <w:szCs w:val="20"/>
                      <w:highlight w:val="white"/>
                      <w:lang w:val="en-US"/>
                    </w:rPr>
                  </w:pPr>
                  <w:r w:rsidRPr="00D854B3">
                    <w:rPr>
                      <w:rFonts w:ascii="Courier New" w:hAnsi="Courier New" w:cs="Courier New"/>
                      <w:b/>
                      <w:bCs/>
                      <w:sz w:val="20"/>
                      <w:szCs w:val="20"/>
                      <w:highlight w:val="white"/>
                      <w:lang w:val="en-US"/>
                    </w:rPr>
                    <w:tab/>
                  </w: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classException</w:t>
                  </w:r>
                  <w:proofErr w:type="spellEnd"/>
                  <w:r w:rsidRPr="00D854B3">
                    <w:rPr>
                      <w:rFonts w:ascii="Courier New" w:hAnsi="Courier New" w:cs="Courier New"/>
                      <w:color w:val="0000FF"/>
                      <w:sz w:val="20"/>
                      <w:szCs w:val="20"/>
                      <w:highlight w:val="white"/>
                      <w:lang w:val="en-US"/>
                    </w:rPr>
                    <w:t>&gt;</w:t>
                  </w:r>
                </w:p>
                <w:p w:rsidR="00622A30" w:rsidRPr="00470B9B" w:rsidRDefault="00D854B3" w:rsidP="00101B5E">
                  <w:pPr>
                    <w:jc w:val="both"/>
                    <w:rPr>
                      <w:lang w:val="en-US"/>
                    </w:rPr>
                  </w:pPr>
                  <w:r w:rsidRPr="00D854B3">
                    <w:rPr>
                      <w:rFonts w:ascii="Courier New" w:hAnsi="Courier New" w:cs="Courier New"/>
                      <w:color w:val="0000FF"/>
                      <w:sz w:val="20"/>
                      <w:szCs w:val="20"/>
                      <w:highlight w:val="white"/>
                      <w:lang w:val="en-US"/>
                    </w:rPr>
                    <w:t>&lt;/</w:t>
                  </w:r>
                  <w:proofErr w:type="spellStart"/>
                  <w:r w:rsidRPr="00D854B3">
                    <w:rPr>
                      <w:rFonts w:ascii="Courier New" w:hAnsi="Courier New" w:cs="Courier New"/>
                      <w:color w:val="0000FF"/>
                      <w:sz w:val="20"/>
                      <w:szCs w:val="20"/>
                      <w:highlight w:val="white"/>
                      <w:lang w:val="en-US"/>
                    </w:rPr>
                    <w:t>ClassLoaderConfig</w:t>
                  </w:r>
                  <w:proofErr w:type="spellEnd"/>
                  <w:r w:rsidRPr="00D854B3">
                    <w:rPr>
                      <w:rFonts w:ascii="Courier New" w:hAnsi="Courier New" w:cs="Courier New"/>
                      <w:color w:val="0000FF"/>
                      <w:sz w:val="20"/>
                      <w:szCs w:val="20"/>
                      <w:highlight w:val="white"/>
                      <w:lang w:val="en-US"/>
                    </w:rPr>
                    <w:t>&gt;</w:t>
                  </w:r>
                </w:p>
              </w:txbxContent>
            </v:textbox>
            <w10:wrap type="none"/>
            <w10:anchorlock/>
          </v:shape>
        </w:pict>
      </w:r>
    </w:p>
    <w:p w:rsidR="00622A30" w:rsidRPr="00622A30" w:rsidRDefault="00622A30" w:rsidP="00622A30">
      <w:pPr>
        <w:rPr>
          <w:rFonts w:asciiTheme="minorHAnsi" w:hAnsiTheme="minorHAnsi" w:cstheme="minorHAnsi"/>
          <w:color w:val="auto"/>
        </w:rPr>
      </w:pPr>
    </w:p>
    <w:p w:rsidR="00D3305A" w:rsidRPr="00D3305A" w:rsidRDefault="001967EE" w:rsidP="00D3305A">
      <w:pPr>
        <w:jc w:val="both"/>
        <w:rPr>
          <w:rFonts w:asciiTheme="minorHAnsi" w:hAnsiTheme="minorHAnsi" w:cstheme="minorHAnsi"/>
        </w:rPr>
      </w:pPr>
      <w:r>
        <w:rPr>
          <w:rFonts w:asciiTheme="minorHAnsi" w:hAnsiTheme="minorHAnsi" w:cstheme="minorHAnsi"/>
        </w:rPr>
        <w:t>Teniendo el modulo que realiza</w:t>
      </w:r>
      <w:r w:rsidR="000A09FE">
        <w:rPr>
          <w:rFonts w:asciiTheme="minorHAnsi" w:hAnsiTheme="minorHAnsi" w:cstheme="minorHAnsi"/>
        </w:rPr>
        <w:t xml:space="preserve"> </w:t>
      </w:r>
      <w:r w:rsidR="00D3305A" w:rsidRPr="00D3305A">
        <w:rPr>
          <w:rFonts w:asciiTheme="minorHAnsi" w:hAnsiTheme="minorHAnsi" w:cstheme="minorHAnsi"/>
        </w:rPr>
        <w:t xml:space="preserve">la traducción de llamadas surge la pregunta: ¿Cómo trabajan estos adapters con la aplicación del usuario? Hasta ahora </w:t>
      </w:r>
      <w:r w:rsidR="008B792D">
        <w:rPr>
          <w:rFonts w:asciiTheme="minorHAnsi" w:hAnsiTheme="minorHAnsi" w:cstheme="minorHAnsi"/>
        </w:rPr>
        <w:t xml:space="preserve">lo único que hicimos fue diseñar un </w:t>
      </w:r>
      <w:r w:rsidR="009350F1">
        <w:rPr>
          <w:rFonts w:asciiTheme="minorHAnsi" w:hAnsiTheme="minorHAnsi" w:cstheme="minorHAnsi"/>
        </w:rPr>
        <w:t>intérprete</w:t>
      </w:r>
      <w:r w:rsidR="008B792D">
        <w:rPr>
          <w:rFonts w:asciiTheme="minorHAnsi" w:hAnsiTheme="minorHAnsi" w:cstheme="minorHAnsi"/>
        </w:rPr>
        <w:t xml:space="preserve"> para traducir los métodos de un framework a otro, pero no analizamos </w:t>
      </w:r>
      <w:r w:rsidR="00D3305A" w:rsidRPr="00D3305A">
        <w:rPr>
          <w:rFonts w:asciiTheme="minorHAnsi" w:hAnsiTheme="minorHAnsi" w:cstheme="minorHAnsi"/>
        </w:rPr>
        <w:t xml:space="preserve">cómo se haría esto de manera cómoda para el usuario. Para dar una respuesta entra en escena el ultimo módulo de la plataforma, el modulo </w:t>
      </w:r>
      <w:r w:rsidR="00D3305A" w:rsidRPr="00D3305A">
        <w:rPr>
          <w:rFonts w:asciiTheme="minorHAnsi" w:hAnsiTheme="minorHAnsi" w:cstheme="minorHAnsi"/>
        </w:rPr>
        <w:lastRenderedPageBreak/>
        <w:t xml:space="preserve">cargador de adapters. </w:t>
      </w:r>
      <w:r>
        <w:rPr>
          <w:rFonts w:asciiTheme="minorHAnsi" w:hAnsiTheme="minorHAnsi" w:cstheme="minorHAnsi"/>
        </w:rPr>
        <w:t>E</w:t>
      </w:r>
      <w:r w:rsidR="00D3305A" w:rsidRPr="00D3305A">
        <w:rPr>
          <w:rFonts w:asciiTheme="minorHAnsi" w:hAnsiTheme="minorHAnsi" w:cstheme="minorHAnsi"/>
        </w:rPr>
        <w:t xml:space="preserve">ste módulo </w:t>
      </w:r>
      <w:r>
        <w:rPr>
          <w:rFonts w:asciiTheme="minorHAnsi" w:hAnsiTheme="minorHAnsi" w:cstheme="minorHAnsi"/>
        </w:rPr>
        <w:t>es</w:t>
      </w:r>
      <w:r w:rsidR="00D3305A" w:rsidRPr="00D3305A">
        <w:rPr>
          <w:rFonts w:asciiTheme="minorHAnsi" w:hAnsiTheme="minorHAnsi" w:cstheme="minorHAnsi"/>
        </w:rPr>
        <w:t xml:space="preserve"> ser capaz de tomar cada adapter necesario e inyectar sus métodos dentro de dicha aplicación manteniendo </w:t>
      </w:r>
      <w:r w:rsidR="00DD311C">
        <w:rPr>
          <w:rFonts w:asciiTheme="minorHAnsi" w:hAnsiTheme="minorHAnsi" w:cstheme="minorHAnsi"/>
        </w:rPr>
        <w:t>al</w:t>
      </w:r>
      <w:r w:rsidR="00D3305A" w:rsidRPr="00D3305A">
        <w:rPr>
          <w:rFonts w:asciiTheme="minorHAnsi" w:hAnsiTheme="minorHAnsi" w:cstheme="minorHAnsi"/>
        </w:rPr>
        <w:t xml:space="preserve"> mínimo las modificaciones de código y configuración. </w:t>
      </w:r>
      <w:r>
        <w:rPr>
          <w:rFonts w:asciiTheme="minorHAnsi" w:hAnsiTheme="minorHAnsi" w:cstheme="minorHAnsi"/>
        </w:rPr>
        <w:t>Al lograr esto</w:t>
      </w:r>
      <w:r w:rsidR="00D3305A" w:rsidRPr="00D3305A">
        <w:rPr>
          <w:rFonts w:asciiTheme="minorHAnsi" w:hAnsiTheme="minorHAnsi" w:cstheme="minorHAnsi"/>
        </w:rPr>
        <w:t>, el usuario no se ve obligado a cambiar su diseño / código ya</w:t>
      </w:r>
      <w:r>
        <w:rPr>
          <w:rFonts w:asciiTheme="minorHAnsi" w:hAnsiTheme="minorHAnsi" w:cstheme="minorHAnsi"/>
        </w:rPr>
        <w:t xml:space="preserve"> probado y tan solo necesita </w:t>
      </w:r>
      <w:r w:rsidR="00D3305A" w:rsidRPr="00D3305A">
        <w:rPr>
          <w:rFonts w:asciiTheme="minorHAnsi" w:hAnsiTheme="minorHAnsi" w:cstheme="minorHAnsi"/>
        </w:rPr>
        <w:t xml:space="preserve">familiarizarse con el uso de un módulo de nuestra plataforma. </w:t>
      </w: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 xml:space="preserve">La </w:t>
      </w:r>
      <w:r w:rsidRPr="008B792D">
        <w:rPr>
          <w:rFonts w:asciiTheme="minorHAnsi" w:hAnsiTheme="minorHAnsi" w:cstheme="minorHAnsi"/>
          <w:b/>
        </w:rPr>
        <w:t>Figura 2.</w:t>
      </w:r>
      <w:r w:rsidR="00622A30" w:rsidRPr="00622A30">
        <w:rPr>
          <w:rFonts w:asciiTheme="minorHAnsi" w:hAnsiTheme="minorHAnsi" w:cstheme="minorHAnsi"/>
          <w:b/>
        </w:rPr>
        <w:t>8</w:t>
      </w:r>
      <w:r w:rsidRPr="00D3305A">
        <w:rPr>
          <w:rFonts w:asciiTheme="minorHAnsi" w:hAnsiTheme="minorHAnsi" w:cstheme="minorHAnsi"/>
        </w:rPr>
        <w:t xml:space="preserve"> presenta una continuación para el</w:t>
      </w:r>
      <w:r w:rsidR="00AD52AA">
        <w:rPr>
          <w:rFonts w:asciiTheme="minorHAnsi" w:hAnsiTheme="minorHAnsi" w:cstheme="minorHAnsi"/>
        </w:rPr>
        <w:t xml:space="preserve"> ejemplo del adapter de jClouds</w:t>
      </w:r>
      <w:r w:rsidRPr="00D3305A">
        <w:rPr>
          <w:rFonts w:asciiTheme="minorHAnsi" w:hAnsiTheme="minorHAnsi" w:cstheme="minorHAnsi"/>
        </w:rPr>
        <w:t xml:space="preserve"> planteando en este contexto el modelo adoptado para realizar el reemplazo dinámico de llamadas.</w:t>
      </w:r>
    </w:p>
    <w:p w:rsidR="00D3305A" w:rsidRPr="00D3305A" w:rsidRDefault="00D3305A" w:rsidP="00D3305A">
      <w:pPr>
        <w:jc w:val="both"/>
        <w:rPr>
          <w:rFonts w:asciiTheme="minorHAnsi" w:hAnsiTheme="minorHAnsi" w:cstheme="minorHAnsi"/>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noProof/>
          <w:lang w:eastAsia="es-AR"/>
        </w:rPr>
        <w:lastRenderedPageBreak/>
        <w:drawing>
          <wp:inline distT="0" distB="0" distL="0" distR="0">
            <wp:extent cx="5829300" cy="7343775"/>
            <wp:effectExtent l="0" t="0" r="0" b="9525"/>
            <wp:docPr id="2" name="Picture 2" descr="Description: Description: D:\Tesis\loader-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Tesis\loader-conceptu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734377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b/>
        </w:rPr>
      </w:pPr>
      <w:r w:rsidRPr="00D3305A">
        <w:rPr>
          <w:rFonts w:asciiTheme="minorHAnsi" w:hAnsiTheme="minorHAnsi" w:cstheme="minorHAnsi"/>
          <w:b/>
        </w:rPr>
        <w:t>Figura 2</w:t>
      </w:r>
      <w:r w:rsidR="00622A30">
        <w:rPr>
          <w:rFonts w:asciiTheme="minorHAnsi" w:hAnsiTheme="minorHAnsi" w:cstheme="minorHAnsi"/>
          <w:b/>
        </w:rPr>
        <w:t>.8</w:t>
      </w:r>
    </w:p>
    <w:p w:rsidR="00D3305A" w:rsidRPr="00D3305A" w:rsidRDefault="00D3305A" w:rsidP="00D3305A">
      <w:pPr>
        <w:jc w:val="both"/>
        <w:rPr>
          <w:rFonts w:asciiTheme="minorHAnsi" w:hAnsiTheme="minorHAnsi" w:cstheme="minorHAnsi"/>
          <w:b/>
        </w:rPr>
      </w:pPr>
    </w:p>
    <w:p w:rsidR="00D3305A" w:rsidRPr="00D3305A" w:rsidRDefault="00D3305A" w:rsidP="00D3305A">
      <w:pPr>
        <w:jc w:val="both"/>
        <w:rPr>
          <w:rFonts w:asciiTheme="minorHAnsi" w:hAnsiTheme="minorHAnsi" w:cstheme="minorHAnsi"/>
        </w:rPr>
      </w:pPr>
      <w:r w:rsidRPr="00D3305A">
        <w:rPr>
          <w:rFonts w:asciiTheme="minorHAnsi" w:hAnsiTheme="minorHAnsi" w:cstheme="minorHAnsi"/>
        </w:rPr>
        <w:t>Como se puede apreciar, el cargador de adapters se encuentra entr</w:t>
      </w:r>
      <w:r w:rsidR="00C04DB1">
        <w:rPr>
          <w:rFonts w:asciiTheme="minorHAnsi" w:hAnsiTheme="minorHAnsi" w:cstheme="minorHAnsi"/>
        </w:rPr>
        <w:t>e la aplicación del usuario y</w:t>
      </w:r>
      <w:r w:rsidR="00AD52AA">
        <w:rPr>
          <w:rFonts w:asciiTheme="minorHAnsi" w:hAnsiTheme="minorHAnsi" w:cstheme="minorHAnsi"/>
        </w:rPr>
        <w:t xml:space="preserve"> </w:t>
      </w:r>
      <w:r w:rsidR="00C04DB1">
        <w:rPr>
          <w:rFonts w:asciiTheme="minorHAnsi" w:hAnsiTheme="minorHAnsi" w:cstheme="minorHAnsi"/>
        </w:rPr>
        <w:t>el framework utilizado</w:t>
      </w:r>
      <w:r w:rsidRPr="00D3305A">
        <w:rPr>
          <w:rFonts w:asciiTheme="minorHAnsi" w:hAnsiTheme="minorHAnsi" w:cstheme="minorHAnsi"/>
        </w:rPr>
        <w:t>. De esta manera el usuario s</w:t>
      </w:r>
      <w:r w:rsidR="00AD52AA">
        <w:rPr>
          <w:rFonts w:asciiTheme="minorHAnsi" w:hAnsiTheme="minorHAnsi" w:cstheme="minorHAnsi"/>
        </w:rPr>
        <w:t>ó</w:t>
      </w:r>
      <w:r w:rsidRPr="00D3305A">
        <w:rPr>
          <w:rFonts w:asciiTheme="minorHAnsi" w:hAnsiTheme="minorHAnsi" w:cstheme="minorHAnsi"/>
        </w:rPr>
        <w:t>lo debe tener conoc</w:t>
      </w:r>
      <w:r w:rsidR="00AD52AA">
        <w:rPr>
          <w:rFonts w:asciiTheme="minorHAnsi" w:hAnsiTheme="minorHAnsi" w:cstheme="minorHAnsi"/>
        </w:rPr>
        <w:t xml:space="preserve">imiento del módulo cargador y </w:t>
      </w:r>
      <w:r w:rsidR="00AD52AA">
        <w:rPr>
          <w:rFonts w:asciiTheme="minorHAnsi" w:hAnsiTheme="minorHAnsi" w:cstheme="minorHAnsi"/>
        </w:rPr>
        <w:lastRenderedPageBreak/>
        <w:t>có</w:t>
      </w:r>
      <w:r w:rsidRPr="00D3305A">
        <w:rPr>
          <w:rFonts w:asciiTheme="minorHAnsi" w:hAnsiTheme="minorHAnsi" w:cstheme="minorHAnsi"/>
        </w:rPr>
        <w:t>mo</w:t>
      </w:r>
      <w:r w:rsidR="00AD52AA">
        <w:rPr>
          <w:rFonts w:asciiTheme="minorHAnsi" w:hAnsiTheme="minorHAnsi" w:cstheme="minorHAnsi"/>
        </w:rPr>
        <w:t xml:space="preserve"> </w:t>
      </w:r>
      <w:r w:rsidRPr="00D3305A">
        <w:rPr>
          <w:rFonts w:asciiTheme="minorHAnsi" w:hAnsiTheme="minorHAnsi" w:cstheme="minorHAnsi"/>
        </w:rPr>
        <w:t xml:space="preserve">configurarlo, lo que se traduce en simpleza a la hora de utilizar la plataforma. Puertas adentro el cargador </w:t>
      </w:r>
      <w:r w:rsidR="001967EE">
        <w:rPr>
          <w:rFonts w:asciiTheme="minorHAnsi" w:hAnsiTheme="minorHAnsi" w:cstheme="minorHAnsi"/>
        </w:rPr>
        <w:t>se</w:t>
      </w:r>
      <w:r w:rsidRPr="00D3305A">
        <w:rPr>
          <w:rFonts w:asciiTheme="minorHAnsi" w:hAnsiTheme="minorHAnsi" w:cstheme="minorHAnsi"/>
        </w:rPr>
        <w:t xml:space="preserve"> encarga de detectar cada llamada a jClouds para poder traducirlas por medio del adapter. Cada una de estas llamadas es reemplazada por una llamada del adapter que posea la misma signatura pero sólo si el método fue implementado. Por ejemplo, una llamada “JClouds.uploadFile (file)” se traduciría en “JCloudsAdapter.uploadFile (file)”. Internamente el adapter trabaja con los servicios del módulo de abstracción de servicios y con el mismo jClouds para poder mantener todos los objetos que espera el código del usuario.</w:t>
      </w:r>
      <w:r w:rsidR="001967EE">
        <w:rPr>
          <w:rFonts w:asciiTheme="minorHAnsi" w:hAnsiTheme="minorHAnsi" w:cstheme="minorHAnsi"/>
        </w:rPr>
        <w:t xml:space="preserve"> </w:t>
      </w:r>
      <w:r w:rsidRPr="00D3305A">
        <w:rPr>
          <w:rFonts w:asciiTheme="minorHAnsi" w:hAnsiTheme="minorHAnsi" w:cstheme="minorHAnsi"/>
        </w:rPr>
        <w:t xml:space="preserve">Una vez que se realizan todos los reemplazos estamos en condiciones de retornar el código modificado para utilizar los adapters. </w:t>
      </w:r>
      <w:r w:rsidR="00834416">
        <w:rPr>
          <w:rFonts w:asciiTheme="minorHAnsi" w:hAnsiTheme="minorHAnsi" w:cstheme="minorHAnsi"/>
        </w:rPr>
        <w:t xml:space="preserve">La </w:t>
      </w:r>
      <w:r w:rsidR="00834416" w:rsidRPr="00834416">
        <w:rPr>
          <w:rFonts w:asciiTheme="minorHAnsi" w:hAnsiTheme="minorHAnsi" w:cstheme="minorHAnsi"/>
          <w:b/>
        </w:rPr>
        <w:t>Figura2.</w:t>
      </w:r>
      <w:r w:rsidR="00622A30">
        <w:rPr>
          <w:rFonts w:asciiTheme="minorHAnsi" w:hAnsiTheme="minorHAnsi" w:cstheme="minorHAnsi"/>
          <w:b/>
        </w:rPr>
        <w:t>9</w:t>
      </w:r>
      <w:r w:rsidR="00834416">
        <w:rPr>
          <w:rFonts w:asciiTheme="minorHAnsi" w:hAnsiTheme="minorHAnsi" w:cstheme="minorHAnsi"/>
        </w:rPr>
        <w:t xml:space="preserve"> completa el ejemplo de Cloud Recorder mostrando el uso </w:t>
      </w:r>
      <w:bookmarkStart w:id="8" w:name="_GoBack"/>
      <w:bookmarkEnd w:id="8"/>
      <w:r w:rsidR="00834416">
        <w:rPr>
          <w:rFonts w:asciiTheme="minorHAnsi" w:hAnsiTheme="minorHAnsi" w:cstheme="minorHAnsi"/>
        </w:rPr>
        <w:t xml:space="preserve">de este nuevo mecanismo dentro del contexto de la </w:t>
      </w:r>
      <w:r w:rsidR="00101B5E">
        <w:rPr>
          <w:rFonts w:asciiTheme="minorHAnsi" w:hAnsiTheme="minorHAnsi" w:cstheme="minorHAnsi"/>
        </w:rPr>
        <w:t>aplicación</w:t>
      </w:r>
      <w:r w:rsidRPr="00D3305A">
        <w:rPr>
          <w:rFonts w:asciiTheme="minorHAnsi" w:hAnsiTheme="minorHAnsi" w:cstheme="minorHAnsi"/>
        </w:rPr>
        <w:t>.</w:t>
      </w:r>
    </w:p>
    <w:p w:rsidR="00D3305A" w:rsidRPr="00D3305A" w:rsidRDefault="00381022" w:rsidP="00D3305A">
      <w:pPr>
        <w:jc w:val="both"/>
        <w:rPr>
          <w:rFonts w:asciiTheme="minorHAnsi" w:hAnsiTheme="minorHAnsi" w:cstheme="minorHAnsi"/>
          <w:noProof/>
          <w:lang w:eastAsia="es-AR"/>
        </w:rPr>
      </w:pPr>
      <w:r>
        <w:rPr>
          <w:rFonts w:asciiTheme="minorHAnsi" w:hAnsiTheme="minorHAnsi" w:cstheme="minorHAnsi"/>
          <w:noProof/>
          <w:lang w:eastAsia="es-AR"/>
        </w:rPr>
        <w:lastRenderedPageBreak/>
        <w:drawing>
          <wp:inline distT="0" distB="0" distL="0" distR="0">
            <wp:extent cx="5939790" cy="6623685"/>
            <wp:effectExtent l="0" t="0" r="3810" b="5715"/>
            <wp:docPr id="8" name="Picture 8" descr="D:\Tesis\aether\trunk\docs\Graficos\Enfoqu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sis\aether\trunk\docs\Graficos\Enfoque-2.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6623685"/>
                    </a:xfrm>
                    <a:prstGeom prst="rect">
                      <a:avLst/>
                    </a:prstGeom>
                    <a:noFill/>
                    <a:ln>
                      <a:noFill/>
                    </a:ln>
                  </pic:spPr>
                </pic:pic>
              </a:graphicData>
            </a:graphic>
          </wp:inline>
        </w:drawing>
      </w:r>
    </w:p>
    <w:p w:rsidR="00D3305A" w:rsidRPr="00D3305A" w:rsidRDefault="00D3305A" w:rsidP="00D4590B">
      <w:pPr>
        <w:jc w:val="center"/>
        <w:rPr>
          <w:rFonts w:asciiTheme="minorHAnsi" w:hAnsiTheme="minorHAnsi" w:cstheme="minorHAnsi"/>
        </w:rPr>
      </w:pPr>
      <w:r w:rsidRPr="00D3305A">
        <w:rPr>
          <w:rFonts w:asciiTheme="minorHAnsi" w:hAnsiTheme="minorHAnsi" w:cstheme="minorHAnsi"/>
          <w:b/>
        </w:rPr>
        <w:t>Figura 2.</w:t>
      </w:r>
      <w:r w:rsidR="00622A30">
        <w:rPr>
          <w:rFonts w:asciiTheme="minorHAnsi" w:hAnsiTheme="minorHAnsi" w:cstheme="minorHAnsi"/>
          <w:b/>
        </w:rPr>
        <w:t>9</w:t>
      </w:r>
    </w:p>
    <w:p w:rsidR="00D3305A" w:rsidRPr="00D3305A" w:rsidRDefault="00D3305A" w:rsidP="00D3305A">
      <w:pPr>
        <w:jc w:val="both"/>
        <w:rPr>
          <w:rFonts w:asciiTheme="minorHAnsi" w:hAnsiTheme="minorHAnsi" w:cstheme="minorHAnsi"/>
        </w:rPr>
      </w:pPr>
    </w:p>
    <w:p w:rsidR="003171B5" w:rsidRPr="00D3305A" w:rsidRDefault="00D3305A" w:rsidP="00D3305A">
      <w:pPr>
        <w:jc w:val="both"/>
        <w:rPr>
          <w:rFonts w:asciiTheme="minorHAnsi" w:hAnsiTheme="minorHAnsi" w:cstheme="minorHAnsi"/>
        </w:rPr>
      </w:pPr>
      <w:r w:rsidRPr="00D3305A">
        <w:rPr>
          <w:rFonts w:asciiTheme="minorHAnsi" w:hAnsiTheme="minorHAnsi" w:cstheme="minorHAnsi"/>
        </w:rPr>
        <w:t xml:space="preserve">Como se puede apreciar, el circuito básico de la aplicación original del usuario (líneas punteadas) se mantiene intacto con respecto a la </w:t>
      </w:r>
      <w:r w:rsidR="005B1FCE">
        <w:rPr>
          <w:rFonts w:asciiTheme="minorHAnsi" w:hAnsiTheme="minorHAnsi" w:cstheme="minorHAnsi"/>
        </w:rPr>
        <w:t>nueva implementación</w:t>
      </w:r>
      <w:r w:rsidRPr="00D3305A">
        <w:rPr>
          <w:rFonts w:asciiTheme="minorHAnsi" w:hAnsiTheme="minorHAnsi" w:cstheme="minorHAnsi"/>
        </w:rPr>
        <w:t xml:space="preserve">. El nuevo framework, por medio de su configuración y el adapter seleccionado, inyecta sus métodos para reemplazar los utilizados por la aplicación del usuario. A partir de ese momento, el método “save” invocado por la aplicación pasa a ser el método “save” interceptado. Si el usuario desea cambiar el proveedor de </w:t>
      </w:r>
      <w:r w:rsidR="00834416">
        <w:rPr>
          <w:rFonts w:asciiTheme="minorHAnsi" w:hAnsiTheme="minorHAnsi" w:cstheme="minorHAnsi"/>
        </w:rPr>
        <w:t>almacenamiento tan solo deberá cambiar el XML de configuración del framework de la misma manera que lo hacía anteriormente</w:t>
      </w:r>
      <w:r w:rsidRPr="00D3305A">
        <w:rPr>
          <w:rFonts w:asciiTheme="minorHAnsi" w:hAnsiTheme="minorHAnsi" w:cstheme="minorHAnsi"/>
        </w:rPr>
        <w:t>.</w:t>
      </w:r>
    </w:p>
    <w:sectPr w:rsidR="003171B5" w:rsidRPr="00D3305A" w:rsidSect="00BB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C3527"/>
    <w:multiLevelType w:val="hybridMultilevel"/>
    <w:tmpl w:val="A4F03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3305A"/>
    <w:rsid w:val="00005C10"/>
    <w:rsid w:val="000332A0"/>
    <w:rsid w:val="0005156C"/>
    <w:rsid w:val="00073308"/>
    <w:rsid w:val="000A09FE"/>
    <w:rsid w:val="000A3346"/>
    <w:rsid w:val="000B2F06"/>
    <w:rsid w:val="000F7084"/>
    <w:rsid w:val="00101B5E"/>
    <w:rsid w:val="00140142"/>
    <w:rsid w:val="001967EE"/>
    <w:rsid w:val="001A0A95"/>
    <w:rsid w:val="001B5BBF"/>
    <w:rsid w:val="001F258D"/>
    <w:rsid w:val="001F6C24"/>
    <w:rsid w:val="002037E6"/>
    <w:rsid w:val="00203EF7"/>
    <w:rsid w:val="00212CA0"/>
    <w:rsid w:val="00226AF6"/>
    <w:rsid w:val="00243465"/>
    <w:rsid w:val="002562E3"/>
    <w:rsid w:val="003060F3"/>
    <w:rsid w:val="003171B5"/>
    <w:rsid w:val="0032025F"/>
    <w:rsid w:val="00325B59"/>
    <w:rsid w:val="0033179D"/>
    <w:rsid w:val="0033214D"/>
    <w:rsid w:val="00334FCE"/>
    <w:rsid w:val="003512FE"/>
    <w:rsid w:val="0035663A"/>
    <w:rsid w:val="00381022"/>
    <w:rsid w:val="003963F5"/>
    <w:rsid w:val="003A5FCF"/>
    <w:rsid w:val="003C09A7"/>
    <w:rsid w:val="003C7B9E"/>
    <w:rsid w:val="00434277"/>
    <w:rsid w:val="00447A9C"/>
    <w:rsid w:val="00461213"/>
    <w:rsid w:val="00470B9B"/>
    <w:rsid w:val="00480793"/>
    <w:rsid w:val="004A4FF9"/>
    <w:rsid w:val="004C03E0"/>
    <w:rsid w:val="004C3367"/>
    <w:rsid w:val="004C60C2"/>
    <w:rsid w:val="004E194D"/>
    <w:rsid w:val="00506BEB"/>
    <w:rsid w:val="00514AFE"/>
    <w:rsid w:val="00517B75"/>
    <w:rsid w:val="00552DF5"/>
    <w:rsid w:val="00554C32"/>
    <w:rsid w:val="005A1765"/>
    <w:rsid w:val="005B1FCE"/>
    <w:rsid w:val="005C2D9D"/>
    <w:rsid w:val="00622A30"/>
    <w:rsid w:val="006243AF"/>
    <w:rsid w:val="006258A0"/>
    <w:rsid w:val="006C168D"/>
    <w:rsid w:val="006D38B7"/>
    <w:rsid w:val="006E5FC5"/>
    <w:rsid w:val="006F1DD9"/>
    <w:rsid w:val="0070249C"/>
    <w:rsid w:val="00740738"/>
    <w:rsid w:val="00741ADA"/>
    <w:rsid w:val="007639CE"/>
    <w:rsid w:val="00776CA5"/>
    <w:rsid w:val="007D5E24"/>
    <w:rsid w:val="008105E7"/>
    <w:rsid w:val="00834416"/>
    <w:rsid w:val="008B792D"/>
    <w:rsid w:val="00900877"/>
    <w:rsid w:val="009300BA"/>
    <w:rsid w:val="009350F1"/>
    <w:rsid w:val="0097288B"/>
    <w:rsid w:val="009824EA"/>
    <w:rsid w:val="009C5D1A"/>
    <w:rsid w:val="009E5DA7"/>
    <w:rsid w:val="009F36E1"/>
    <w:rsid w:val="00A0095C"/>
    <w:rsid w:val="00A0379D"/>
    <w:rsid w:val="00A24547"/>
    <w:rsid w:val="00A3672D"/>
    <w:rsid w:val="00A41759"/>
    <w:rsid w:val="00A47BF7"/>
    <w:rsid w:val="00A562BC"/>
    <w:rsid w:val="00A74FC7"/>
    <w:rsid w:val="00AC025F"/>
    <w:rsid w:val="00AD52AA"/>
    <w:rsid w:val="00B04E7C"/>
    <w:rsid w:val="00B215A0"/>
    <w:rsid w:val="00B45344"/>
    <w:rsid w:val="00B706C5"/>
    <w:rsid w:val="00BB1E8A"/>
    <w:rsid w:val="00BB438C"/>
    <w:rsid w:val="00BD6484"/>
    <w:rsid w:val="00C04DB1"/>
    <w:rsid w:val="00C12DD6"/>
    <w:rsid w:val="00C168D2"/>
    <w:rsid w:val="00C75B1F"/>
    <w:rsid w:val="00CA55E9"/>
    <w:rsid w:val="00CC1ACD"/>
    <w:rsid w:val="00CC5A83"/>
    <w:rsid w:val="00D3270E"/>
    <w:rsid w:val="00D3305A"/>
    <w:rsid w:val="00D4590B"/>
    <w:rsid w:val="00D854B3"/>
    <w:rsid w:val="00D91A8A"/>
    <w:rsid w:val="00D97481"/>
    <w:rsid w:val="00DA22EB"/>
    <w:rsid w:val="00DC7590"/>
    <w:rsid w:val="00DD311C"/>
    <w:rsid w:val="00DD5BBC"/>
    <w:rsid w:val="00DE4CD2"/>
    <w:rsid w:val="00E159AA"/>
    <w:rsid w:val="00E36F18"/>
    <w:rsid w:val="00E43833"/>
    <w:rsid w:val="00E44625"/>
    <w:rsid w:val="00E8303F"/>
    <w:rsid w:val="00EC7C22"/>
    <w:rsid w:val="00F04D5C"/>
    <w:rsid w:val="00F32821"/>
    <w:rsid w:val="00F74039"/>
    <w:rsid w:val="00F8508B"/>
    <w:rsid w:val="00FE6B79"/>
    <w:rsid w:val="00FE72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BA"/>
    <w:pPr>
      <w:spacing w:line="276" w:lineRule="auto"/>
    </w:pPr>
    <w:rPr>
      <w:rFonts w:ascii="Arial" w:hAnsi="Arial" w:cs="Arial"/>
      <w:color w:val="000000"/>
      <w:sz w:val="22"/>
      <w:szCs w:val="22"/>
    </w:rPr>
  </w:style>
  <w:style w:type="paragraph" w:styleId="Heading1">
    <w:name w:val="heading 1"/>
    <w:basedOn w:val="Normal"/>
    <w:next w:val="Normal"/>
    <w:link w:val="Heading1Char"/>
    <w:qFormat/>
    <w:rsid w:val="003A5FCF"/>
    <w:pPr>
      <w:spacing w:before="480" w:after="120" w:line="240" w:lineRule="auto"/>
      <w:outlineLvl w:val="0"/>
    </w:pPr>
    <w:rPr>
      <w:b/>
      <w:bCs/>
      <w:color w:val="111111"/>
      <w:sz w:val="36"/>
      <w:szCs w:val="48"/>
    </w:rPr>
  </w:style>
  <w:style w:type="paragraph" w:styleId="Heading2">
    <w:name w:val="heading 2"/>
    <w:basedOn w:val="Normal"/>
    <w:next w:val="Normal"/>
    <w:link w:val="Heading2Char"/>
    <w:qFormat/>
    <w:rsid w:val="003A5FCF"/>
    <w:pPr>
      <w:spacing w:before="360" w:after="80" w:line="240" w:lineRule="auto"/>
      <w:outlineLvl w:val="1"/>
    </w:pPr>
    <w:rPr>
      <w:b/>
      <w:bCs/>
      <w:color w:val="220000"/>
      <w:sz w:val="32"/>
      <w:szCs w:val="36"/>
      <w:lang w:eastAsia="es-AR"/>
    </w:rPr>
  </w:style>
  <w:style w:type="paragraph" w:styleId="Heading3">
    <w:name w:val="heading 3"/>
    <w:basedOn w:val="Normal"/>
    <w:next w:val="Normal"/>
    <w:link w:val="Heading3Char"/>
    <w:qFormat/>
    <w:rsid w:val="003A5FCF"/>
    <w:pPr>
      <w:spacing w:before="280" w:after="80" w:line="240" w:lineRule="auto"/>
      <w:outlineLvl w:val="2"/>
    </w:pPr>
    <w:rPr>
      <w:b/>
      <w:bCs/>
      <w:color w:val="00002A"/>
      <w:sz w:val="28"/>
      <w:szCs w:val="28"/>
    </w:rPr>
  </w:style>
  <w:style w:type="paragraph" w:styleId="Heading4">
    <w:name w:val="heading 4"/>
    <w:basedOn w:val="Normal"/>
    <w:next w:val="Normal"/>
    <w:link w:val="Heading4Char"/>
    <w:qFormat/>
    <w:rsid w:val="003A5FCF"/>
    <w:pPr>
      <w:spacing w:before="240" w:after="40" w:line="240" w:lineRule="auto"/>
      <w:outlineLvl w:val="3"/>
    </w:pPr>
    <w:rPr>
      <w:b/>
      <w:bCs/>
      <w:sz w:val="24"/>
      <w:szCs w:val="24"/>
    </w:rPr>
  </w:style>
  <w:style w:type="paragraph" w:styleId="Heading5">
    <w:name w:val="heading 5"/>
    <w:basedOn w:val="Normal"/>
    <w:next w:val="Normal"/>
    <w:link w:val="Heading5Char"/>
    <w:qFormat/>
    <w:rsid w:val="003A5FCF"/>
    <w:pPr>
      <w:spacing w:before="220" w:after="40" w:line="240" w:lineRule="auto"/>
      <w:outlineLvl w:val="4"/>
    </w:pPr>
    <w:rPr>
      <w:b/>
      <w:bCs/>
    </w:rPr>
  </w:style>
  <w:style w:type="paragraph" w:styleId="Heading6">
    <w:name w:val="heading 6"/>
    <w:basedOn w:val="Normal"/>
    <w:next w:val="Normal"/>
    <w:link w:val="Heading6Char"/>
    <w:qFormat/>
    <w:rsid w:val="003A5FCF"/>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5FCF"/>
    <w:rPr>
      <w:rFonts w:ascii="Arial" w:eastAsia="Arial" w:hAnsi="Arial" w:cs="Arial"/>
      <w:b/>
      <w:bCs/>
      <w:color w:val="111111"/>
      <w:sz w:val="36"/>
      <w:szCs w:val="48"/>
    </w:rPr>
  </w:style>
  <w:style w:type="character" w:customStyle="1" w:styleId="Heading2Char">
    <w:name w:val="Heading 2 Char"/>
    <w:link w:val="Heading2"/>
    <w:rsid w:val="003A5FCF"/>
    <w:rPr>
      <w:rFonts w:ascii="Arial" w:eastAsia="Arial" w:hAnsi="Arial" w:cs="Arial"/>
      <w:b/>
      <w:bCs/>
      <w:color w:val="220000"/>
      <w:sz w:val="32"/>
      <w:szCs w:val="36"/>
      <w:lang w:eastAsia="es-AR"/>
    </w:rPr>
  </w:style>
  <w:style w:type="character" w:customStyle="1" w:styleId="Heading3Char">
    <w:name w:val="Heading 3 Char"/>
    <w:link w:val="Heading3"/>
    <w:rsid w:val="003A5FCF"/>
    <w:rPr>
      <w:rFonts w:ascii="Arial" w:eastAsia="Arial" w:hAnsi="Arial" w:cs="Arial"/>
      <w:b/>
      <w:bCs/>
      <w:color w:val="00002A"/>
      <w:sz w:val="28"/>
      <w:szCs w:val="28"/>
    </w:rPr>
  </w:style>
  <w:style w:type="character" w:customStyle="1" w:styleId="Heading4Char">
    <w:name w:val="Heading 4 Char"/>
    <w:basedOn w:val="DefaultParagraphFont"/>
    <w:link w:val="Heading4"/>
    <w:rsid w:val="003A5FCF"/>
    <w:rPr>
      <w:rFonts w:ascii="Arial" w:eastAsia="Arial" w:hAnsi="Arial" w:cs="Arial"/>
      <w:b/>
      <w:bCs/>
      <w:color w:val="000000"/>
      <w:sz w:val="24"/>
      <w:szCs w:val="24"/>
    </w:rPr>
  </w:style>
  <w:style w:type="character" w:customStyle="1" w:styleId="Heading5Char">
    <w:name w:val="Heading 5 Char"/>
    <w:basedOn w:val="DefaultParagraphFont"/>
    <w:link w:val="Heading5"/>
    <w:rsid w:val="003A5FCF"/>
    <w:rPr>
      <w:rFonts w:ascii="Arial" w:eastAsia="Arial" w:hAnsi="Arial" w:cs="Arial"/>
      <w:b/>
      <w:bCs/>
      <w:color w:val="000000"/>
      <w:sz w:val="22"/>
      <w:szCs w:val="22"/>
    </w:rPr>
  </w:style>
  <w:style w:type="character" w:customStyle="1" w:styleId="Heading6Char">
    <w:name w:val="Heading 6 Char"/>
    <w:basedOn w:val="DefaultParagraphFont"/>
    <w:link w:val="Heading6"/>
    <w:rsid w:val="003A5FCF"/>
    <w:rPr>
      <w:rFonts w:ascii="Arial" w:eastAsia="Arial" w:hAnsi="Arial" w:cs="Arial"/>
      <w:b/>
      <w:bCs/>
      <w:color w:val="000000"/>
    </w:rPr>
  </w:style>
  <w:style w:type="paragraph" w:styleId="Title">
    <w:name w:val="Title"/>
    <w:basedOn w:val="Normal"/>
    <w:next w:val="Normal"/>
    <w:link w:val="TitleChar"/>
    <w:qFormat/>
    <w:rsid w:val="003A5FCF"/>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3A5FCF"/>
    <w:rPr>
      <w:rFonts w:ascii="Cambria" w:hAnsi="Cambria"/>
      <w:b/>
      <w:bCs/>
      <w:color w:val="000000"/>
      <w:kern w:val="28"/>
      <w:sz w:val="32"/>
      <w:szCs w:val="32"/>
    </w:rPr>
  </w:style>
  <w:style w:type="character" w:styleId="Emphasis">
    <w:name w:val="Emphasis"/>
    <w:qFormat/>
    <w:rsid w:val="003A5FCF"/>
    <w:rPr>
      <w:i/>
      <w:iCs/>
    </w:rPr>
  </w:style>
  <w:style w:type="paragraph" w:styleId="ListParagraph">
    <w:name w:val="List Paragraph"/>
    <w:basedOn w:val="Normal"/>
    <w:uiPriority w:val="34"/>
    <w:qFormat/>
    <w:rsid w:val="003A5FCF"/>
    <w:pPr>
      <w:ind w:left="708"/>
    </w:pPr>
  </w:style>
  <w:style w:type="paragraph" w:styleId="BalloonText">
    <w:name w:val="Balloon Text"/>
    <w:basedOn w:val="Normal"/>
    <w:link w:val="BalloonTextChar"/>
    <w:uiPriority w:val="99"/>
    <w:semiHidden/>
    <w:unhideWhenUsed/>
    <w:rsid w:val="00D330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05A"/>
    <w:rPr>
      <w:rFonts w:ascii="Tahoma" w:hAnsi="Tahoma" w:cs="Tahoma"/>
      <w:color w:val="000000"/>
      <w:sz w:val="16"/>
      <w:szCs w:val="16"/>
    </w:rPr>
  </w:style>
  <w:style w:type="character" w:styleId="CommentReference">
    <w:name w:val="annotation reference"/>
    <w:basedOn w:val="DefaultParagraphFont"/>
    <w:uiPriority w:val="99"/>
    <w:semiHidden/>
    <w:unhideWhenUsed/>
    <w:rsid w:val="00E43833"/>
    <w:rPr>
      <w:sz w:val="16"/>
      <w:szCs w:val="16"/>
    </w:rPr>
  </w:style>
  <w:style w:type="paragraph" w:styleId="CommentText">
    <w:name w:val="annotation text"/>
    <w:basedOn w:val="Normal"/>
    <w:link w:val="CommentTextChar"/>
    <w:uiPriority w:val="99"/>
    <w:semiHidden/>
    <w:unhideWhenUsed/>
    <w:rsid w:val="00E43833"/>
    <w:pPr>
      <w:spacing w:line="240" w:lineRule="auto"/>
    </w:pPr>
    <w:rPr>
      <w:sz w:val="20"/>
      <w:szCs w:val="20"/>
    </w:rPr>
  </w:style>
  <w:style w:type="character" w:customStyle="1" w:styleId="CommentTextChar">
    <w:name w:val="Comment Text Char"/>
    <w:basedOn w:val="DefaultParagraphFont"/>
    <w:link w:val="CommentText"/>
    <w:uiPriority w:val="99"/>
    <w:semiHidden/>
    <w:rsid w:val="00E43833"/>
    <w:rPr>
      <w:rFonts w:ascii="Arial" w:hAnsi="Arial" w:cs="Arial"/>
      <w:color w:val="000000"/>
    </w:rPr>
  </w:style>
  <w:style w:type="paragraph" w:styleId="CommentSubject">
    <w:name w:val="annotation subject"/>
    <w:basedOn w:val="CommentText"/>
    <w:next w:val="CommentText"/>
    <w:link w:val="CommentSubjectChar"/>
    <w:uiPriority w:val="99"/>
    <w:semiHidden/>
    <w:unhideWhenUsed/>
    <w:rsid w:val="00E43833"/>
    <w:rPr>
      <w:b/>
      <w:bCs/>
    </w:rPr>
  </w:style>
  <w:style w:type="character" w:customStyle="1" w:styleId="CommentSubjectChar">
    <w:name w:val="Comment Subject Char"/>
    <w:basedOn w:val="CommentTextChar"/>
    <w:link w:val="CommentSubject"/>
    <w:uiPriority w:val="99"/>
    <w:semiHidden/>
    <w:rsid w:val="00E43833"/>
    <w:rPr>
      <w:rFonts w:ascii="Arial" w:hAnsi="Arial" w:cs="Arial"/>
      <w:b/>
      <w:b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2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E0DCD-8519-4375-B48D-F4075609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14</Pages>
  <Words>2238</Words>
  <Characters>12310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Kireta</dc:creator>
  <cp:keywords/>
  <dc:description/>
  <cp:lastModifiedBy>Kireta</cp:lastModifiedBy>
  <cp:revision>26</cp:revision>
  <dcterms:created xsi:type="dcterms:W3CDTF">2012-07-30T22:44:00Z</dcterms:created>
  <dcterms:modified xsi:type="dcterms:W3CDTF">2012-09-02T12:12:00Z</dcterms:modified>
</cp:coreProperties>
</file>