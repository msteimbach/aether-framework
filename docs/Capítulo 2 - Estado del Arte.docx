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660" w:rsidRPr="006B74E7" w:rsidRDefault="00E50660" w:rsidP="006B74E7">
      <w:pPr>
        <w:pStyle w:val="Heading2"/>
      </w:pPr>
      <w:bookmarkStart w:id="0" w:name="_Toc339204579"/>
      <w:r w:rsidRPr="006B74E7">
        <w:t>2. Estado del arte</w:t>
      </w:r>
    </w:p>
    <w:p w:rsidR="00EE44D7" w:rsidRPr="006611F0" w:rsidRDefault="00901E63" w:rsidP="006611F0">
      <w:pPr>
        <w:jc w:val="both"/>
        <w:rPr>
          <w:ins w:id="1" w:author="Kireta" w:date="2012-12-15T19:45:00Z"/>
          <w:rFonts w:asciiTheme="minorHAnsi" w:hAnsiTheme="minorHAnsi" w:cstheme="minorHAnsi"/>
          <w:rPrChange w:id="2" w:author="Kireta" w:date="2012-12-28T10:27:00Z">
            <w:rPr>
              <w:ins w:id="3" w:author="Kireta" w:date="2012-12-15T19:45:00Z"/>
            </w:rPr>
          </w:rPrChange>
        </w:rPr>
      </w:pPr>
      <w:ins w:id="4" w:author="Kireta" w:date="2012-12-15T19:45:00Z">
        <w:r w:rsidRPr="00901E63">
          <w:rPr>
            <w:rFonts w:asciiTheme="minorHAnsi" w:hAnsiTheme="minorHAnsi" w:cstheme="minorHAnsi"/>
            <w:rPrChange w:id="5" w:author="Kireta" w:date="2012-12-28T10:27:00Z">
              <w:rPr/>
            </w:rPrChange>
          </w:rPr>
          <w:t xml:space="preserve">Cloud computing es un modelo de acceso bajo demanda a recursos computacionales compartidos (servidores, almacenamiento, servicios, </w:t>
        </w:r>
      </w:ins>
      <w:ins w:id="6" w:author="Kireta" w:date="2013-01-01T11:15:00Z">
        <w:r w:rsidR="00546398" w:rsidRPr="00901E63">
          <w:rPr>
            <w:rFonts w:asciiTheme="minorHAnsi" w:hAnsiTheme="minorHAnsi" w:cstheme="minorHAnsi"/>
          </w:rPr>
          <w:t>etc.</w:t>
        </w:r>
      </w:ins>
      <w:ins w:id="7" w:author="Kireta" w:date="2012-12-15T19:45:00Z">
        <w:r w:rsidRPr="00901E63">
          <w:rPr>
            <w:rFonts w:asciiTheme="minorHAnsi" w:hAnsiTheme="minorHAnsi" w:cstheme="minorHAnsi"/>
            <w:rPrChange w:id="8" w:author="Kireta" w:date="2012-12-28T10:27:00Z">
              <w:rPr/>
            </w:rPrChange>
          </w:rPr>
          <w:t>)</w:t>
        </w:r>
        <w:r w:rsidRPr="00901E63">
          <w:rPr>
            <w:rStyle w:val="FootnoteReference"/>
            <w:rFonts w:asciiTheme="minorHAnsi" w:hAnsiTheme="minorHAnsi" w:cstheme="minorHAnsi"/>
            <w:rPrChange w:id="9" w:author="Kireta" w:date="2012-12-28T10:27:00Z">
              <w:rPr>
                <w:rStyle w:val="FootnoteReference"/>
              </w:rPr>
            </w:rPrChange>
          </w:rPr>
          <w:footnoteReference w:id="2"/>
        </w:r>
        <w:r w:rsidRPr="00901E63">
          <w:rPr>
            <w:rFonts w:asciiTheme="minorHAnsi" w:hAnsiTheme="minorHAnsi" w:cstheme="minorHAnsi"/>
            <w:rPrChange w:id="16" w:author="Kireta" w:date="2012-12-28T10:27:00Z">
              <w:rPr>
                <w:vertAlign w:val="superscript"/>
              </w:rPr>
            </w:rPrChange>
          </w:rPr>
          <w:t xml:space="preserve">. Estos recursos pueden ser tomados y liberados rápidamente con un </w:t>
        </w:r>
      </w:ins>
      <w:ins w:id="17" w:author="Kireta" w:date="2012-12-27T16:44:00Z">
        <w:r w:rsidRPr="00901E63">
          <w:rPr>
            <w:rFonts w:asciiTheme="minorHAnsi" w:hAnsiTheme="minorHAnsi" w:cstheme="minorHAnsi"/>
            <w:rPrChange w:id="18" w:author="Kireta" w:date="2012-12-28T10:27:00Z">
              <w:rPr>
                <w:vertAlign w:val="superscript"/>
              </w:rPr>
            </w:rPrChange>
          </w:rPr>
          <w:t>mínimo</w:t>
        </w:r>
      </w:ins>
      <w:ins w:id="19" w:author="Kireta" w:date="2012-12-15T19:45:00Z">
        <w:r w:rsidRPr="00901E63">
          <w:rPr>
            <w:rFonts w:asciiTheme="minorHAnsi" w:hAnsiTheme="minorHAnsi" w:cstheme="minorHAnsi"/>
            <w:rPrChange w:id="20" w:author="Kireta" w:date="2012-12-28T10:27:00Z">
              <w:rPr>
                <w:vertAlign w:val="superscript"/>
              </w:rPr>
            </w:rPrChange>
          </w:rPr>
          <w:t xml:space="preserve"> esfuerzo de configuración e </w:t>
        </w:r>
      </w:ins>
      <w:ins w:id="21" w:author="Kireta" w:date="2012-12-27T16:44:00Z">
        <w:r w:rsidRPr="00901E63">
          <w:rPr>
            <w:rFonts w:asciiTheme="minorHAnsi" w:hAnsiTheme="minorHAnsi" w:cstheme="minorHAnsi"/>
            <w:rPrChange w:id="22" w:author="Kireta" w:date="2012-12-28T10:27:00Z">
              <w:rPr>
                <w:vertAlign w:val="superscript"/>
              </w:rPr>
            </w:rPrChange>
          </w:rPr>
          <w:t>interacción</w:t>
        </w:r>
      </w:ins>
      <w:ins w:id="23" w:author="Kireta" w:date="2012-12-15T19:45:00Z">
        <w:r w:rsidRPr="00901E63">
          <w:rPr>
            <w:rFonts w:asciiTheme="minorHAnsi" w:hAnsiTheme="minorHAnsi" w:cstheme="minorHAnsi"/>
            <w:rPrChange w:id="24" w:author="Kireta" w:date="2012-12-28T10:27:00Z">
              <w:rPr>
                <w:vertAlign w:val="superscript"/>
              </w:rPr>
            </w:rPrChange>
          </w:rPr>
          <w:t xml:space="preserve"> con el proveedor. Las características principales de este modelo son:</w:t>
        </w:r>
      </w:ins>
    </w:p>
    <w:p w:rsidR="00EE44D7" w:rsidRPr="006611F0" w:rsidRDefault="00901E63" w:rsidP="006611F0">
      <w:pPr>
        <w:pStyle w:val="ListParagraph"/>
        <w:numPr>
          <w:ilvl w:val="0"/>
          <w:numId w:val="9"/>
        </w:numPr>
        <w:spacing w:after="200"/>
        <w:contextualSpacing/>
        <w:jc w:val="both"/>
        <w:rPr>
          <w:ins w:id="25" w:author="Kireta" w:date="2012-12-15T19:45:00Z"/>
          <w:rFonts w:asciiTheme="minorHAnsi" w:hAnsiTheme="minorHAnsi" w:cstheme="minorHAnsi"/>
          <w:rPrChange w:id="26" w:author="Kireta" w:date="2012-12-28T10:27:00Z">
            <w:rPr>
              <w:ins w:id="27" w:author="Kireta" w:date="2012-12-15T19:45:00Z"/>
            </w:rPr>
          </w:rPrChange>
        </w:rPr>
      </w:pPr>
      <w:ins w:id="28" w:author="Kireta" w:date="2012-12-15T19:45:00Z">
        <w:r w:rsidRPr="00901E63">
          <w:rPr>
            <w:rFonts w:asciiTheme="minorHAnsi" w:hAnsiTheme="minorHAnsi" w:cstheme="minorHAnsi"/>
            <w:rPrChange w:id="29" w:author="Kireta" w:date="2012-12-28T10:27:00Z">
              <w:rPr>
                <w:vertAlign w:val="superscript"/>
              </w:rPr>
            </w:rPrChange>
          </w:rPr>
          <w:t>Auto servicio bajo demanda. El consumidor puede obtener y dejar recursos de manera unilateral sin intervención del proveedor.</w:t>
        </w:r>
      </w:ins>
    </w:p>
    <w:p w:rsidR="00EE44D7" w:rsidRPr="006611F0" w:rsidRDefault="00901E63" w:rsidP="006611F0">
      <w:pPr>
        <w:pStyle w:val="ListParagraph"/>
        <w:numPr>
          <w:ilvl w:val="0"/>
          <w:numId w:val="9"/>
        </w:numPr>
        <w:spacing w:after="200"/>
        <w:contextualSpacing/>
        <w:jc w:val="both"/>
        <w:rPr>
          <w:ins w:id="30" w:author="Kireta" w:date="2012-12-15T19:45:00Z"/>
          <w:rFonts w:asciiTheme="minorHAnsi" w:hAnsiTheme="minorHAnsi" w:cstheme="minorHAnsi"/>
          <w:rPrChange w:id="31" w:author="Kireta" w:date="2012-12-28T10:27:00Z">
            <w:rPr>
              <w:ins w:id="32" w:author="Kireta" w:date="2012-12-15T19:45:00Z"/>
            </w:rPr>
          </w:rPrChange>
        </w:rPr>
      </w:pPr>
      <w:ins w:id="33" w:author="Kireta" w:date="2012-12-15T19:45:00Z">
        <w:r w:rsidRPr="00901E63">
          <w:rPr>
            <w:rFonts w:asciiTheme="minorHAnsi" w:hAnsiTheme="minorHAnsi" w:cstheme="minorHAnsi"/>
            <w:rPrChange w:id="34" w:author="Kireta" w:date="2012-12-28T10:27:00Z">
              <w:rPr>
                <w:vertAlign w:val="superscript"/>
              </w:rPr>
            </w:rPrChange>
          </w:rPr>
          <w:t xml:space="preserve">Pool de recursos. Los recursos del proveedor se distribuyen entre </w:t>
        </w:r>
      </w:ins>
      <w:ins w:id="35" w:author="Kireta" w:date="2013-01-01T11:15:00Z">
        <w:r w:rsidR="00546398" w:rsidRPr="00901E63">
          <w:rPr>
            <w:rFonts w:asciiTheme="minorHAnsi" w:hAnsiTheme="minorHAnsi" w:cstheme="minorHAnsi"/>
          </w:rPr>
          <w:t>múltiples</w:t>
        </w:r>
      </w:ins>
      <w:ins w:id="36" w:author="Kireta" w:date="2012-12-15T19:45:00Z">
        <w:r w:rsidRPr="00901E63">
          <w:rPr>
            <w:rFonts w:asciiTheme="minorHAnsi" w:hAnsiTheme="minorHAnsi" w:cstheme="minorHAnsi"/>
            <w:rPrChange w:id="37" w:author="Kireta" w:date="2012-12-28T10:27:00Z">
              <w:rPr>
                <w:vertAlign w:val="superscript"/>
              </w:rPr>
            </w:rPrChange>
          </w:rPr>
          <w:t xml:space="preserve"> consumidores de manera dinámica bajo la demanda del consumidor.</w:t>
        </w:r>
      </w:ins>
    </w:p>
    <w:p w:rsidR="00EE44D7" w:rsidRPr="006611F0" w:rsidRDefault="00901E63" w:rsidP="006611F0">
      <w:pPr>
        <w:pStyle w:val="ListParagraph"/>
        <w:numPr>
          <w:ilvl w:val="0"/>
          <w:numId w:val="9"/>
        </w:numPr>
        <w:spacing w:after="200"/>
        <w:contextualSpacing/>
        <w:jc w:val="both"/>
        <w:rPr>
          <w:ins w:id="38" w:author="Kireta" w:date="2012-12-15T19:45:00Z"/>
          <w:rFonts w:asciiTheme="minorHAnsi" w:hAnsiTheme="minorHAnsi" w:cstheme="minorHAnsi"/>
          <w:rPrChange w:id="39" w:author="Kireta" w:date="2012-12-28T10:27:00Z">
            <w:rPr>
              <w:ins w:id="40" w:author="Kireta" w:date="2012-12-15T19:45:00Z"/>
            </w:rPr>
          </w:rPrChange>
        </w:rPr>
      </w:pPr>
      <w:ins w:id="41" w:author="Kireta" w:date="2012-12-15T19:45:00Z">
        <w:r w:rsidRPr="00901E63">
          <w:rPr>
            <w:rFonts w:asciiTheme="minorHAnsi" w:hAnsiTheme="minorHAnsi" w:cstheme="minorHAnsi"/>
            <w:rPrChange w:id="42" w:author="Kireta" w:date="2012-12-28T10:27:00Z">
              <w:rPr>
                <w:vertAlign w:val="superscript"/>
              </w:rPr>
            </w:rPrChange>
          </w:rPr>
          <w:t xml:space="preserve">Crecimiento/decrecimiento rápido. El consumidor puede obtener y dejar recursos rápidamente acorde a su demanda. </w:t>
        </w:r>
      </w:ins>
    </w:p>
    <w:p w:rsidR="00901E63" w:rsidRPr="00901E63" w:rsidRDefault="00901E63">
      <w:pPr>
        <w:pStyle w:val="ListParagraph"/>
        <w:numPr>
          <w:ilvl w:val="0"/>
          <w:numId w:val="9"/>
        </w:numPr>
        <w:spacing w:after="200"/>
        <w:contextualSpacing/>
        <w:jc w:val="both"/>
        <w:rPr>
          <w:ins w:id="43" w:author="Kireta" w:date="2012-12-15T19:45:00Z"/>
          <w:rFonts w:asciiTheme="minorHAnsi" w:hAnsiTheme="minorHAnsi" w:cstheme="minorHAnsi"/>
          <w:rPrChange w:id="44" w:author="Kireta" w:date="2012-12-28T10:27:00Z">
            <w:rPr>
              <w:ins w:id="45" w:author="Kireta" w:date="2012-12-15T19:45:00Z"/>
            </w:rPr>
          </w:rPrChange>
        </w:rPr>
      </w:pPr>
      <w:ins w:id="46" w:author="Kireta" w:date="2012-12-15T19:45:00Z">
        <w:r w:rsidRPr="00901E63">
          <w:rPr>
            <w:rFonts w:asciiTheme="minorHAnsi" w:hAnsiTheme="minorHAnsi" w:cstheme="minorHAnsi"/>
            <w:rPrChange w:id="47" w:author="Kireta" w:date="2012-12-28T10:27:00Z">
              <w:rPr>
                <w:vertAlign w:val="superscript"/>
              </w:rPr>
            </w:rPrChange>
          </w:rPr>
          <w:t xml:space="preserve">Servicio medido. Los sistemas en cloud controlan el uso de los recursos de manera transparente al </w:t>
        </w:r>
      </w:ins>
      <w:ins w:id="48" w:author="Kireta" w:date="2012-12-16T16:48:00Z">
        <w:r w:rsidRPr="00901E63">
          <w:rPr>
            <w:rFonts w:asciiTheme="minorHAnsi" w:hAnsiTheme="minorHAnsi" w:cstheme="minorHAnsi"/>
            <w:rPrChange w:id="49" w:author="Kireta" w:date="2012-12-28T10:27:00Z">
              <w:rPr>
                <w:vertAlign w:val="superscript"/>
              </w:rPr>
            </w:rPrChange>
          </w:rPr>
          <w:t>consumidor</w:t>
        </w:r>
      </w:ins>
      <w:ins w:id="50" w:author="Kireta" w:date="2012-12-15T19:45:00Z">
        <w:r w:rsidRPr="00901E63">
          <w:rPr>
            <w:rFonts w:asciiTheme="minorHAnsi" w:hAnsiTheme="minorHAnsi" w:cstheme="minorHAnsi"/>
            <w:rPrChange w:id="51" w:author="Kireta" w:date="2012-12-28T10:27:00Z">
              <w:rPr>
                <w:vertAlign w:val="superscript"/>
              </w:rPr>
            </w:rPrChange>
          </w:rPr>
          <w:t xml:space="preserve">, al que se le factura en base a esto. </w:t>
        </w:r>
      </w:ins>
      <w:ins w:id="52" w:author="Kireta" w:date="2012-12-16T16:49:00Z">
        <w:r w:rsidRPr="00901E63">
          <w:rPr>
            <w:rFonts w:asciiTheme="minorHAnsi" w:hAnsiTheme="minorHAnsi" w:cstheme="minorHAnsi"/>
            <w:rPrChange w:id="53" w:author="Kireta" w:date="2012-12-28T10:27:00Z">
              <w:rPr>
                <w:vertAlign w:val="superscript"/>
              </w:rPr>
            </w:rPrChange>
          </w:rPr>
          <w:t xml:space="preserve">Por ejemplo, para maquinas virtuales el uso suele medirse en horas mientras que en almacenamiento se mide </w:t>
        </w:r>
      </w:ins>
      <w:ins w:id="54" w:author="Kireta" w:date="2012-12-16T16:50:00Z">
        <w:r w:rsidRPr="00901E63">
          <w:rPr>
            <w:rFonts w:asciiTheme="minorHAnsi" w:hAnsiTheme="minorHAnsi" w:cstheme="minorHAnsi"/>
            <w:rPrChange w:id="55" w:author="Kireta" w:date="2012-12-28T10:27:00Z">
              <w:rPr>
                <w:vertAlign w:val="superscript"/>
              </w:rPr>
            </w:rPrChange>
          </w:rPr>
          <w:t>en GBs</w:t>
        </w:r>
      </w:ins>
      <w:ins w:id="56" w:author="Kireta" w:date="2012-12-16T16:49:00Z">
        <w:r w:rsidRPr="00901E63">
          <w:rPr>
            <w:rFonts w:asciiTheme="minorHAnsi" w:hAnsiTheme="minorHAnsi" w:cstheme="minorHAnsi"/>
            <w:rPrChange w:id="57" w:author="Kireta" w:date="2012-12-28T10:27:00Z">
              <w:rPr>
                <w:vertAlign w:val="superscript"/>
              </w:rPr>
            </w:rPrChange>
          </w:rPr>
          <w:t>.</w:t>
        </w:r>
      </w:ins>
      <w:ins w:id="58" w:author="Kireta" w:date="2012-12-16T16:50:00Z">
        <w:r w:rsidRPr="00901E63">
          <w:rPr>
            <w:rFonts w:asciiTheme="minorHAnsi" w:hAnsiTheme="minorHAnsi" w:cstheme="minorHAnsi"/>
            <w:rPrChange w:id="59" w:author="Kireta" w:date="2012-12-28T10:27:00Z">
              <w:rPr>
                <w:vertAlign w:val="superscript"/>
              </w:rPr>
            </w:rPrChange>
          </w:rPr>
          <w:t xml:space="preserve"> Todos los proveedores manejan variaciones de este mismo esquema</w:t>
        </w:r>
      </w:ins>
      <w:ins w:id="60" w:author="Kireta" w:date="2012-12-16T16:51:00Z">
        <w:r w:rsidRPr="00901E63">
          <w:rPr>
            <w:rFonts w:asciiTheme="minorHAnsi" w:hAnsiTheme="minorHAnsi" w:cstheme="minorHAnsi"/>
            <w:rPrChange w:id="61" w:author="Kireta" w:date="2012-12-28T10:27:00Z">
              <w:rPr>
                <w:vertAlign w:val="superscript"/>
              </w:rPr>
            </w:rPrChange>
          </w:rPr>
          <w:t>.</w:t>
        </w:r>
      </w:ins>
      <w:bookmarkStart w:id="62" w:name="_GoBack"/>
      <w:bookmarkEnd w:id="62"/>
    </w:p>
    <w:p w:rsidR="00901E63" w:rsidRPr="00901E63" w:rsidRDefault="00901E63">
      <w:pPr>
        <w:jc w:val="both"/>
        <w:rPr>
          <w:ins w:id="63" w:author="Kireta" w:date="2012-12-15T19:45:00Z"/>
          <w:rFonts w:asciiTheme="minorHAnsi" w:hAnsiTheme="minorHAnsi" w:cstheme="minorHAnsi"/>
          <w:rPrChange w:id="64" w:author="Kireta" w:date="2012-12-28T10:27:00Z">
            <w:rPr>
              <w:ins w:id="65" w:author="Kireta" w:date="2012-12-15T19:45:00Z"/>
            </w:rPr>
          </w:rPrChange>
        </w:rPr>
      </w:pPr>
      <w:ins w:id="66" w:author="Kireta" w:date="2012-12-22T19:08:00Z">
        <w:r w:rsidRPr="00901E63">
          <w:rPr>
            <w:rFonts w:asciiTheme="minorHAnsi" w:hAnsiTheme="minorHAnsi" w:cstheme="minorHAnsi"/>
            <w:rPrChange w:id="67" w:author="Kireta" w:date="2012-12-28T10:27:00Z">
              <w:rPr>
                <w:vertAlign w:val="superscript"/>
              </w:rPr>
            </w:rPrChange>
          </w:rPr>
          <w:t>Los</w:t>
        </w:r>
      </w:ins>
      <w:ins w:id="68" w:author="Kireta" w:date="2012-12-15T19:45:00Z">
        <w:r w:rsidRPr="00901E63">
          <w:rPr>
            <w:rFonts w:asciiTheme="minorHAnsi" w:hAnsiTheme="minorHAnsi" w:cstheme="minorHAnsi"/>
            <w:rPrChange w:id="69" w:author="Kireta" w:date="2012-12-28T10:27:00Z">
              <w:rPr>
                <w:vertAlign w:val="superscript"/>
              </w:rPr>
            </w:rPrChange>
          </w:rPr>
          <w:t xml:space="preserve"> servicios de cloud</w:t>
        </w:r>
      </w:ins>
      <w:ins w:id="70" w:author="Kireta" w:date="2012-12-22T19:08:00Z">
        <w:r w:rsidRPr="00901E63">
          <w:rPr>
            <w:rFonts w:asciiTheme="minorHAnsi" w:hAnsiTheme="minorHAnsi" w:cstheme="minorHAnsi"/>
            <w:rPrChange w:id="71" w:author="Kireta" w:date="2012-12-28T10:27:00Z">
              <w:rPr>
                <w:vertAlign w:val="superscript"/>
              </w:rPr>
            </w:rPrChange>
          </w:rPr>
          <w:t xml:space="preserve"> </w:t>
        </w:r>
      </w:ins>
      <w:ins w:id="72" w:author="Kireta" w:date="2012-12-15T19:45:00Z">
        <w:r w:rsidRPr="00901E63">
          <w:rPr>
            <w:rFonts w:asciiTheme="minorHAnsi" w:hAnsiTheme="minorHAnsi" w:cstheme="minorHAnsi"/>
            <w:rPrChange w:id="73" w:author="Kireta" w:date="2012-12-28T10:27:00Z">
              <w:rPr>
                <w:vertAlign w:val="superscript"/>
              </w:rPr>
            </w:rPrChange>
          </w:rPr>
          <w:t xml:space="preserve">computing </w:t>
        </w:r>
      </w:ins>
      <w:ins w:id="74" w:author="Kireta" w:date="2012-12-22T19:08:00Z">
        <w:r w:rsidRPr="00901E63">
          <w:rPr>
            <w:rFonts w:asciiTheme="minorHAnsi" w:hAnsiTheme="minorHAnsi" w:cstheme="minorHAnsi"/>
            <w:rPrChange w:id="75" w:author="Kireta" w:date="2012-12-28T10:27:00Z">
              <w:rPr>
                <w:vertAlign w:val="superscript"/>
              </w:rPr>
            </w:rPrChange>
          </w:rPr>
          <w:t>se agrupan</w:t>
        </w:r>
      </w:ins>
      <w:ins w:id="76" w:author="Kireta" w:date="2012-12-15T19:45:00Z">
        <w:r w:rsidRPr="00901E63">
          <w:rPr>
            <w:rFonts w:asciiTheme="minorHAnsi" w:hAnsiTheme="minorHAnsi" w:cstheme="minorHAnsi"/>
            <w:rPrChange w:id="77" w:author="Kireta" w:date="2012-12-28T10:27:00Z">
              <w:rPr>
                <w:vertAlign w:val="superscript"/>
              </w:rPr>
            </w:rPrChange>
          </w:rPr>
          <w:t xml:space="preserve"> en tres tipos básicos:</w:t>
        </w:r>
      </w:ins>
    </w:p>
    <w:p w:rsidR="00901E63" w:rsidRPr="00901E63" w:rsidRDefault="00901E63">
      <w:pPr>
        <w:pStyle w:val="ListParagraph"/>
        <w:numPr>
          <w:ilvl w:val="0"/>
          <w:numId w:val="10"/>
        </w:numPr>
        <w:spacing w:after="200"/>
        <w:contextualSpacing/>
        <w:jc w:val="both"/>
        <w:rPr>
          <w:ins w:id="78" w:author="Kireta" w:date="2012-12-15T19:45:00Z"/>
          <w:rFonts w:asciiTheme="minorHAnsi" w:hAnsiTheme="minorHAnsi" w:cstheme="minorHAnsi"/>
          <w:rPrChange w:id="79" w:author="Kireta" w:date="2012-12-28T10:27:00Z">
            <w:rPr>
              <w:ins w:id="80" w:author="Kireta" w:date="2012-12-15T19:45:00Z"/>
            </w:rPr>
          </w:rPrChange>
        </w:rPr>
      </w:pPr>
      <w:ins w:id="81" w:author="Kireta" w:date="2012-12-15T19:45:00Z">
        <w:r w:rsidRPr="00901E63">
          <w:rPr>
            <w:rFonts w:asciiTheme="minorHAnsi" w:hAnsiTheme="minorHAnsi" w:cstheme="minorHAnsi"/>
            <w:lang w:val="en-US"/>
            <w:rPrChange w:id="82" w:author="Kireta" w:date="2012-12-28T10:27:00Z">
              <w:rPr>
                <w:vertAlign w:val="superscript"/>
                <w:lang w:val="en-US"/>
              </w:rPr>
            </w:rPrChange>
          </w:rPr>
          <w:t xml:space="preserve">SaaS (Software as a Service). </w:t>
        </w:r>
        <w:r w:rsidRPr="00901E63">
          <w:rPr>
            <w:rFonts w:asciiTheme="minorHAnsi" w:hAnsiTheme="minorHAnsi" w:cstheme="minorHAnsi"/>
            <w:rPrChange w:id="83" w:author="Kireta" w:date="2012-12-28T10:27:00Z">
              <w:rPr>
                <w:vertAlign w:val="superscript"/>
              </w:rPr>
            </w:rPrChange>
          </w:rPr>
          <w:t xml:space="preserve">Se le provee  al consumidor la posibilidad de utilizar una aplicación del proveedor que corre en una infraestructura de tipo cloud. Ejemplos de esto </w:t>
        </w:r>
      </w:ins>
      <w:ins w:id="84" w:author="Kireta" w:date="2012-12-28T10:19:00Z">
        <w:r w:rsidRPr="00901E63">
          <w:rPr>
            <w:rFonts w:asciiTheme="minorHAnsi" w:hAnsiTheme="minorHAnsi" w:cstheme="minorHAnsi"/>
            <w:rPrChange w:id="85" w:author="Kireta" w:date="2012-12-28T10:27:00Z">
              <w:rPr>
                <w:vertAlign w:val="superscript"/>
              </w:rPr>
            </w:rPrChange>
          </w:rPr>
          <w:t>son</w:t>
        </w:r>
      </w:ins>
      <w:ins w:id="86" w:author="Kireta" w:date="2012-12-15T19:45:00Z">
        <w:r w:rsidRPr="00901E63">
          <w:rPr>
            <w:rFonts w:asciiTheme="minorHAnsi" w:hAnsiTheme="minorHAnsi" w:cstheme="minorHAnsi"/>
            <w:rPrChange w:id="87" w:author="Kireta" w:date="2012-12-28T10:27:00Z">
              <w:rPr>
                <w:vertAlign w:val="superscript"/>
              </w:rPr>
            </w:rPrChange>
          </w:rPr>
          <w:t xml:space="preserve"> los servicios de webmail</w:t>
        </w:r>
      </w:ins>
    </w:p>
    <w:p w:rsidR="00901E63" w:rsidRPr="00901E63" w:rsidRDefault="00901E63">
      <w:pPr>
        <w:pStyle w:val="ListParagraph"/>
        <w:numPr>
          <w:ilvl w:val="0"/>
          <w:numId w:val="10"/>
        </w:numPr>
        <w:spacing w:after="200"/>
        <w:contextualSpacing/>
        <w:jc w:val="both"/>
        <w:rPr>
          <w:ins w:id="88" w:author="Kireta" w:date="2012-12-15T19:45:00Z"/>
          <w:rFonts w:asciiTheme="minorHAnsi" w:hAnsiTheme="minorHAnsi" w:cstheme="minorHAnsi"/>
          <w:rPrChange w:id="89" w:author="Kireta" w:date="2012-12-28T10:27:00Z">
            <w:rPr>
              <w:ins w:id="90" w:author="Kireta" w:date="2012-12-15T19:45:00Z"/>
            </w:rPr>
          </w:rPrChange>
        </w:rPr>
      </w:pPr>
      <w:ins w:id="91" w:author="Kireta" w:date="2012-12-15T19:45:00Z">
        <w:r w:rsidRPr="00901E63">
          <w:rPr>
            <w:rFonts w:asciiTheme="minorHAnsi" w:hAnsiTheme="minorHAnsi" w:cstheme="minorHAnsi"/>
            <w:lang w:val="en-US"/>
            <w:rPrChange w:id="92" w:author="Kireta" w:date="2012-12-28T10:27:00Z">
              <w:rPr>
                <w:vertAlign w:val="superscript"/>
              </w:rPr>
            </w:rPrChange>
          </w:rPr>
          <w:t xml:space="preserve">PaaS (Platform as a Service). </w:t>
        </w:r>
        <w:r w:rsidRPr="00901E63">
          <w:rPr>
            <w:rFonts w:asciiTheme="minorHAnsi" w:hAnsiTheme="minorHAnsi" w:cstheme="minorHAnsi"/>
            <w:rPrChange w:id="93" w:author="Kireta" w:date="2012-12-28T10:27:00Z">
              <w:rPr>
                <w:vertAlign w:val="superscript"/>
              </w:rPr>
            </w:rPrChange>
          </w:rPr>
          <w:t xml:space="preserve">Se le provee al consumidor la habilidad de desplegar una </w:t>
        </w:r>
      </w:ins>
      <w:ins w:id="94" w:author="Kireta" w:date="2013-01-01T11:16:00Z">
        <w:r w:rsidR="00546398" w:rsidRPr="00901E63">
          <w:rPr>
            <w:rFonts w:asciiTheme="minorHAnsi" w:hAnsiTheme="minorHAnsi" w:cstheme="minorHAnsi"/>
          </w:rPr>
          <w:t>aplicación</w:t>
        </w:r>
      </w:ins>
      <w:ins w:id="95" w:author="Kireta" w:date="2012-12-15T19:45:00Z">
        <w:r w:rsidRPr="00901E63">
          <w:rPr>
            <w:rFonts w:asciiTheme="minorHAnsi" w:hAnsiTheme="minorHAnsi" w:cstheme="minorHAnsi"/>
            <w:rPrChange w:id="96" w:author="Kireta" w:date="2012-12-28T10:27:00Z">
              <w:rPr>
                <w:vertAlign w:val="superscript"/>
              </w:rPr>
            </w:rPrChange>
          </w:rPr>
          <w:t xml:space="preserve"> propia creada con el lenguaje, </w:t>
        </w:r>
      </w:ins>
      <w:ins w:id="97" w:author="Kireta" w:date="2013-01-01T11:16:00Z">
        <w:r w:rsidR="00546398" w:rsidRPr="00901E63">
          <w:rPr>
            <w:rFonts w:asciiTheme="minorHAnsi" w:hAnsiTheme="minorHAnsi" w:cstheme="minorHAnsi"/>
          </w:rPr>
          <w:t>librerías</w:t>
        </w:r>
      </w:ins>
      <w:ins w:id="98" w:author="Kireta" w:date="2012-12-15T19:45:00Z">
        <w:r w:rsidRPr="00901E63">
          <w:rPr>
            <w:rFonts w:asciiTheme="minorHAnsi" w:hAnsiTheme="minorHAnsi" w:cstheme="minorHAnsi"/>
            <w:rPrChange w:id="99" w:author="Kireta" w:date="2012-12-28T10:27:00Z">
              <w:rPr>
                <w:vertAlign w:val="superscript"/>
              </w:rPr>
            </w:rPrChange>
          </w:rPr>
          <w:t xml:space="preserve"> y herramientas soportadas por el proveedor. El consumidor</w:t>
        </w:r>
      </w:ins>
      <w:ins w:id="100" w:author="Kireta" w:date="2012-12-15T20:13:00Z">
        <w:r w:rsidRPr="00901E63">
          <w:rPr>
            <w:rFonts w:asciiTheme="minorHAnsi" w:hAnsiTheme="minorHAnsi" w:cstheme="minorHAnsi"/>
            <w:rPrChange w:id="101" w:author="Kireta" w:date="2012-12-28T10:27:00Z">
              <w:rPr>
                <w:vertAlign w:val="superscript"/>
              </w:rPr>
            </w:rPrChange>
          </w:rPr>
          <w:t xml:space="preserve"> debe adaptarse al ambiente de ejecución provisto</w:t>
        </w:r>
      </w:ins>
      <w:ins w:id="102" w:author="Kireta" w:date="2012-12-15T19:45:00Z">
        <w:r w:rsidRPr="00901E63">
          <w:rPr>
            <w:rFonts w:asciiTheme="minorHAnsi" w:hAnsiTheme="minorHAnsi" w:cstheme="minorHAnsi"/>
            <w:rPrChange w:id="103" w:author="Kireta" w:date="2012-12-28T10:27:00Z">
              <w:rPr>
                <w:vertAlign w:val="superscript"/>
              </w:rPr>
            </w:rPrChange>
          </w:rPr>
          <w:t>.</w:t>
        </w:r>
      </w:ins>
      <w:ins w:id="104" w:author="Kireta" w:date="2012-12-28T10:19:00Z">
        <w:r w:rsidRPr="00901E63">
          <w:rPr>
            <w:rFonts w:asciiTheme="minorHAnsi" w:hAnsiTheme="minorHAnsi" w:cstheme="minorHAnsi"/>
            <w:rPrChange w:id="105" w:author="Kireta" w:date="2012-12-28T10:27:00Z">
              <w:rPr>
                <w:vertAlign w:val="superscript"/>
              </w:rPr>
            </w:rPrChange>
          </w:rPr>
          <w:t xml:space="preserve"> Ejemplos de este tipo se servicio son Google App Engine o </w:t>
        </w:r>
      </w:ins>
      <w:ins w:id="106" w:author="Kireta" w:date="2012-12-28T10:20:00Z">
        <w:r w:rsidRPr="00901E63">
          <w:rPr>
            <w:rFonts w:asciiTheme="minorHAnsi" w:hAnsiTheme="minorHAnsi" w:cstheme="minorHAnsi"/>
            <w:rPrChange w:id="107" w:author="Kireta" w:date="2012-12-28T10:27:00Z">
              <w:rPr>
                <w:vertAlign w:val="superscript"/>
              </w:rPr>
            </w:rPrChange>
          </w:rPr>
          <w:t>Heroku</w:t>
        </w:r>
      </w:ins>
    </w:p>
    <w:p w:rsidR="00901E63" w:rsidRPr="00901E63" w:rsidRDefault="00901E63">
      <w:pPr>
        <w:pStyle w:val="ListParagraph"/>
        <w:numPr>
          <w:ilvl w:val="0"/>
          <w:numId w:val="10"/>
        </w:numPr>
        <w:spacing w:after="200"/>
        <w:contextualSpacing/>
        <w:jc w:val="both"/>
        <w:rPr>
          <w:ins w:id="108" w:author="Kireta" w:date="2012-12-27T16:45:00Z"/>
          <w:rFonts w:asciiTheme="minorHAnsi" w:hAnsiTheme="minorHAnsi" w:cstheme="minorHAnsi"/>
          <w:rPrChange w:id="109" w:author="Kireta" w:date="2012-12-28T10:27:00Z">
            <w:rPr>
              <w:ins w:id="110" w:author="Kireta" w:date="2012-12-27T16:45:00Z"/>
            </w:rPr>
          </w:rPrChange>
        </w:rPr>
      </w:pPr>
      <w:ins w:id="111" w:author="Kireta" w:date="2012-12-15T19:45:00Z">
        <w:r w:rsidRPr="00901E63">
          <w:rPr>
            <w:rFonts w:asciiTheme="minorHAnsi" w:hAnsiTheme="minorHAnsi" w:cstheme="minorHAnsi"/>
            <w:lang w:val="en-US"/>
            <w:rPrChange w:id="112" w:author="Kireta" w:date="2012-12-28T10:27:00Z">
              <w:rPr>
                <w:vertAlign w:val="superscript"/>
                <w:lang w:val="en-US"/>
              </w:rPr>
            </w:rPrChange>
          </w:rPr>
          <w:t xml:space="preserve">IaaS (Infrastructure as a Service). </w:t>
        </w:r>
        <w:r w:rsidRPr="00901E63">
          <w:rPr>
            <w:rFonts w:asciiTheme="minorHAnsi" w:hAnsiTheme="minorHAnsi" w:cstheme="minorHAnsi"/>
            <w:rPrChange w:id="113" w:author="Kireta" w:date="2012-12-28T10:27:00Z">
              <w:rPr>
                <w:vertAlign w:val="superscript"/>
              </w:rPr>
            </w:rPrChange>
          </w:rPr>
          <w:t xml:space="preserve">Se le provee al consumidor la habilidad de obtener recursos computacionales en los cuales el consumidor puede </w:t>
        </w:r>
      </w:ins>
      <w:ins w:id="114" w:author="Kireta" w:date="2013-01-01T11:16:00Z">
        <w:r w:rsidR="00546398" w:rsidRPr="00901E63">
          <w:rPr>
            <w:rFonts w:asciiTheme="minorHAnsi" w:hAnsiTheme="minorHAnsi" w:cstheme="minorHAnsi"/>
          </w:rPr>
          <w:t>desplegar sus</w:t>
        </w:r>
      </w:ins>
      <w:ins w:id="115" w:author="Kireta" w:date="2012-12-15T19:45:00Z">
        <w:r w:rsidRPr="00901E63">
          <w:rPr>
            <w:rFonts w:asciiTheme="minorHAnsi" w:hAnsiTheme="minorHAnsi" w:cstheme="minorHAnsi"/>
            <w:rPrChange w:id="116" w:author="Kireta" w:date="2012-12-28T10:27:00Z">
              <w:rPr>
                <w:vertAlign w:val="superscript"/>
              </w:rPr>
            </w:rPrChange>
          </w:rPr>
          <w:t xml:space="preserve"> </w:t>
        </w:r>
      </w:ins>
      <w:ins w:id="117" w:author="Kireta" w:date="2013-01-01T11:16:00Z">
        <w:r w:rsidR="00546398" w:rsidRPr="00901E63">
          <w:rPr>
            <w:rFonts w:asciiTheme="minorHAnsi" w:hAnsiTheme="minorHAnsi" w:cstheme="minorHAnsi"/>
          </w:rPr>
          <w:t>aplicaciones arbitrariamente</w:t>
        </w:r>
      </w:ins>
      <w:ins w:id="118" w:author="Kireta" w:date="2012-12-15T19:45:00Z">
        <w:r w:rsidRPr="00901E63">
          <w:rPr>
            <w:rFonts w:asciiTheme="minorHAnsi" w:hAnsiTheme="minorHAnsi" w:cstheme="minorHAnsi"/>
            <w:rPrChange w:id="119" w:author="Kireta" w:date="2012-12-28T10:27:00Z">
              <w:rPr>
                <w:vertAlign w:val="superscript"/>
              </w:rPr>
            </w:rPrChange>
          </w:rPr>
          <w:t xml:space="preserve">. En este tipo de servicios el consumidor no maneja la </w:t>
        </w:r>
      </w:ins>
      <w:ins w:id="120" w:author="Kireta" w:date="2013-01-01T11:16:00Z">
        <w:r w:rsidR="00546398" w:rsidRPr="00901E63">
          <w:rPr>
            <w:rFonts w:asciiTheme="minorHAnsi" w:hAnsiTheme="minorHAnsi" w:cstheme="minorHAnsi"/>
          </w:rPr>
          <w:t>infraestructura</w:t>
        </w:r>
      </w:ins>
      <w:ins w:id="121" w:author="Kireta" w:date="2012-12-15T19:45:00Z">
        <w:r w:rsidRPr="00901E63">
          <w:rPr>
            <w:rFonts w:asciiTheme="minorHAnsi" w:hAnsiTheme="minorHAnsi" w:cstheme="minorHAnsi"/>
            <w:rPrChange w:id="122" w:author="Kireta" w:date="2012-12-28T10:27:00Z">
              <w:rPr>
                <w:vertAlign w:val="superscript"/>
              </w:rPr>
            </w:rPrChange>
          </w:rPr>
          <w:t xml:space="preserve"> subyacente pero tiene control sobre sistemas operativos, sistemas de archivos</w:t>
        </w:r>
      </w:ins>
      <w:ins w:id="123" w:author="Kireta" w:date="2012-12-15T20:14:00Z">
        <w:r w:rsidRPr="00901E63">
          <w:rPr>
            <w:rFonts w:asciiTheme="minorHAnsi" w:hAnsiTheme="minorHAnsi" w:cstheme="minorHAnsi"/>
            <w:rPrChange w:id="124" w:author="Kireta" w:date="2012-12-28T10:27:00Z">
              <w:rPr>
                <w:vertAlign w:val="superscript"/>
              </w:rPr>
            </w:rPrChange>
          </w:rPr>
          <w:t>, maquinas virtuales</w:t>
        </w:r>
      </w:ins>
      <w:ins w:id="125" w:author="Kireta" w:date="2012-12-15T19:45:00Z">
        <w:r w:rsidRPr="00901E63">
          <w:rPr>
            <w:rFonts w:asciiTheme="minorHAnsi" w:hAnsiTheme="minorHAnsi" w:cstheme="minorHAnsi"/>
            <w:rPrChange w:id="126" w:author="Kireta" w:date="2012-12-28T10:27:00Z">
              <w:rPr>
                <w:vertAlign w:val="superscript"/>
              </w:rPr>
            </w:rPrChange>
          </w:rPr>
          <w:t xml:space="preserve"> y las aplicaciones que </w:t>
        </w:r>
      </w:ins>
      <w:ins w:id="127" w:author="Kireta" w:date="2013-01-01T11:16:00Z">
        <w:r w:rsidR="00546398" w:rsidRPr="00901E63">
          <w:rPr>
            <w:rFonts w:asciiTheme="minorHAnsi" w:hAnsiTheme="minorHAnsi" w:cstheme="minorHAnsi"/>
          </w:rPr>
          <w:t>despliega. A</w:t>
        </w:r>
      </w:ins>
      <w:ins w:id="128" w:author="Kireta" w:date="2012-12-15T19:45:00Z">
        <w:r w:rsidRPr="00901E63">
          <w:rPr>
            <w:rFonts w:asciiTheme="minorHAnsi" w:hAnsiTheme="minorHAnsi" w:cstheme="minorHAnsi"/>
            <w:rPrChange w:id="129" w:author="Kireta" w:date="2012-12-28T10:27:00Z">
              <w:rPr>
                <w:vertAlign w:val="superscript"/>
              </w:rPr>
            </w:rPrChange>
          </w:rPr>
          <w:t xml:space="preserve"> diferencia de lo que sucede en PaaS, no se le obliga al </w:t>
        </w:r>
      </w:ins>
      <w:ins w:id="130" w:author="Kireta" w:date="2012-12-15T20:14:00Z">
        <w:r w:rsidRPr="00901E63">
          <w:rPr>
            <w:rFonts w:asciiTheme="minorHAnsi" w:hAnsiTheme="minorHAnsi" w:cstheme="minorHAnsi"/>
            <w:rPrChange w:id="131" w:author="Kireta" w:date="2012-12-28T10:27:00Z">
              <w:rPr>
                <w:vertAlign w:val="superscript"/>
              </w:rPr>
            </w:rPrChange>
          </w:rPr>
          <w:t xml:space="preserve">consumidor </w:t>
        </w:r>
      </w:ins>
      <w:ins w:id="132" w:author="Kireta" w:date="2012-12-15T19:45:00Z">
        <w:r w:rsidRPr="00901E63">
          <w:rPr>
            <w:rFonts w:asciiTheme="minorHAnsi" w:hAnsiTheme="minorHAnsi" w:cstheme="minorHAnsi"/>
            <w:rPrChange w:id="133" w:author="Kireta" w:date="2012-12-28T10:27:00Z">
              <w:rPr>
                <w:vertAlign w:val="superscript"/>
              </w:rPr>
            </w:rPrChange>
          </w:rPr>
          <w:t xml:space="preserve">a trabajar con un </w:t>
        </w:r>
      </w:ins>
      <w:ins w:id="134" w:author="Kireta" w:date="2012-12-15T20:14:00Z">
        <w:r w:rsidRPr="00901E63">
          <w:rPr>
            <w:rFonts w:asciiTheme="minorHAnsi" w:hAnsiTheme="minorHAnsi" w:cstheme="minorHAnsi"/>
            <w:rPrChange w:id="135" w:author="Kireta" w:date="2012-12-28T10:27:00Z">
              <w:rPr>
                <w:vertAlign w:val="superscript"/>
              </w:rPr>
            </w:rPrChange>
          </w:rPr>
          <w:t>ambiente de ejecución impuesto por el proveedor</w:t>
        </w:r>
      </w:ins>
      <w:ins w:id="136" w:author="Kireta" w:date="2012-12-15T19:45:00Z">
        <w:r w:rsidRPr="00901E63">
          <w:rPr>
            <w:rFonts w:asciiTheme="minorHAnsi" w:hAnsiTheme="minorHAnsi" w:cstheme="minorHAnsi"/>
            <w:rPrChange w:id="137" w:author="Kireta" w:date="2012-12-28T10:27:00Z">
              <w:rPr>
                <w:vertAlign w:val="superscript"/>
              </w:rPr>
            </w:rPrChange>
          </w:rPr>
          <w:t>.</w:t>
        </w:r>
      </w:ins>
      <w:ins w:id="138" w:author="Kireta" w:date="2012-12-28T10:20:00Z">
        <w:r w:rsidRPr="00901E63">
          <w:rPr>
            <w:rFonts w:asciiTheme="minorHAnsi" w:hAnsiTheme="minorHAnsi" w:cstheme="minorHAnsi"/>
            <w:rPrChange w:id="139" w:author="Kireta" w:date="2012-12-28T10:27:00Z">
              <w:rPr>
                <w:vertAlign w:val="superscript"/>
              </w:rPr>
            </w:rPrChange>
          </w:rPr>
          <w:t xml:space="preserve"> Ejemplos de este tipo de servicio son Amazon EC2, Google Storage o Microsoft Azure</w:t>
        </w:r>
      </w:ins>
    </w:p>
    <w:p w:rsidR="00901E63" w:rsidRPr="00901E63" w:rsidRDefault="00901E63" w:rsidP="00901E63">
      <w:pPr>
        <w:spacing w:after="200"/>
        <w:contextualSpacing/>
        <w:jc w:val="both"/>
        <w:rPr>
          <w:ins w:id="140" w:author="Kireta" w:date="2012-12-15T19:45:00Z"/>
          <w:rFonts w:asciiTheme="minorHAnsi" w:hAnsiTheme="minorHAnsi" w:cstheme="minorHAnsi"/>
          <w:rPrChange w:id="141" w:author="Kireta" w:date="2012-12-28T10:27:00Z">
            <w:rPr>
              <w:ins w:id="142" w:author="Kireta" w:date="2012-12-15T19:45:00Z"/>
            </w:rPr>
          </w:rPrChange>
        </w:rPr>
        <w:pPrChange w:id="143" w:author="Kireta" w:date="2012-12-28T10:21:00Z">
          <w:pPr>
            <w:pStyle w:val="ListParagraph"/>
            <w:numPr>
              <w:numId w:val="10"/>
            </w:numPr>
            <w:spacing w:after="200"/>
            <w:ind w:left="720" w:hanging="360"/>
            <w:contextualSpacing/>
            <w:jc w:val="both"/>
          </w:pPr>
        </w:pPrChange>
      </w:pPr>
    </w:p>
    <w:p w:rsidR="00901E63" w:rsidRPr="00901E63" w:rsidRDefault="00901E63" w:rsidP="00901E63">
      <w:pPr>
        <w:jc w:val="both"/>
        <w:rPr>
          <w:ins w:id="144" w:author="Kireta" w:date="2012-12-28T10:22:00Z"/>
          <w:rFonts w:asciiTheme="minorHAnsi" w:hAnsiTheme="minorHAnsi" w:cstheme="minorHAnsi"/>
          <w:rPrChange w:id="145" w:author="Kireta" w:date="2012-12-28T10:27:00Z">
            <w:rPr>
              <w:ins w:id="146" w:author="Kireta" w:date="2012-12-28T10:22:00Z"/>
            </w:rPr>
          </w:rPrChange>
        </w:rPr>
        <w:pPrChange w:id="147" w:author="Kireta" w:date="2012-12-28T10:21:00Z">
          <w:pPr/>
        </w:pPrChange>
      </w:pPr>
      <w:ins w:id="148" w:author="Kireta" w:date="2012-12-27T16:45:00Z">
        <w:r w:rsidRPr="00901E63">
          <w:rPr>
            <w:rFonts w:asciiTheme="minorHAnsi" w:hAnsiTheme="minorHAnsi" w:cstheme="minorHAnsi"/>
            <w:rPrChange w:id="149" w:author="Kireta" w:date="2012-12-28T10:27:00Z">
              <w:rPr>
                <w:vertAlign w:val="superscript"/>
              </w:rPr>
            </w:rPrChange>
          </w:rPr>
          <w:t xml:space="preserve">Existe en la actualidad una variada oferta de proveedores para todo tipo de servicios siendo los </w:t>
        </w:r>
      </w:ins>
      <w:ins w:id="150" w:author="Kireta" w:date="2012-12-27T16:57:00Z">
        <w:r w:rsidRPr="00901E63">
          <w:rPr>
            <w:rFonts w:asciiTheme="minorHAnsi" w:hAnsiTheme="minorHAnsi" w:cstheme="minorHAnsi"/>
            <w:rPrChange w:id="151" w:author="Kireta" w:date="2012-12-28T10:27:00Z">
              <w:rPr>
                <w:vertAlign w:val="superscript"/>
              </w:rPr>
            </w:rPrChange>
          </w:rPr>
          <w:t>más</w:t>
        </w:r>
      </w:ins>
      <w:ins w:id="152" w:author="Kireta" w:date="2012-12-27T16:45:00Z">
        <w:r w:rsidRPr="00901E63">
          <w:rPr>
            <w:rFonts w:asciiTheme="minorHAnsi" w:hAnsiTheme="minorHAnsi" w:cstheme="minorHAnsi"/>
            <w:rPrChange w:id="153" w:author="Kireta" w:date="2012-12-28T10:27:00Z">
              <w:rPr>
                <w:vertAlign w:val="superscript"/>
              </w:rPr>
            </w:rPrChange>
          </w:rPr>
          <w:t xml:space="preserve"> </w:t>
        </w:r>
      </w:ins>
      <w:ins w:id="154" w:author="Kireta" w:date="2012-12-27T16:50:00Z">
        <w:r w:rsidRPr="00901E63">
          <w:rPr>
            <w:rFonts w:asciiTheme="minorHAnsi" w:hAnsiTheme="minorHAnsi" w:cstheme="minorHAnsi"/>
            <w:rPrChange w:id="155" w:author="Kireta" w:date="2012-12-28T10:27:00Z">
              <w:rPr>
                <w:vertAlign w:val="superscript"/>
              </w:rPr>
            </w:rPrChange>
          </w:rPr>
          <w:t>importantes</w:t>
        </w:r>
      </w:ins>
      <w:ins w:id="156" w:author="Kireta" w:date="2012-12-27T16:45:00Z">
        <w:r w:rsidRPr="00901E63">
          <w:rPr>
            <w:rFonts w:asciiTheme="minorHAnsi" w:hAnsiTheme="minorHAnsi" w:cstheme="minorHAnsi"/>
            <w:rPrChange w:id="157" w:author="Kireta" w:date="2012-12-28T10:27:00Z">
              <w:rPr>
                <w:vertAlign w:val="superscript"/>
              </w:rPr>
            </w:rPrChange>
          </w:rPr>
          <w:t xml:space="preserve"> Amazon, Microsoft</w:t>
        </w:r>
      </w:ins>
      <w:ins w:id="158" w:author="Kireta" w:date="2012-12-27T16:50:00Z">
        <w:r w:rsidRPr="00901E63">
          <w:rPr>
            <w:rFonts w:asciiTheme="minorHAnsi" w:hAnsiTheme="minorHAnsi" w:cstheme="minorHAnsi"/>
            <w:rPrChange w:id="159" w:author="Kireta" w:date="2012-12-28T10:27:00Z">
              <w:rPr>
                <w:vertAlign w:val="superscript"/>
              </w:rPr>
            </w:rPrChange>
          </w:rPr>
          <w:t>, Rackspace</w:t>
        </w:r>
      </w:ins>
      <w:ins w:id="160" w:author="Kireta" w:date="2012-12-27T16:52:00Z">
        <w:r w:rsidRPr="00901E63">
          <w:rPr>
            <w:rFonts w:asciiTheme="minorHAnsi" w:hAnsiTheme="minorHAnsi" w:cstheme="minorHAnsi"/>
            <w:rPrChange w:id="161" w:author="Kireta" w:date="2012-12-28T10:27:00Z">
              <w:rPr>
                <w:vertAlign w:val="superscript"/>
              </w:rPr>
            </w:rPrChange>
          </w:rPr>
          <w:t xml:space="preserve"> y Google entre otros. En el ambiente empresarial aparecen nombres como </w:t>
        </w:r>
      </w:ins>
      <w:ins w:id="162" w:author="Kireta" w:date="2012-12-27T16:50:00Z">
        <w:r w:rsidRPr="00901E63">
          <w:rPr>
            <w:rFonts w:asciiTheme="minorHAnsi" w:hAnsiTheme="minorHAnsi" w:cstheme="minorHAnsi"/>
            <w:rPrChange w:id="163" w:author="Kireta" w:date="2012-12-28T10:27:00Z">
              <w:rPr>
                <w:vertAlign w:val="superscript"/>
              </w:rPr>
            </w:rPrChange>
          </w:rPr>
          <w:t>IBM, Hewlett-Packard y VMWare.</w:t>
        </w:r>
      </w:ins>
      <w:ins w:id="164" w:author="Kireta" w:date="2012-12-27T16:53:00Z">
        <w:r w:rsidRPr="00901E63">
          <w:rPr>
            <w:rFonts w:asciiTheme="minorHAnsi" w:hAnsiTheme="minorHAnsi" w:cstheme="minorHAnsi"/>
            <w:rPrChange w:id="165" w:author="Kireta" w:date="2012-12-28T10:27:00Z">
              <w:rPr>
                <w:vertAlign w:val="superscript"/>
              </w:rPr>
            </w:rPrChange>
          </w:rPr>
          <w:t xml:space="preserve"> Cabe destacar que pese a la diversidad de los servicios ofrecidos en </w:t>
        </w:r>
      </w:ins>
      <w:ins w:id="166" w:author="Kireta" w:date="2012-12-28T10:23:00Z">
        <w:r w:rsidRPr="00901E63">
          <w:rPr>
            <w:rFonts w:asciiTheme="minorHAnsi" w:hAnsiTheme="minorHAnsi" w:cstheme="minorHAnsi"/>
            <w:rPrChange w:id="167" w:author="Kireta" w:date="2012-12-28T10:27:00Z">
              <w:rPr>
                <w:vertAlign w:val="superscript"/>
              </w:rPr>
            </w:rPrChange>
          </w:rPr>
          <w:t xml:space="preserve">casi </w:t>
        </w:r>
      </w:ins>
      <w:ins w:id="168" w:author="Kireta" w:date="2012-12-27T16:53:00Z">
        <w:r w:rsidRPr="00901E63">
          <w:rPr>
            <w:rFonts w:asciiTheme="minorHAnsi" w:hAnsiTheme="minorHAnsi" w:cstheme="minorHAnsi"/>
            <w:rPrChange w:id="169" w:author="Kireta" w:date="2012-12-28T10:27:00Z">
              <w:rPr>
                <w:vertAlign w:val="superscript"/>
              </w:rPr>
            </w:rPrChange>
          </w:rPr>
          <w:t xml:space="preserve">todos los casos el modelo de cobro es </w:t>
        </w:r>
      </w:ins>
      <w:ins w:id="170" w:author="Kireta" w:date="2012-12-27T16:54:00Z">
        <w:r w:rsidRPr="00901E63">
          <w:rPr>
            <w:rFonts w:asciiTheme="minorHAnsi" w:hAnsiTheme="minorHAnsi" w:cstheme="minorHAnsi"/>
            <w:rPrChange w:id="171" w:author="Kireta" w:date="2012-12-28T10:27:00Z">
              <w:rPr>
                <w:vertAlign w:val="superscript"/>
              </w:rPr>
            </w:rPrChange>
          </w:rPr>
          <w:t xml:space="preserve">uso real de los recursos. Existen algunas </w:t>
        </w:r>
      </w:ins>
      <w:ins w:id="172" w:author="Kireta" w:date="2012-12-27T16:55:00Z">
        <w:r w:rsidRPr="00901E63">
          <w:rPr>
            <w:rFonts w:asciiTheme="minorHAnsi" w:hAnsiTheme="minorHAnsi" w:cstheme="minorHAnsi"/>
            <w:rPrChange w:id="173" w:author="Kireta" w:date="2012-12-28T10:27:00Z">
              <w:rPr>
                <w:vertAlign w:val="superscript"/>
              </w:rPr>
            </w:rPrChange>
          </w:rPr>
          <w:t xml:space="preserve">variaciones a este modelo como por ejemplo la reserva de instancias por </w:t>
        </w:r>
      </w:ins>
      <w:ins w:id="174" w:author="Kireta" w:date="2012-12-28T10:23:00Z">
        <w:r w:rsidRPr="00901E63">
          <w:rPr>
            <w:rFonts w:asciiTheme="minorHAnsi" w:hAnsiTheme="minorHAnsi" w:cstheme="minorHAnsi"/>
            <w:rPrChange w:id="175" w:author="Kireta" w:date="2012-12-28T10:27:00Z">
              <w:rPr>
                <w:vertAlign w:val="superscript"/>
              </w:rPr>
            </w:rPrChange>
          </w:rPr>
          <w:t>a</w:t>
        </w:r>
      </w:ins>
      <w:ins w:id="176" w:author="Kireta" w:date="2012-12-28T10:24:00Z">
        <w:r w:rsidRPr="00901E63">
          <w:rPr>
            <w:rFonts w:asciiTheme="minorHAnsi" w:hAnsiTheme="minorHAnsi" w:cstheme="minorHAnsi"/>
            <w:rPrChange w:id="177" w:author="Kireta" w:date="2012-12-28T10:27:00Z">
              <w:rPr>
                <w:vertAlign w:val="superscript"/>
              </w:rPr>
            </w:rPrChange>
          </w:rPr>
          <w:t>ñ</w:t>
        </w:r>
      </w:ins>
      <w:ins w:id="178" w:author="Kireta" w:date="2012-12-28T10:23:00Z">
        <w:r w:rsidRPr="00901E63">
          <w:rPr>
            <w:rFonts w:asciiTheme="minorHAnsi" w:hAnsiTheme="minorHAnsi" w:cstheme="minorHAnsi"/>
            <w:rPrChange w:id="179" w:author="Kireta" w:date="2012-12-28T10:27:00Z">
              <w:rPr>
                <w:vertAlign w:val="superscript"/>
              </w:rPr>
            </w:rPrChange>
          </w:rPr>
          <w:t>o</w:t>
        </w:r>
      </w:ins>
      <w:ins w:id="180" w:author="Kireta" w:date="2012-12-27T16:55:00Z">
        <w:r w:rsidRPr="00901E63">
          <w:rPr>
            <w:rFonts w:asciiTheme="minorHAnsi" w:hAnsiTheme="minorHAnsi" w:cstheme="minorHAnsi"/>
            <w:rPrChange w:id="181" w:author="Kireta" w:date="2012-12-28T10:27:00Z">
              <w:rPr>
                <w:vertAlign w:val="superscript"/>
              </w:rPr>
            </w:rPrChange>
          </w:rPr>
          <w:t xml:space="preserve"> (similar a un servidor usual)</w:t>
        </w:r>
      </w:ins>
      <w:ins w:id="182" w:author="Kireta" w:date="2012-12-27T16:57:00Z">
        <w:r w:rsidRPr="00901E63">
          <w:rPr>
            <w:rFonts w:asciiTheme="minorHAnsi" w:hAnsiTheme="minorHAnsi" w:cstheme="minorHAnsi"/>
            <w:rPrChange w:id="183" w:author="Kireta" w:date="2012-12-28T10:27:00Z">
              <w:rPr>
                <w:vertAlign w:val="superscript"/>
              </w:rPr>
            </w:rPrChange>
          </w:rPr>
          <w:t>,</w:t>
        </w:r>
      </w:ins>
      <w:ins w:id="184" w:author="Kireta" w:date="2012-12-27T16:55:00Z">
        <w:r w:rsidRPr="00901E63">
          <w:rPr>
            <w:rFonts w:asciiTheme="minorHAnsi" w:hAnsiTheme="minorHAnsi" w:cstheme="minorHAnsi"/>
            <w:rPrChange w:id="185" w:author="Kireta" w:date="2012-12-28T10:27:00Z">
              <w:rPr>
                <w:vertAlign w:val="superscript"/>
              </w:rPr>
            </w:rPrChange>
          </w:rPr>
          <w:t xml:space="preserve"> paquetes de almacenamiento fijo</w:t>
        </w:r>
      </w:ins>
      <w:ins w:id="186" w:author="Kireta" w:date="2012-12-27T16:57:00Z">
        <w:r w:rsidRPr="00901E63">
          <w:rPr>
            <w:rFonts w:asciiTheme="minorHAnsi" w:hAnsiTheme="minorHAnsi" w:cstheme="minorHAnsi"/>
            <w:rPrChange w:id="187" w:author="Kireta" w:date="2012-12-28T10:27:00Z">
              <w:rPr>
                <w:vertAlign w:val="superscript"/>
              </w:rPr>
            </w:rPrChange>
          </w:rPr>
          <w:t xml:space="preserve"> o descuentos por </w:t>
        </w:r>
      </w:ins>
      <w:ins w:id="188" w:author="Kireta" w:date="2012-12-27T16:58:00Z">
        <w:r w:rsidRPr="00901E63">
          <w:rPr>
            <w:rFonts w:asciiTheme="minorHAnsi" w:hAnsiTheme="minorHAnsi" w:cstheme="minorHAnsi"/>
            <w:rPrChange w:id="189" w:author="Kireta" w:date="2012-12-28T10:27:00Z">
              <w:rPr>
                <w:vertAlign w:val="superscript"/>
              </w:rPr>
            </w:rPrChange>
          </w:rPr>
          <w:t>grandes cantidades de recursos utilizados</w:t>
        </w:r>
      </w:ins>
      <w:ins w:id="190" w:author="Kireta" w:date="2012-12-27T16:59:00Z">
        <w:r w:rsidRPr="00901E63">
          <w:rPr>
            <w:rStyle w:val="FootnoteReference"/>
            <w:rFonts w:asciiTheme="minorHAnsi" w:hAnsiTheme="minorHAnsi" w:cstheme="minorHAnsi"/>
            <w:rPrChange w:id="191" w:author="Kireta" w:date="2012-12-28T10:27:00Z">
              <w:rPr>
                <w:rStyle w:val="FootnoteReference"/>
              </w:rPr>
            </w:rPrChange>
          </w:rPr>
          <w:footnoteReference w:id="3"/>
        </w:r>
      </w:ins>
      <w:ins w:id="195" w:author="Kireta" w:date="2012-12-27T16:55:00Z">
        <w:r w:rsidRPr="00901E63">
          <w:rPr>
            <w:rFonts w:asciiTheme="minorHAnsi" w:hAnsiTheme="minorHAnsi" w:cstheme="minorHAnsi"/>
            <w:rPrChange w:id="196" w:author="Kireta" w:date="2012-12-28T10:27:00Z">
              <w:rPr>
                <w:vertAlign w:val="superscript"/>
              </w:rPr>
            </w:rPrChange>
          </w:rPr>
          <w:t>.</w:t>
        </w:r>
      </w:ins>
    </w:p>
    <w:p w:rsidR="00901E63" w:rsidRPr="00901E63" w:rsidRDefault="00901E63" w:rsidP="00901E63">
      <w:pPr>
        <w:jc w:val="both"/>
        <w:rPr>
          <w:ins w:id="197" w:author="Kireta" w:date="2012-12-28T10:22:00Z"/>
          <w:rFonts w:asciiTheme="minorHAnsi" w:hAnsiTheme="minorHAnsi" w:cstheme="minorHAnsi"/>
          <w:rPrChange w:id="198" w:author="Kireta" w:date="2012-12-28T10:27:00Z">
            <w:rPr>
              <w:ins w:id="199" w:author="Kireta" w:date="2012-12-28T10:22:00Z"/>
            </w:rPr>
          </w:rPrChange>
        </w:rPr>
        <w:pPrChange w:id="200" w:author="Kireta" w:date="2012-12-28T10:21:00Z">
          <w:pPr/>
        </w:pPrChange>
      </w:pPr>
    </w:p>
    <w:p w:rsidR="00901E63" w:rsidRDefault="00901E63" w:rsidP="00901E63">
      <w:pPr>
        <w:jc w:val="both"/>
        <w:rPr>
          <w:ins w:id="201" w:author="Kireta" w:date="2012-12-28T10:28:00Z"/>
          <w:rFonts w:asciiTheme="minorHAnsi" w:hAnsiTheme="minorHAnsi" w:cstheme="minorHAnsi"/>
        </w:rPr>
        <w:pPrChange w:id="202" w:author="Kireta" w:date="2012-12-28T10:21:00Z">
          <w:pPr/>
        </w:pPrChange>
      </w:pPr>
      <w:ins w:id="203" w:author="Kireta" w:date="2012-12-28T10:22:00Z">
        <w:r w:rsidRPr="00901E63">
          <w:rPr>
            <w:rFonts w:asciiTheme="minorHAnsi" w:hAnsiTheme="minorHAnsi" w:cstheme="minorHAnsi"/>
            <w:rPrChange w:id="204" w:author="Kireta" w:date="2012-12-28T10:27:00Z">
              <w:rPr>
                <w:vertAlign w:val="superscript"/>
              </w:rPr>
            </w:rPrChange>
          </w:rPr>
          <w:t xml:space="preserve">Dada esta gran variedad de proveedores </w:t>
        </w:r>
      </w:ins>
      <w:ins w:id="205" w:author="Kireta" w:date="2012-12-28T10:24:00Z">
        <w:r w:rsidRPr="00901E63">
          <w:rPr>
            <w:rFonts w:asciiTheme="minorHAnsi" w:hAnsiTheme="minorHAnsi" w:cstheme="minorHAnsi"/>
            <w:rPrChange w:id="206" w:author="Kireta" w:date="2012-12-28T10:27:00Z">
              <w:rPr>
                <w:vertAlign w:val="superscript"/>
              </w:rPr>
            </w:rPrChange>
          </w:rPr>
          <w:t>resulta</w:t>
        </w:r>
      </w:ins>
      <w:ins w:id="207" w:author="Kireta" w:date="2012-12-28T10:22:00Z">
        <w:r w:rsidRPr="00901E63">
          <w:rPr>
            <w:rFonts w:asciiTheme="minorHAnsi" w:hAnsiTheme="minorHAnsi" w:cstheme="minorHAnsi"/>
            <w:rPrChange w:id="208" w:author="Kireta" w:date="2012-12-28T10:27:00Z">
              <w:rPr>
                <w:vertAlign w:val="superscript"/>
              </w:rPr>
            </w:rPrChange>
          </w:rPr>
          <w:t xml:space="preserve"> muy atractiva la posibilidad de poder abstraer sus interfaces</w:t>
        </w:r>
      </w:ins>
      <w:ins w:id="209" w:author="Kireta" w:date="2012-12-28T10:23:00Z">
        <w:r w:rsidRPr="00901E63">
          <w:rPr>
            <w:rFonts w:asciiTheme="minorHAnsi" w:hAnsiTheme="minorHAnsi" w:cstheme="minorHAnsi"/>
            <w:rPrChange w:id="210" w:author="Kireta" w:date="2012-12-28T10:27:00Z">
              <w:rPr>
                <w:vertAlign w:val="superscript"/>
              </w:rPr>
            </w:rPrChange>
          </w:rPr>
          <w:t xml:space="preserve"> para lograr migraciones</w:t>
        </w:r>
      </w:ins>
      <w:ins w:id="211" w:author="Kireta" w:date="2012-12-28T10:26:00Z">
        <w:r w:rsidRPr="00901E63">
          <w:rPr>
            <w:rFonts w:asciiTheme="minorHAnsi" w:hAnsiTheme="minorHAnsi" w:cstheme="minorHAnsi"/>
            <w:rPrChange w:id="212" w:author="Kireta" w:date="2012-12-28T10:27:00Z">
              <w:rPr>
                <w:vertAlign w:val="superscript"/>
              </w:rPr>
            </w:rPrChange>
          </w:rPr>
          <w:t xml:space="preserve"> simples</w:t>
        </w:r>
      </w:ins>
      <w:ins w:id="213" w:author="Kireta" w:date="2012-12-28T10:24:00Z">
        <w:r w:rsidRPr="00901E63">
          <w:rPr>
            <w:rFonts w:asciiTheme="minorHAnsi" w:hAnsiTheme="minorHAnsi" w:cstheme="minorHAnsi"/>
            <w:rPrChange w:id="214" w:author="Kireta" w:date="2012-12-28T10:27:00Z">
              <w:rPr>
                <w:vertAlign w:val="superscript"/>
              </w:rPr>
            </w:rPrChange>
          </w:rPr>
          <w:t xml:space="preserve">. </w:t>
        </w:r>
      </w:ins>
      <w:moveToRangeStart w:id="215" w:author="Kireta" w:date="2012-12-28T10:26:00Z" w:name="move344453746"/>
      <w:moveTo w:id="216" w:author="Kireta" w:date="2012-12-28T10:26:00Z">
        <w:r w:rsidR="006611F0" w:rsidRPr="006611F0">
          <w:rPr>
            <w:rFonts w:asciiTheme="minorHAnsi" w:hAnsiTheme="minorHAnsi" w:cstheme="minorHAnsi"/>
          </w:rPr>
          <w:t xml:space="preserve">Esto es útil ya que diversos factores pueden hacer que un usuario desee cambiar de proveedor, incluso teniendo su aplicación en producción. Por ejemplo, los costos de un proveedor </w:t>
        </w:r>
        <w:r w:rsidRPr="00901E63">
          <w:rPr>
            <w:rFonts w:asciiTheme="minorHAnsi" w:hAnsiTheme="minorHAnsi" w:cstheme="minorHAnsi"/>
            <w:rPrChange w:id="217" w:author="Kireta" w:date="2012-12-28T10:27:00Z">
              <w:rPr>
                <w:rFonts w:asciiTheme="minorHAnsi" w:hAnsiTheme="minorHAnsi" w:cstheme="minorHAnsi"/>
                <w:vertAlign w:val="superscript"/>
              </w:rPr>
            </w:rPrChange>
          </w:rPr>
          <w:t xml:space="preserve">pueden bajar y convertirlo en una alternativa conveniente. Otro caso podría ser la velocidad de red que posea determinado proveedor para una ubicación geográfica específica. Incluso se podrían usar varios servicios </w:t>
        </w:r>
        <w:del w:id="218" w:author="Kireta" w:date="2013-01-01T11:16:00Z">
          <w:r w:rsidRPr="00901E63" w:rsidDel="00546398">
            <w:rPr>
              <w:rFonts w:asciiTheme="minorHAnsi" w:hAnsiTheme="minorHAnsi" w:cstheme="minorHAnsi"/>
              <w:rPrChange w:id="219" w:author="Kireta" w:date="2012-12-28T10:27:00Z">
                <w:rPr>
                  <w:rFonts w:asciiTheme="minorHAnsi" w:hAnsiTheme="minorHAnsi" w:cstheme="minorHAnsi"/>
                  <w:vertAlign w:val="superscript"/>
                </w:rPr>
              </w:rPrChange>
            </w:rPr>
            <w:delText>ensimultáneo</w:delText>
          </w:r>
        </w:del>
        <w:ins w:id="220" w:author="Kireta" w:date="2013-01-01T11:16:00Z">
          <w:r w:rsidR="00546398" w:rsidRPr="00901E63">
            <w:rPr>
              <w:rFonts w:asciiTheme="minorHAnsi" w:hAnsiTheme="minorHAnsi" w:cstheme="minorHAnsi"/>
            </w:rPr>
            <w:t>en simultáneo</w:t>
          </w:r>
        </w:ins>
        <w:r w:rsidRPr="00901E63">
          <w:rPr>
            <w:rFonts w:asciiTheme="minorHAnsi" w:hAnsiTheme="minorHAnsi" w:cstheme="minorHAnsi"/>
            <w:rPrChange w:id="221" w:author="Kireta" w:date="2012-12-28T10:27:00Z">
              <w:rPr>
                <w:rFonts w:asciiTheme="minorHAnsi" w:hAnsiTheme="minorHAnsi" w:cstheme="minorHAnsi"/>
                <w:vertAlign w:val="superscript"/>
              </w:rPr>
            </w:rPrChange>
          </w:rPr>
          <w:t xml:space="preserve"> para generar redundancia. Los casos son muchos y todos bien fundados.</w:t>
        </w:r>
      </w:moveTo>
      <w:moveToRangeEnd w:id="215"/>
    </w:p>
    <w:p w:rsidR="00901E63" w:rsidRDefault="00901E63" w:rsidP="00901E63">
      <w:pPr>
        <w:jc w:val="both"/>
        <w:rPr>
          <w:ins w:id="222" w:author="Kireta" w:date="2012-12-28T10:28:00Z"/>
          <w:rFonts w:asciiTheme="minorHAnsi" w:hAnsiTheme="minorHAnsi" w:cstheme="minorHAnsi"/>
        </w:rPr>
        <w:pPrChange w:id="223" w:author="Kireta" w:date="2012-12-28T10:21:00Z">
          <w:pPr/>
        </w:pPrChange>
      </w:pPr>
    </w:p>
    <w:p w:rsidR="006611F0" w:rsidRPr="006611F0" w:rsidRDefault="006611F0" w:rsidP="006611F0">
      <w:pPr>
        <w:jc w:val="both"/>
        <w:rPr>
          <w:ins w:id="224" w:author="Kireta" w:date="2012-12-28T10:28:00Z"/>
          <w:rFonts w:asciiTheme="minorHAnsi" w:hAnsiTheme="minorHAnsi" w:cstheme="minorHAnsi"/>
        </w:rPr>
      </w:pPr>
      <w:ins w:id="225" w:author="Kireta" w:date="2012-12-28T10:28:00Z">
        <w:r>
          <w:rPr>
            <w:rFonts w:asciiTheme="minorHAnsi" w:hAnsiTheme="minorHAnsi" w:cstheme="minorHAnsi"/>
          </w:rPr>
          <w:t xml:space="preserve">En las secciones siguientes se analizara el estado actual de los frameworks existentes para abstraerse de los proveedores de cloud computing. El objetivo </w:t>
        </w:r>
      </w:ins>
      <w:ins w:id="226" w:author="Kireta" w:date="2012-12-28T10:29:00Z">
        <w:r>
          <w:rPr>
            <w:rFonts w:asciiTheme="minorHAnsi" w:hAnsiTheme="minorHAnsi" w:cstheme="minorHAnsi"/>
          </w:rPr>
          <w:t xml:space="preserve">es encontrar puntos de mejora para luego plantear una solución. </w:t>
        </w:r>
      </w:ins>
      <w:ins w:id="227" w:author="Kireta" w:date="2012-12-28T10:28:00Z">
        <w:r w:rsidRPr="006611F0">
          <w:rPr>
            <w:rFonts w:asciiTheme="minorHAnsi" w:hAnsiTheme="minorHAnsi" w:cstheme="minorHAnsi"/>
          </w:rPr>
          <w:t xml:space="preserve">Debido a la gran variedad de servicios existentes, </w:t>
        </w:r>
      </w:ins>
      <w:ins w:id="228" w:author="Kireta" w:date="2012-12-28T10:30:00Z">
        <w:r>
          <w:rPr>
            <w:rFonts w:asciiTheme="minorHAnsi" w:hAnsiTheme="minorHAnsi" w:cstheme="minorHAnsi"/>
          </w:rPr>
          <w:t xml:space="preserve">el resto de </w:t>
        </w:r>
      </w:ins>
      <w:ins w:id="229" w:author="Kireta" w:date="2012-12-28T10:28:00Z">
        <w:r w:rsidRPr="006611F0">
          <w:rPr>
            <w:rFonts w:asciiTheme="minorHAnsi" w:hAnsiTheme="minorHAnsi" w:cstheme="minorHAnsi"/>
          </w:rPr>
          <w:t>este trabajo pondrá foco servicios de tipo IaaS para almacenamiento. El análisis que se realiza es análogo tanto para otro tipo de servicios englobados en IaaS como PaaS o SaaS.</w:t>
        </w:r>
        <w:r w:rsidR="00901E63" w:rsidRPr="00901E63">
          <w:rPr>
            <w:rFonts w:asciiTheme="minorHAnsi" w:hAnsiTheme="minorHAnsi" w:cstheme="minorHAnsi"/>
            <w:rPrChange w:id="230" w:author="Kireta" w:date="2012-12-31T15:55:00Z">
              <w:rPr>
                <w:rFonts w:asciiTheme="minorHAnsi" w:hAnsiTheme="minorHAnsi" w:cstheme="minorHAnsi"/>
                <w:vertAlign w:val="superscript"/>
                <w:lang w:val="en-US"/>
              </w:rPr>
            </w:rPrChange>
          </w:rPr>
          <w:t xml:space="preserve"> </w:t>
        </w:r>
      </w:ins>
    </w:p>
    <w:p w:rsidR="00901E63" w:rsidRDefault="00901E63" w:rsidP="00901E63">
      <w:pPr>
        <w:jc w:val="both"/>
        <w:rPr>
          <w:ins w:id="231" w:author="Kireta" w:date="2012-12-28T10:28:00Z"/>
          <w:rFonts w:asciiTheme="minorHAnsi" w:hAnsiTheme="minorHAnsi" w:cstheme="minorHAnsi"/>
        </w:rPr>
        <w:pPrChange w:id="232" w:author="Kireta" w:date="2012-12-28T10:21:00Z">
          <w:pPr/>
        </w:pPrChange>
      </w:pPr>
    </w:p>
    <w:p w:rsidR="006611F0" w:rsidRDefault="006611F0" w:rsidP="006611F0">
      <w:pPr>
        <w:pStyle w:val="Heading3"/>
        <w:jc w:val="both"/>
      </w:pPr>
      <w:moveToRangeStart w:id="233" w:author="Kireta" w:date="2012-12-28T10:30:00Z" w:name="move344453944"/>
      <w:commentRangeStart w:id="234"/>
      <w:moveTo w:id="235" w:author="Kireta" w:date="2012-12-28T10:30:00Z">
        <w:r w:rsidRPr="005F0803">
          <w:t>2.1 Frameworks actuales</w:t>
        </w:r>
        <w:commentRangeEnd w:id="234"/>
        <w:r>
          <w:rPr>
            <w:rStyle w:val="CommentReference"/>
            <w:b w:val="0"/>
            <w:bCs w:val="0"/>
            <w:color w:val="000000"/>
          </w:rPr>
          <w:commentReference w:id="234"/>
        </w:r>
      </w:moveTo>
    </w:p>
    <w:moveToRangeEnd w:id="233"/>
    <w:p w:rsidR="00E50660" w:rsidRPr="006B74E7" w:rsidRDefault="00FF7A02" w:rsidP="00FF7A02">
      <w:pPr>
        <w:jc w:val="both"/>
        <w:rPr>
          <w:rFonts w:asciiTheme="minorHAnsi" w:hAnsiTheme="minorHAnsi" w:cstheme="minorHAnsi"/>
        </w:rPr>
      </w:pPr>
      <w:commentRangeStart w:id="236"/>
      <w:r w:rsidRPr="006B74E7">
        <w:rPr>
          <w:rFonts w:asciiTheme="minorHAnsi" w:hAnsiTheme="minorHAnsi" w:cstheme="minorHAnsi"/>
        </w:rPr>
        <w:t>Actualmente</w:t>
      </w:r>
      <w:commentRangeEnd w:id="236"/>
      <w:r w:rsidR="00340571">
        <w:rPr>
          <w:rStyle w:val="CommentReference"/>
        </w:rPr>
        <w:commentReference w:id="236"/>
      </w:r>
      <w:r w:rsidRPr="006B74E7">
        <w:rPr>
          <w:rFonts w:asciiTheme="minorHAnsi" w:hAnsiTheme="minorHAnsi" w:cstheme="minorHAnsi"/>
        </w:rPr>
        <w:t xml:space="preserve"> existen diversas alternativas que permiten en mayor o menor medida abstraerse del proveedor de servicios de cloud</w:t>
      </w:r>
      <w:ins w:id="237" w:author="Kireta" w:date="2012-12-28T10:33:00Z">
        <w:r w:rsidR="00213A54">
          <w:rPr>
            <w:rFonts w:asciiTheme="minorHAnsi" w:hAnsiTheme="minorHAnsi" w:cstheme="minorHAnsi"/>
          </w:rPr>
          <w:t xml:space="preserve"> </w:t>
        </w:r>
      </w:ins>
      <w:r w:rsidRPr="006B74E7">
        <w:rPr>
          <w:rFonts w:asciiTheme="minorHAnsi" w:hAnsiTheme="minorHAnsi" w:cstheme="minorHAnsi"/>
        </w:rPr>
        <w:t xml:space="preserve">computing a utilizar. </w:t>
      </w:r>
      <w:moveFromRangeStart w:id="238" w:author="Kireta" w:date="2012-12-28T10:26:00Z" w:name="move344453746"/>
      <w:moveFrom w:id="239" w:author="Kireta" w:date="2012-12-28T10:26:00Z">
        <w:r w:rsidRPr="006B74E7" w:rsidDel="006611F0">
          <w:rPr>
            <w:rFonts w:asciiTheme="minorHAnsi" w:hAnsiTheme="minorHAnsi" w:cstheme="minorHAnsi"/>
          </w:rPr>
          <w:t xml:space="preserve">Esto es útil ya que diversos factores pueden hacer que un usuario desee cambiar de proveedor, incluso </w:t>
        </w:r>
        <w:r w:rsidR="00A20971" w:rsidDel="006611F0">
          <w:rPr>
            <w:rFonts w:asciiTheme="minorHAnsi" w:hAnsiTheme="minorHAnsi" w:cstheme="minorHAnsi"/>
          </w:rPr>
          <w:t>teniendo</w:t>
        </w:r>
        <w:r w:rsidRPr="006B74E7" w:rsidDel="006611F0">
          <w:rPr>
            <w:rFonts w:asciiTheme="minorHAnsi" w:hAnsiTheme="minorHAnsi" w:cstheme="minorHAnsi"/>
          </w:rPr>
          <w:t xml:space="preserve"> su aplicación en producción. Por ejemplo, los costos de un proveedor </w:t>
        </w:r>
        <w:r w:rsidR="00A20971" w:rsidDel="006611F0">
          <w:rPr>
            <w:rFonts w:asciiTheme="minorHAnsi" w:hAnsiTheme="minorHAnsi" w:cstheme="minorHAnsi"/>
          </w:rPr>
          <w:t>pueden bajar y convertirlo</w:t>
        </w:r>
        <w:r w:rsidRPr="006B74E7" w:rsidDel="006611F0">
          <w:rPr>
            <w:rFonts w:asciiTheme="minorHAnsi" w:hAnsiTheme="minorHAnsi" w:cstheme="minorHAnsi"/>
          </w:rPr>
          <w:t xml:space="preserve"> en una alternativa conveniente. Otro caso podría ser la velocidad de red que posea determinado proveedor para una ubicación geográfica </w:t>
        </w:r>
        <w:r w:rsidR="00A20971" w:rsidDel="006611F0">
          <w:rPr>
            <w:rFonts w:asciiTheme="minorHAnsi" w:hAnsiTheme="minorHAnsi" w:cstheme="minorHAnsi"/>
          </w:rPr>
          <w:t>especí</w:t>
        </w:r>
        <w:r w:rsidRPr="006B74E7" w:rsidDel="006611F0">
          <w:rPr>
            <w:rFonts w:asciiTheme="minorHAnsi" w:hAnsiTheme="minorHAnsi" w:cstheme="minorHAnsi"/>
          </w:rPr>
          <w:t>fica. Incluso se podrían usar varios servicios en</w:t>
        </w:r>
        <w:r w:rsidR="006B74E7" w:rsidRPr="006B74E7" w:rsidDel="006611F0">
          <w:rPr>
            <w:rFonts w:asciiTheme="minorHAnsi" w:hAnsiTheme="minorHAnsi" w:cstheme="minorHAnsi"/>
          </w:rPr>
          <w:t>simultáneo</w:t>
        </w:r>
        <w:r w:rsidRPr="006B74E7" w:rsidDel="006611F0">
          <w:rPr>
            <w:rFonts w:asciiTheme="minorHAnsi" w:hAnsiTheme="minorHAnsi" w:cstheme="minorHAnsi"/>
          </w:rPr>
          <w:t xml:space="preserve"> para generar redundancia. Los casos son muchos y todos bien fundados</w:t>
        </w:r>
        <w:r w:rsidR="00A20971" w:rsidDel="006611F0">
          <w:rPr>
            <w:rFonts w:asciiTheme="minorHAnsi" w:hAnsiTheme="minorHAnsi" w:cstheme="minorHAnsi"/>
          </w:rPr>
          <w:t xml:space="preserve">. </w:t>
        </w:r>
      </w:moveFrom>
      <w:moveFromRangeEnd w:id="238"/>
      <w:del w:id="240" w:author="Kireta" w:date="2012-12-28T10:33:00Z">
        <w:r w:rsidRPr="006B74E7" w:rsidDel="00213A54">
          <w:rPr>
            <w:rFonts w:asciiTheme="minorHAnsi" w:hAnsiTheme="minorHAnsi" w:cstheme="minorHAnsi"/>
          </w:rPr>
          <w:delText>En las secciones siguientes se presenta</w:delText>
        </w:r>
        <w:r w:rsidR="009B2609" w:rsidRPr="006B74E7" w:rsidDel="00213A54">
          <w:rPr>
            <w:rFonts w:asciiTheme="minorHAnsi" w:hAnsiTheme="minorHAnsi" w:cstheme="minorHAnsi"/>
          </w:rPr>
          <w:delText>n</w:delText>
        </w:r>
        <w:r w:rsidRPr="006B74E7" w:rsidDel="00213A54">
          <w:rPr>
            <w:rFonts w:asciiTheme="minorHAnsi" w:hAnsiTheme="minorHAnsi" w:cstheme="minorHAnsi"/>
          </w:rPr>
          <w:delText xml:space="preserve"> brevemente </w:delText>
        </w:r>
        <w:r w:rsidR="009B2609" w:rsidRPr="006B74E7" w:rsidDel="00213A54">
          <w:rPr>
            <w:rFonts w:asciiTheme="minorHAnsi" w:hAnsiTheme="minorHAnsi" w:cstheme="minorHAnsi"/>
          </w:rPr>
          <w:delText xml:space="preserve">las capacidades de los </w:delText>
        </w:r>
        <w:r w:rsidRPr="006B74E7" w:rsidDel="00213A54">
          <w:rPr>
            <w:rFonts w:asciiTheme="minorHAnsi" w:hAnsiTheme="minorHAnsi" w:cstheme="minorHAnsi"/>
          </w:rPr>
          <w:delText>framework</w:delText>
        </w:r>
        <w:r w:rsidR="009B2609" w:rsidRPr="006B74E7" w:rsidDel="00213A54">
          <w:rPr>
            <w:rFonts w:asciiTheme="minorHAnsi" w:hAnsiTheme="minorHAnsi" w:cstheme="minorHAnsi"/>
          </w:rPr>
          <w:delText>s</w:delText>
        </w:r>
        <w:r w:rsidRPr="006B74E7" w:rsidDel="00213A54">
          <w:rPr>
            <w:rFonts w:asciiTheme="minorHAnsi" w:hAnsiTheme="minorHAnsi" w:cstheme="minorHAnsi"/>
          </w:rPr>
          <w:delText xml:space="preserve"> existente</w:delText>
        </w:r>
        <w:r w:rsidR="009B2609" w:rsidRPr="006B74E7" w:rsidDel="00213A54">
          <w:rPr>
            <w:rFonts w:asciiTheme="minorHAnsi" w:hAnsiTheme="minorHAnsi" w:cstheme="minorHAnsi"/>
          </w:rPr>
          <w:delText xml:space="preserve">s con el objetivo de detectar puntos </w:delText>
        </w:r>
        <w:r w:rsidR="00721061" w:rsidDel="00213A54">
          <w:rPr>
            <w:rFonts w:asciiTheme="minorHAnsi" w:hAnsiTheme="minorHAnsi" w:cstheme="minorHAnsi"/>
          </w:rPr>
          <w:delText>débiles</w:delText>
        </w:r>
        <w:r w:rsidR="009B2609" w:rsidRPr="006B74E7" w:rsidDel="00213A54">
          <w:rPr>
            <w:rFonts w:asciiTheme="minorHAnsi" w:hAnsiTheme="minorHAnsi" w:cstheme="minorHAnsi"/>
          </w:rPr>
          <w:delText>en su diseño</w:delText>
        </w:r>
      </w:del>
      <w:ins w:id="241" w:author="Kireta" w:date="2012-12-28T10:33:00Z">
        <w:r w:rsidR="00213A54">
          <w:rPr>
            <w:rFonts w:asciiTheme="minorHAnsi" w:hAnsiTheme="minorHAnsi" w:cstheme="minorHAnsi"/>
          </w:rPr>
          <w:t>El análisis de cada uno de estos frameworks será enfocado en las facilidades que posea cada uno para cumplir con los siguientes puntos</w:t>
        </w:r>
      </w:ins>
      <w:del w:id="242" w:author="Kireta" w:date="2012-12-28T10:34:00Z">
        <w:r w:rsidR="009B2609" w:rsidRPr="006B74E7" w:rsidDel="00213A54">
          <w:rPr>
            <w:rFonts w:asciiTheme="minorHAnsi" w:hAnsiTheme="minorHAnsi" w:cstheme="minorHAnsi"/>
          </w:rPr>
          <w:delText xml:space="preserve">. Para este fin, se resaltan </w:delText>
        </w:r>
        <w:r w:rsidRPr="006B74E7" w:rsidDel="00213A54">
          <w:rPr>
            <w:rFonts w:asciiTheme="minorHAnsi" w:hAnsiTheme="minorHAnsi" w:cstheme="minorHAnsi"/>
          </w:rPr>
          <w:delText xml:space="preserve">las facilidades que posee </w:delText>
        </w:r>
        <w:r w:rsidR="00525CC6" w:rsidDel="00213A54">
          <w:rPr>
            <w:rFonts w:asciiTheme="minorHAnsi" w:hAnsiTheme="minorHAnsi" w:cstheme="minorHAnsi"/>
          </w:rPr>
          <w:delText xml:space="preserve">cada uno </w:delText>
        </w:r>
        <w:r w:rsidRPr="006B74E7" w:rsidDel="00213A54">
          <w:rPr>
            <w:rFonts w:asciiTheme="minorHAnsi" w:hAnsiTheme="minorHAnsi" w:cstheme="minorHAnsi"/>
          </w:rPr>
          <w:delText>para cumplir con</w:delText>
        </w:r>
        <w:r w:rsidR="0030007B" w:rsidRPr="006B74E7" w:rsidDel="00213A54">
          <w:rPr>
            <w:rFonts w:asciiTheme="minorHAnsi" w:hAnsiTheme="minorHAnsi" w:cstheme="minorHAnsi"/>
          </w:rPr>
          <w:delText xml:space="preserve"> los siguiente</w:delText>
        </w:r>
        <w:r w:rsidR="009B2609" w:rsidRPr="006B74E7" w:rsidDel="00213A54">
          <w:rPr>
            <w:rFonts w:asciiTheme="minorHAnsi" w:hAnsiTheme="minorHAnsi" w:cstheme="minorHAnsi"/>
          </w:rPr>
          <w:delText>spuntos</w:delText>
        </w:r>
      </w:del>
      <w:r w:rsidRPr="006B74E7">
        <w:rPr>
          <w:rFonts w:asciiTheme="minorHAnsi" w:hAnsiTheme="minorHAnsi" w:cstheme="minorHAnsi"/>
        </w:rPr>
        <w:t>:</w:t>
      </w:r>
    </w:p>
    <w:p w:rsidR="0030007B" w:rsidRPr="006B74E7" w:rsidRDefault="0030007B" w:rsidP="00FF7A02">
      <w:pPr>
        <w:jc w:val="both"/>
        <w:rPr>
          <w:rFonts w:asciiTheme="minorHAnsi" w:hAnsiTheme="minorHAnsi" w:cstheme="minorHAnsi"/>
        </w:rPr>
      </w:pPr>
    </w:p>
    <w:p w:rsidR="0030007B" w:rsidRPr="00A20971" w:rsidRDefault="0030007B" w:rsidP="00A20971">
      <w:pPr>
        <w:pStyle w:val="ListParagraph"/>
        <w:numPr>
          <w:ilvl w:val="0"/>
          <w:numId w:val="8"/>
        </w:numPr>
        <w:jc w:val="both"/>
        <w:rPr>
          <w:rFonts w:asciiTheme="minorHAnsi" w:hAnsiTheme="minorHAnsi" w:cstheme="minorHAnsi"/>
        </w:rPr>
      </w:pPr>
      <w:r w:rsidRPr="00A20971">
        <w:rPr>
          <w:rFonts w:asciiTheme="minorHAnsi" w:hAnsiTheme="minorHAnsi" w:cstheme="minorHAnsi"/>
        </w:rPr>
        <w:t xml:space="preserve">Soporte para las primitivas básicas de </w:t>
      </w:r>
      <w:del w:id="243" w:author="Kireta" w:date="2012-12-29T12:25:00Z">
        <w:r w:rsidRPr="00A20971" w:rsidDel="00B02EA0">
          <w:rPr>
            <w:rFonts w:asciiTheme="minorHAnsi" w:hAnsiTheme="minorHAnsi" w:cstheme="minorHAnsi"/>
          </w:rPr>
          <w:delText>storage</w:delText>
        </w:r>
      </w:del>
      <w:ins w:id="244" w:author="Kireta" w:date="2012-12-29T12:25:00Z">
        <w:r w:rsidR="00B02EA0">
          <w:rPr>
            <w:rFonts w:asciiTheme="minorHAnsi" w:hAnsiTheme="minorHAnsi" w:cstheme="minorHAnsi"/>
          </w:rPr>
          <w:t>almacenamiento</w:t>
        </w:r>
      </w:ins>
      <w:r w:rsidRPr="00A20971">
        <w:rPr>
          <w:rFonts w:asciiTheme="minorHAnsi" w:hAnsiTheme="minorHAnsi" w:cstheme="minorHAnsi"/>
        </w:rPr>
        <w:t>. Esto significa evaluar si el framework es capaz de subir y bajar archivos, listarlos, extraer sus metadatos o borrarlos</w:t>
      </w:r>
    </w:p>
    <w:p w:rsidR="009B2609" w:rsidRPr="006B74E7" w:rsidRDefault="009B2609" w:rsidP="00FF7A02">
      <w:pPr>
        <w:jc w:val="both"/>
        <w:rPr>
          <w:rFonts w:asciiTheme="minorHAnsi" w:hAnsiTheme="minorHAnsi" w:cstheme="minorHAnsi"/>
        </w:rPr>
      </w:pPr>
    </w:p>
    <w:p w:rsidR="0030007B" w:rsidRPr="00A20971" w:rsidRDefault="0030007B" w:rsidP="00A20971">
      <w:pPr>
        <w:pStyle w:val="ListParagraph"/>
        <w:numPr>
          <w:ilvl w:val="0"/>
          <w:numId w:val="8"/>
        </w:numPr>
        <w:jc w:val="both"/>
        <w:rPr>
          <w:rFonts w:asciiTheme="minorHAnsi" w:hAnsiTheme="minorHAnsi" w:cstheme="minorHAnsi"/>
        </w:rPr>
      </w:pPr>
      <w:r w:rsidRPr="00A20971">
        <w:rPr>
          <w:rFonts w:asciiTheme="minorHAnsi" w:hAnsiTheme="minorHAnsi" w:cstheme="minorHAnsi"/>
        </w:rPr>
        <w:t xml:space="preserve">Capacidad de migrar entre protocolos sin producir mayores cambios en la aplicación. Por ejemplo, una aplicación codificada para S3, </w:t>
      </w:r>
      <w:r w:rsidR="00525CC6">
        <w:rPr>
          <w:rFonts w:asciiTheme="minorHAnsi" w:hAnsiTheme="minorHAnsi" w:cstheme="minorHAnsi"/>
        </w:rPr>
        <w:t>¿</w:t>
      </w:r>
      <w:r w:rsidRPr="00A20971">
        <w:rPr>
          <w:rFonts w:asciiTheme="minorHAnsi" w:hAnsiTheme="minorHAnsi" w:cstheme="minorHAnsi"/>
        </w:rPr>
        <w:t xml:space="preserve">puede migrarse a Google Storage? Si es </w:t>
      </w:r>
      <w:r w:rsidR="004D3B4E" w:rsidRPr="00A20971">
        <w:rPr>
          <w:rFonts w:asciiTheme="minorHAnsi" w:hAnsiTheme="minorHAnsi" w:cstheme="minorHAnsi"/>
        </w:rPr>
        <w:t>así</w:t>
      </w:r>
      <w:r w:rsidRPr="00A20971">
        <w:rPr>
          <w:rFonts w:asciiTheme="minorHAnsi" w:hAnsiTheme="minorHAnsi" w:cstheme="minorHAnsi"/>
        </w:rPr>
        <w:t xml:space="preserve">, </w:t>
      </w:r>
      <w:r w:rsidR="00525CC6">
        <w:rPr>
          <w:rFonts w:asciiTheme="minorHAnsi" w:hAnsiTheme="minorHAnsi" w:cstheme="minorHAnsi"/>
        </w:rPr>
        <w:t>¿</w:t>
      </w:r>
      <w:r w:rsidRPr="00A20971">
        <w:rPr>
          <w:rFonts w:asciiTheme="minorHAnsi" w:hAnsiTheme="minorHAnsi" w:cstheme="minorHAnsi"/>
        </w:rPr>
        <w:t>impacta en el código fuente? Puede hacerse de manera simple por archivos de configuración?</w:t>
      </w:r>
    </w:p>
    <w:p w:rsidR="0030007B" w:rsidRPr="006B74E7" w:rsidRDefault="0030007B" w:rsidP="00FF7A02">
      <w:pPr>
        <w:jc w:val="both"/>
        <w:rPr>
          <w:rFonts w:asciiTheme="minorHAnsi" w:hAnsiTheme="minorHAnsi" w:cstheme="minorHAnsi"/>
        </w:rPr>
      </w:pPr>
    </w:p>
    <w:p w:rsidR="0030007B" w:rsidRDefault="0030007B" w:rsidP="00A20971">
      <w:pPr>
        <w:pStyle w:val="ListParagraph"/>
        <w:numPr>
          <w:ilvl w:val="0"/>
          <w:numId w:val="8"/>
        </w:numPr>
        <w:jc w:val="both"/>
        <w:rPr>
          <w:rFonts w:asciiTheme="minorHAnsi" w:hAnsiTheme="minorHAnsi" w:cstheme="minorHAnsi"/>
        </w:rPr>
      </w:pPr>
      <w:r w:rsidRPr="00A20971">
        <w:rPr>
          <w:rFonts w:asciiTheme="minorHAnsi" w:hAnsiTheme="minorHAnsi" w:cstheme="minorHAnsi"/>
        </w:rPr>
        <w:t xml:space="preserve">Facilidades para migrar una aplicación ya codificada desde otro framework. Por ejemplo, si en un primer momento la aplicación se codifico contra el SDK de Amazon, </w:t>
      </w:r>
      <w:r w:rsidR="0059493C">
        <w:rPr>
          <w:rFonts w:asciiTheme="minorHAnsi" w:hAnsiTheme="minorHAnsi" w:cstheme="minorHAnsi"/>
        </w:rPr>
        <w:t>¿</w:t>
      </w:r>
      <w:r w:rsidRPr="00A20971">
        <w:rPr>
          <w:rFonts w:asciiTheme="minorHAnsi" w:hAnsiTheme="minorHAnsi" w:cstheme="minorHAnsi"/>
        </w:rPr>
        <w:t xml:space="preserve">se provee algún mecanismo para migrar el código a Google Storage? Si esto no es </w:t>
      </w:r>
      <w:r w:rsidR="006B74E7" w:rsidRPr="00A20971">
        <w:rPr>
          <w:rFonts w:asciiTheme="minorHAnsi" w:hAnsiTheme="minorHAnsi" w:cstheme="minorHAnsi"/>
        </w:rPr>
        <w:t>así</w:t>
      </w:r>
      <w:r w:rsidR="0059493C">
        <w:rPr>
          <w:rFonts w:asciiTheme="minorHAnsi" w:hAnsiTheme="minorHAnsi" w:cstheme="minorHAnsi"/>
        </w:rPr>
        <w:t>,</w:t>
      </w:r>
      <w:ins w:id="245" w:author="Kireta" w:date="2012-12-28T10:36:00Z">
        <w:r w:rsidR="00213A54">
          <w:rPr>
            <w:rFonts w:asciiTheme="minorHAnsi" w:hAnsiTheme="minorHAnsi" w:cstheme="minorHAnsi"/>
          </w:rPr>
          <w:t xml:space="preserve"> </w:t>
        </w:r>
      </w:ins>
      <w:r w:rsidR="0059493C">
        <w:rPr>
          <w:rFonts w:asciiTheme="minorHAnsi" w:hAnsiTheme="minorHAnsi" w:cstheme="minorHAnsi"/>
        </w:rPr>
        <w:t>¿</w:t>
      </w:r>
      <w:r w:rsidRPr="00A20971">
        <w:rPr>
          <w:rFonts w:asciiTheme="minorHAnsi" w:hAnsiTheme="minorHAnsi" w:cstheme="minorHAnsi"/>
        </w:rPr>
        <w:t>el usuario debería recodificar su aplicación desde cero para hacer uso del nuevo servicio</w:t>
      </w:r>
      <w:del w:id="246" w:author="Kireta" w:date="2013-01-01T11:17:00Z">
        <w:r w:rsidR="0059493C" w:rsidDel="00546398">
          <w:rPr>
            <w:rFonts w:asciiTheme="minorHAnsi" w:hAnsiTheme="minorHAnsi" w:cstheme="minorHAnsi"/>
          </w:rPr>
          <w:delText>?</w:delText>
        </w:r>
      </w:del>
      <w:ins w:id="247" w:author="Kireta" w:date="2013-01-01T11:17:00Z">
        <w:r w:rsidR="00546398">
          <w:rPr>
            <w:rFonts w:asciiTheme="minorHAnsi" w:hAnsiTheme="minorHAnsi" w:cstheme="minorHAnsi"/>
          </w:rPr>
          <w:t>?</w:t>
        </w:r>
      </w:ins>
      <w:del w:id="248" w:author="Kireta" w:date="2012-12-28T10:36:00Z">
        <w:r w:rsidRPr="00A20971" w:rsidDel="00213A54">
          <w:rPr>
            <w:rFonts w:asciiTheme="minorHAnsi" w:hAnsiTheme="minorHAnsi" w:cstheme="minorHAnsi"/>
          </w:rPr>
          <w:delText>.</w:delText>
        </w:r>
      </w:del>
    </w:p>
    <w:p w:rsidR="00A20971" w:rsidRPr="00A20971" w:rsidRDefault="00A20971" w:rsidP="00A20971">
      <w:pPr>
        <w:pStyle w:val="ListParagraph"/>
        <w:rPr>
          <w:rFonts w:asciiTheme="minorHAnsi" w:hAnsiTheme="minorHAnsi" w:cstheme="minorHAnsi"/>
        </w:rPr>
      </w:pPr>
    </w:p>
    <w:p w:rsidR="00A20971" w:rsidRDefault="00A20971" w:rsidP="00A20971">
      <w:pPr>
        <w:jc w:val="both"/>
        <w:rPr>
          <w:rFonts w:asciiTheme="minorHAnsi" w:hAnsiTheme="minorHAnsi" w:cstheme="minorHAnsi"/>
        </w:rPr>
      </w:pPr>
      <w:r>
        <w:rPr>
          <w:rFonts w:asciiTheme="minorHAnsi" w:hAnsiTheme="minorHAnsi" w:cstheme="minorHAnsi"/>
        </w:rPr>
        <w:t>Se analizaran uno a uno los frameworks actuales</w:t>
      </w:r>
      <w:ins w:id="249" w:author="Kireta" w:date="2012-12-29T11:00:00Z">
        <w:r w:rsidR="00D435A5">
          <w:rPr>
            <w:rFonts w:asciiTheme="minorHAnsi" w:hAnsiTheme="minorHAnsi" w:cstheme="minorHAnsi"/>
          </w:rPr>
          <w:t xml:space="preserve"> open source</w:t>
        </w:r>
      </w:ins>
      <w:r>
        <w:rPr>
          <w:rFonts w:asciiTheme="minorHAnsi" w:hAnsiTheme="minorHAnsi" w:cstheme="minorHAnsi"/>
        </w:rPr>
        <w:t>, concluyendo el capítulo con una serie de observaciones generales sobre los puntos analizados.</w:t>
      </w:r>
    </w:p>
    <w:p w:rsidR="005F0803" w:rsidDel="006611F0" w:rsidRDefault="0059493C" w:rsidP="00FF7A02">
      <w:pPr>
        <w:pStyle w:val="Heading3"/>
        <w:jc w:val="both"/>
      </w:pPr>
      <w:moveFromRangeStart w:id="250" w:author="Kireta" w:date="2012-12-28T10:30:00Z" w:name="move344453944"/>
      <w:commentRangeStart w:id="251"/>
      <w:moveFrom w:id="252" w:author="Kireta" w:date="2012-12-28T10:30:00Z">
        <w:r w:rsidRPr="005F0803" w:rsidDel="006611F0">
          <w:t>2.1 Frameworks actuales</w:t>
        </w:r>
        <w:commentRangeEnd w:id="251"/>
        <w:r w:rsidR="00340571" w:rsidDel="006611F0">
          <w:rPr>
            <w:rStyle w:val="CommentReference"/>
            <w:b w:val="0"/>
            <w:bCs w:val="0"/>
            <w:color w:val="000000"/>
          </w:rPr>
          <w:commentReference w:id="251"/>
        </w:r>
      </w:moveFrom>
    </w:p>
    <w:moveFromRangeEnd w:id="250"/>
    <w:p w:rsidR="002D2A65" w:rsidRPr="004A53B1" w:rsidRDefault="002D2A65" w:rsidP="005F0803">
      <w:pPr>
        <w:pStyle w:val="Heading4"/>
      </w:pPr>
      <w:r w:rsidRPr="004A53B1">
        <w:t>2.</w:t>
      </w:r>
      <w:r>
        <w:t>1</w:t>
      </w:r>
      <w:r w:rsidRPr="004A53B1">
        <w:t>.</w:t>
      </w:r>
      <w:r w:rsidR="005F0803">
        <w:t>1</w:t>
      </w:r>
      <w:del w:id="253" w:author="Kireta" w:date="2013-01-01T11:17:00Z">
        <w:r w:rsidR="005F0803" w:rsidDel="00546398">
          <w:delText>.</w:delText>
        </w:r>
        <w:commentRangeStart w:id="254"/>
        <w:r w:rsidRPr="004A53B1" w:rsidDel="00546398">
          <w:delText>CloudLoop</w:delText>
        </w:r>
      </w:del>
      <w:bookmarkEnd w:id="0"/>
      <w:commentRangeEnd w:id="254"/>
      <w:ins w:id="255" w:author="Kireta" w:date="2013-01-01T11:17:00Z">
        <w:r w:rsidR="00546398">
          <w:t>.</w:t>
        </w:r>
        <w:r w:rsidR="00546398" w:rsidRPr="004A53B1">
          <w:t xml:space="preserve"> CloudLoop</w:t>
        </w:r>
      </w:ins>
      <w:r w:rsidR="00340571">
        <w:rPr>
          <w:rStyle w:val="CommentReference"/>
          <w:b w:val="0"/>
          <w:bCs w:val="0"/>
        </w:rPr>
        <w:commentReference w:id="254"/>
      </w:r>
    </w:p>
    <w:p w:rsidR="002D2A65" w:rsidRPr="004A53B1" w:rsidRDefault="00D570E8" w:rsidP="00FF7A02">
      <w:pPr>
        <w:jc w:val="both"/>
        <w:rPr>
          <w:rFonts w:asciiTheme="minorHAnsi" w:hAnsiTheme="minorHAnsi" w:cstheme="minorHAnsi"/>
        </w:rPr>
      </w:pPr>
      <w:r>
        <w:rPr>
          <w:rFonts w:asciiTheme="minorHAnsi" w:hAnsiTheme="minorHAnsi" w:cstheme="minorHAnsi"/>
        </w:rPr>
        <w:t>CloudLoop es un proyecto de código abierto que presenta una</w:t>
      </w:r>
      <w:r w:rsidR="002D2A65" w:rsidRPr="004A53B1">
        <w:rPr>
          <w:rFonts w:asciiTheme="minorHAnsi" w:hAnsiTheme="minorHAnsi" w:cstheme="minorHAnsi"/>
        </w:rPr>
        <w:t xml:space="preserve"> API universal y una aplicación de línea de comandos escrita en java para el almacenamiento en cloud. Permite almacenar, administrar y sincronizar los datos entre los proveedores más comunes. Lamentablemente el proyecto se encuentra inactivo e incompleto desde finales del año 2008, lo cual provoca que no sea utilizado en desarrollo de aplicaciones.</w:t>
      </w:r>
    </w:p>
    <w:p w:rsidR="002D2A65" w:rsidRPr="004A53B1" w:rsidRDefault="002D2A65" w:rsidP="00FF7A02">
      <w:pPr>
        <w:jc w:val="both"/>
        <w:rPr>
          <w:rFonts w:asciiTheme="minorHAnsi" w:hAnsiTheme="minorHAnsi" w:cstheme="minorHAnsi"/>
        </w:rPr>
      </w:pPr>
    </w:p>
    <w:p w:rsidR="002D2A65" w:rsidRDefault="002D2A65" w:rsidP="00FF7A02">
      <w:pPr>
        <w:jc w:val="both"/>
        <w:rPr>
          <w:rFonts w:asciiTheme="minorHAnsi" w:hAnsiTheme="minorHAnsi" w:cstheme="minorHAnsi"/>
        </w:rPr>
      </w:pPr>
      <w:r w:rsidRPr="004A53B1">
        <w:rPr>
          <w:rFonts w:asciiTheme="minorHAnsi" w:hAnsiTheme="minorHAnsi" w:cstheme="minorHAnsi"/>
        </w:rPr>
        <w:t xml:space="preserve">La </w:t>
      </w:r>
      <w:r>
        <w:rPr>
          <w:rFonts w:asciiTheme="minorHAnsi" w:hAnsiTheme="minorHAnsi" w:cstheme="minorHAnsi"/>
        </w:rPr>
        <w:t>figura 2.1</w:t>
      </w:r>
      <w:r w:rsidRPr="004A53B1">
        <w:rPr>
          <w:rFonts w:asciiTheme="minorHAnsi" w:hAnsiTheme="minorHAnsi" w:cstheme="minorHAnsi"/>
        </w:rPr>
        <w:t xml:space="preserve"> presenta una vista de alto nivel de la arquitectura de CloudLoop. </w:t>
      </w:r>
    </w:p>
    <w:p w:rsidR="008261FC" w:rsidRDefault="008261FC" w:rsidP="008261FC">
      <w:pPr>
        <w:jc w:val="both"/>
        <w:rPr>
          <w:rFonts w:asciiTheme="minorHAnsi" w:hAnsiTheme="minorHAnsi" w:cstheme="minorHAnsi"/>
        </w:rPr>
      </w:pPr>
    </w:p>
    <w:p w:rsidR="002D2A65" w:rsidRPr="004A53B1" w:rsidRDefault="008261FC" w:rsidP="00D728AB">
      <w:pPr>
        <w:jc w:val="center"/>
        <w:rPr>
          <w:rFonts w:asciiTheme="minorHAnsi" w:hAnsiTheme="minorHAnsi" w:cstheme="minorHAnsi"/>
        </w:rPr>
      </w:pPr>
      <w:r>
        <w:rPr>
          <w:rFonts w:asciiTheme="minorHAnsi" w:hAnsiTheme="minorHAnsi" w:cstheme="minorHAnsi"/>
          <w:noProof/>
          <w:lang w:val="en-US"/>
        </w:rPr>
        <w:drawing>
          <wp:inline distT="0" distB="0" distL="0" distR="0">
            <wp:extent cx="5943600" cy="4876800"/>
            <wp:effectExtent l="0" t="0" r="0" b="0"/>
            <wp:docPr id="1" name="Picture 1" descr="J:\Temp\image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Temp\image08.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876800"/>
                    </a:xfrm>
                    <a:prstGeom prst="rect">
                      <a:avLst/>
                    </a:prstGeom>
                    <a:noFill/>
                    <a:ln>
                      <a:noFill/>
                    </a:ln>
                  </pic:spPr>
                </pic:pic>
              </a:graphicData>
            </a:graphic>
          </wp:inline>
        </w:drawing>
      </w:r>
      <w:r w:rsidR="002D2A65">
        <w:rPr>
          <w:rFonts w:asciiTheme="minorHAnsi" w:hAnsiTheme="minorHAnsi" w:cstheme="minorHAnsi"/>
        </w:rPr>
        <w:t>Figura 2.1 Vista de alto nivel de la arquitectura de CloudLoop.</w:t>
      </w:r>
    </w:p>
    <w:p w:rsidR="002D2A65" w:rsidRDefault="002D2A65" w:rsidP="00FF7A02">
      <w:pPr>
        <w:jc w:val="both"/>
        <w:rPr>
          <w:rFonts w:asciiTheme="minorHAnsi" w:hAnsiTheme="minorHAnsi" w:cstheme="minorHAnsi"/>
        </w:rPr>
      </w:pPr>
    </w:p>
    <w:p w:rsidR="00BB0314" w:rsidRPr="004A53B1" w:rsidRDefault="00D323AE" w:rsidP="00FF7A02">
      <w:pPr>
        <w:jc w:val="both"/>
        <w:rPr>
          <w:rFonts w:asciiTheme="minorHAnsi" w:hAnsiTheme="minorHAnsi" w:cstheme="minorHAnsi"/>
        </w:rPr>
      </w:pPr>
      <w:r>
        <w:rPr>
          <w:rFonts w:asciiTheme="minorHAnsi" w:hAnsiTheme="minorHAnsi" w:cstheme="minorHAnsi"/>
        </w:rPr>
        <w:t>Como se puede apreciar, l</w:t>
      </w:r>
      <w:r w:rsidR="00BB0314" w:rsidRPr="004A53B1">
        <w:rPr>
          <w:rFonts w:asciiTheme="minorHAnsi" w:hAnsiTheme="minorHAnsi" w:cstheme="minorHAnsi"/>
        </w:rPr>
        <w:t xml:space="preserve">a configuración de la plataforma </w:t>
      </w:r>
      <w:r w:rsidR="00BB0314">
        <w:rPr>
          <w:rFonts w:asciiTheme="minorHAnsi" w:hAnsiTheme="minorHAnsi" w:cstheme="minorHAnsi"/>
        </w:rPr>
        <w:t xml:space="preserve">se realiza </w:t>
      </w:r>
      <w:r w:rsidR="00BB0314" w:rsidRPr="004A53B1">
        <w:rPr>
          <w:rFonts w:asciiTheme="minorHAnsi" w:hAnsiTheme="minorHAnsi" w:cstheme="minorHAnsi"/>
        </w:rPr>
        <w:t>por medio de archivos XML</w:t>
      </w:r>
      <w:r w:rsidR="00BB0314">
        <w:rPr>
          <w:rFonts w:asciiTheme="minorHAnsi" w:hAnsiTheme="minorHAnsi" w:cstheme="minorHAnsi"/>
        </w:rPr>
        <w:t xml:space="preserve"> que definen datos básicos del servicio que se desea instanciar (credenciales, directorios, </w:t>
      </w:r>
      <w:del w:id="256" w:author="Kireta" w:date="2013-01-01T11:17:00Z">
        <w:r w:rsidR="00BB0314" w:rsidDel="00546398">
          <w:rPr>
            <w:rFonts w:asciiTheme="minorHAnsi" w:hAnsiTheme="minorHAnsi" w:cstheme="minorHAnsi"/>
          </w:rPr>
          <w:delText>etc</w:delText>
        </w:r>
      </w:del>
      <w:ins w:id="257" w:author="Kireta" w:date="2013-01-01T11:17:00Z">
        <w:r w:rsidR="00546398">
          <w:rPr>
            <w:rFonts w:asciiTheme="minorHAnsi" w:hAnsiTheme="minorHAnsi" w:cstheme="minorHAnsi"/>
          </w:rPr>
          <w:t>etc.</w:t>
        </w:r>
      </w:ins>
      <w:r w:rsidR="00BB0314">
        <w:rPr>
          <w:rFonts w:asciiTheme="minorHAnsi" w:hAnsiTheme="minorHAnsi" w:cstheme="minorHAnsi"/>
        </w:rPr>
        <w:t xml:space="preserve">). En base a estos archivos de configuración, la </w:t>
      </w:r>
      <w:commentRangeStart w:id="258"/>
      <w:r w:rsidR="00BB0314">
        <w:rPr>
          <w:rFonts w:asciiTheme="minorHAnsi" w:hAnsiTheme="minorHAnsi" w:cstheme="minorHAnsi"/>
        </w:rPr>
        <w:t xml:space="preserve">fábrica de </w:t>
      </w:r>
      <w:del w:id="259" w:author="Kireta" w:date="2012-12-28T10:37:00Z">
        <w:r w:rsidR="00BB0314" w:rsidDel="000A1440">
          <w:rPr>
            <w:rFonts w:asciiTheme="minorHAnsi" w:hAnsiTheme="minorHAnsi" w:cstheme="minorHAnsi"/>
          </w:rPr>
          <w:delText>servicios</w:delText>
        </w:r>
        <w:commentRangeEnd w:id="258"/>
        <w:r w:rsidR="00340571" w:rsidDel="000A1440">
          <w:rPr>
            <w:rStyle w:val="CommentReference"/>
          </w:rPr>
          <w:commentReference w:id="258"/>
        </w:r>
        <w:r w:rsidR="00BB0314" w:rsidDel="000A1440">
          <w:rPr>
            <w:rFonts w:asciiTheme="minorHAnsi" w:hAnsiTheme="minorHAnsi" w:cstheme="minorHAnsi"/>
          </w:rPr>
          <w:delText xml:space="preserve"> </w:delText>
        </w:r>
      </w:del>
      <w:ins w:id="260" w:author="Kireta" w:date="2012-12-28T10:37:00Z">
        <w:r w:rsidR="000A1440">
          <w:rPr>
            <w:rFonts w:asciiTheme="minorHAnsi" w:hAnsiTheme="minorHAnsi" w:cstheme="minorHAnsi"/>
          </w:rPr>
          <w:t xml:space="preserve">proveedores </w:t>
        </w:r>
      </w:ins>
      <w:r w:rsidR="00BB0314">
        <w:rPr>
          <w:rFonts w:asciiTheme="minorHAnsi" w:hAnsiTheme="minorHAnsi" w:cstheme="minorHAnsi"/>
        </w:rPr>
        <w:t xml:space="preserve">incluida construye y entrega al usuario una implementación de la interface común de </w:t>
      </w:r>
      <w:del w:id="261" w:author="Kireta" w:date="2012-12-28T10:38:00Z">
        <w:r w:rsidR="00BB0314" w:rsidDel="000A1440">
          <w:rPr>
            <w:rFonts w:asciiTheme="minorHAnsi" w:hAnsiTheme="minorHAnsi" w:cstheme="minorHAnsi"/>
          </w:rPr>
          <w:delText>storage</w:delText>
        </w:r>
      </w:del>
      <w:ins w:id="262" w:author="Kireta" w:date="2012-12-28T10:38:00Z">
        <w:r w:rsidR="000A1440">
          <w:rPr>
            <w:rFonts w:asciiTheme="minorHAnsi" w:hAnsiTheme="minorHAnsi" w:cstheme="minorHAnsi"/>
          </w:rPr>
          <w:t>almacenamiento</w:t>
        </w:r>
      </w:ins>
      <w:r w:rsidR="00BB0314">
        <w:rPr>
          <w:rFonts w:asciiTheme="minorHAnsi" w:hAnsiTheme="minorHAnsi" w:cstheme="minorHAnsi"/>
        </w:rPr>
        <w:t>. Esto hace que el desarrollador no deba</w:t>
      </w:r>
      <w:r w:rsidR="00BB0314" w:rsidRPr="004A53B1">
        <w:rPr>
          <w:rFonts w:asciiTheme="minorHAnsi" w:hAnsiTheme="minorHAnsi" w:cstheme="minorHAnsi"/>
        </w:rPr>
        <w:t xml:space="preserve"> complicarse en la configuración de los objetos particulares</w:t>
      </w:r>
      <w:r w:rsidR="00BB0314">
        <w:rPr>
          <w:rFonts w:asciiTheme="minorHAnsi" w:hAnsiTheme="minorHAnsi" w:cstheme="minorHAnsi"/>
        </w:rPr>
        <w:t xml:space="preserve"> de manera manual</w:t>
      </w:r>
      <w:r w:rsidR="00BB0314" w:rsidRPr="004A53B1">
        <w:rPr>
          <w:rFonts w:asciiTheme="minorHAnsi" w:hAnsiTheme="minorHAnsi" w:cstheme="minorHAnsi"/>
        </w:rPr>
        <w:t>.</w:t>
      </w:r>
      <w:r w:rsidR="00BB0314">
        <w:rPr>
          <w:rFonts w:asciiTheme="minorHAnsi" w:hAnsiTheme="minorHAnsi" w:cstheme="minorHAnsi"/>
        </w:rPr>
        <w:t xml:space="preserve"> Gracias a esto se minimizan</w:t>
      </w:r>
      <w:r w:rsidR="00DF2D32">
        <w:rPr>
          <w:rFonts w:asciiTheme="minorHAnsi" w:hAnsiTheme="minorHAnsi" w:cstheme="minorHAnsi"/>
        </w:rPr>
        <w:t xml:space="preserve"> las modificaciones</w:t>
      </w:r>
      <w:r w:rsidR="00BB0314" w:rsidRPr="004A53B1">
        <w:rPr>
          <w:rFonts w:asciiTheme="minorHAnsi" w:hAnsiTheme="minorHAnsi" w:cstheme="minorHAnsi"/>
        </w:rPr>
        <w:t xml:space="preserve"> de código en caso de cambios de proveedores.</w:t>
      </w:r>
    </w:p>
    <w:p w:rsidR="00BB0314" w:rsidRPr="004A53B1" w:rsidRDefault="00BB0314" w:rsidP="00FF7A02">
      <w:pPr>
        <w:jc w:val="both"/>
        <w:rPr>
          <w:rFonts w:asciiTheme="minorHAnsi" w:hAnsiTheme="minorHAnsi" w:cstheme="minorHAnsi"/>
        </w:rPr>
      </w:pPr>
    </w:p>
    <w:p w:rsidR="002D2A65" w:rsidRPr="004A53B1" w:rsidRDefault="009E71CD" w:rsidP="00FF7A02">
      <w:pPr>
        <w:jc w:val="both"/>
        <w:rPr>
          <w:rFonts w:asciiTheme="minorHAnsi" w:hAnsiTheme="minorHAnsi" w:cstheme="minorHAnsi"/>
        </w:rPr>
      </w:pPr>
      <w:r>
        <w:rPr>
          <w:rFonts w:asciiTheme="minorHAnsi" w:hAnsiTheme="minorHAnsi" w:cstheme="minorHAnsi"/>
        </w:rPr>
        <w:t xml:space="preserve">Las interfaces de </w:t>
      </w:r>
      <w:r w:rsidR="002D2A65" w:rsidRPr="004A53B1">
        <w:rPr>
          <w:rFonts w:asciiTheme="minorHAnsi" w:hAnsiTheme="minorHAnsi" w:cstheme="minorHAnsi"/>
        </w:rPr>
        <w:t>CloudLoop soporta</w:t>
      </w:r>
      <w:r>
        <w:rPr>
          <w:rFonts w:asciiTheme="minorHAnsi" w:hAnsiTheme="minorHAnsi" w:cstheme="minorHAnsi"/>
        </w:rPr>
        <w:t>n</w:t>
      </w:r>
      <w:r w:rsidR="002D2A65" w:rsidRPr="004A53B1">
        <w:rPr>
          <w:rFonts w:asciiTheme="minorHAnsi" w:hAnsiTheme="minorHAnsi" w:cstheme="minorHAnsi"/>
        </w:rPr>
        <w:t xml:space="preserve"> todas las primitivas básicas de </w:t>
      </w:r>
      <w:del w:id="263" w:author="Kireta" w:date="2012-12-29T12:26:00Z">
        <w:r w:rsidR="002D2A65" w:rsidRPr="004A53B1" w:rsidDel="00B02EA0">
          <w:rPr>
            <w:rFonts w:asciiTheme="minorHAnsi" w:hAnsiTheme="minorHAnsi" w:cstheme="minorHAnsi"/>
          </w:rPr>
          <w:delText>storage</w:delText>
        </w:r>
      </w:del>
      <w:ins w:id="264" w:author="Kireta" w:date="2012-12-29T12:26:00Z">
        <w:r w:rsidR="00B02EA0">
          <w:rPr>
            <w:rFonts w:asciiTheme="minorHAnsi" w:hAnsiTheme="minorHAnsi" w:cstheme="minorHAnsi"/>
          </w:rPr>
          <w:t>almacenamiento</w:t>
        </w:r>
      </w:ins>
      <w:r w:rsidR="002D2A65" w:rsidRPr="004A53B1">
        <w:rPr>
          <w:rFonts w:asciiTheme="minorHAnsi" w:hAnsiTheme="minorHAnsi" w:cstheme="minorHAnsi"/>
        </w:rPr>
        <w:t xml:space="preserve"> excluyendo la posibilidad de extraer metadatos (solo es posible obtener el tamaño de un archivo). El uso de cada método es sencillo y tiene </w:t>
      </w:r>
      <w:r w:rsidR="004D3B4E">
        <w:rPr>
          <w:rFonts w:asciiTheme="minorHAnsi" w:hAnsiTheme="minorHAnsi" w:cstheme="minorHAnsi"/>
        </w:rPr>
        <w:t>documentación</w:t>
      </w:r>
      <w:ins w:id="265" w:author="Kireta" w:date="2012-12-29T10:49:00Z">
        <w:r w:rsidR="00694804">
          <w:rPr>
            <w:rFonts w:asciiTheme="minorHAnsi" w:hAnsiTheme="minorHAnsi" w:cstheme="minorHAnsi"/>
          </w:rPr>
          <w:t xml:space="preserve"> </w:t>
        </w:r>
      </w:ins>
      <w:r w:rsidR="004D3B4E">
        <w:rPr>
          <w:rFonts w:asciiTheme="minorHAnsi" w:hAnsiTheme="minorHAnsi" w:cstheme="minorHAnsi"/>
        </w:rPr>
        <w:t>clara</w:t>
      </w:r>
      <w:r w:rsidR="002D2A65" w:rsidRPr="004A53B1">
        <w:rPr>
          <w:rFonts w:asciiTheme="minorHAnsi" w:hAnsiTheme="minorHAnsi" w:cstheme="minorHAnsi"/>
        </w:rPr>
        <w:t xml:space="preserve"> que acompañan al desarrollador.</w:t>
      </w:r>
      <w:r w:rsidR="00E97616">
        <w:rPr>
          <w:rFonts w:asciiTheme="minorHAnsi" w:hAnsiTheme="minorHAnsi" w:cstheme="minorHAnsi"/>
        </w:rPr>
        <w:t xml:space="preserve"> Como consecuencia de esto, l</w:t>
      </w:r>
      <w:r w:rsidR="00E97616" w:rsidRPr="004A53B1">
        <w:rPr>
          <w:rFonts w:asciiTheme="minorHAnsi" w:hAnsiTheme="minorHAnsi" w:cstheme="minorHAnsi"/>
        </w:rPr>
        <w:t>a implementación de un nuevo proveedor es sencilla y tan solo se debe implementar una interface clara</w:t>
      </w:r>
      <w:r w:rsidR="00E97616">
        <w:rPr>
          <w:rFonts w:asciiTheme="minorHAnsi" w:hAnsiTheme="minorHAnsi" w:cstheme="minorHAnsi"/>
        </w:rPr>
        <w:t xml:space="preserve"> que define todos los métodos comunes a los diversos proveedores de </w:t>
      </w:r>
      <w:commentRangeStart w:id="266"/>
      <w:del w:id="267" w:author="Kireta" w:date="2012-12-29T12:26:00Z">
        <w:r w:rsidR="00E97616" w:rsidDel="00B02EA0">
          <w:rPr>
            <w:rFonts w:asciiTheme="minorHAnsi" w:hAnsiTheme="minorHAnsi" w:cstheme="minorHAnsi"/>
          </w:rPr>
          <w:delText>storage</w:delText>
        </w:r>
      </w:del>
      <w:commentRangeEnd w:id="266"/>
      <w:ins w:id="268" w:author="Kireta" w:date="2012-12-29T12:26:00Z">
        <w:r w:rsidR="00B02EA0">
          <w:rPr>
            <w:rFonts w:asciiTheme="minorHAnsi" w:hAnsiTheme="minorHAnsi" w:cstheme="minorHAnsi"/>
          </w:rPr>
          <w:t>almacenamiento</w:t>
        </w:r>
      </w:ins>
      <w:r w:rsidR="00340571">
        <w:rPr>
          <w:rStyle w:val="CommentReference"/>
        </w:rPr>
        <w:commentReference w:id="266"/>
      </w:r>
      <w:r w:rsidR="00E97616" w:rsidRPr="004A53B1">
        <w:rPr>
          <w:rFonts w:asciiTheme="minorHAnsi" w:hAnsiTheme="minorHAnsi" w:cstheme="minorHAnsi"/>
        </w:rPr>
        <w:t>.</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 xml:space="preserve">La plataforma </w:t>
      </w:r>
      <w:r w:rsidR="009E71CD">
        <w:rPr>
          <w:rFonts w:asciiTheme="minorHAnsi" w:hAnsiTheme="minorHAnsi" w:cstheme="minorHAnsi"/>
        </w:rPr>
        <w:t xml:space="preserve">también </w:t>
      </w:r>
      <w:r w:rsidRPr="004A53B1">
        <w:rPr>
          <w:rFonts w:asciiTheme="minorHAnsi" w:hAnsiTheme="minorHAnsi" w:cstheme="minorHAnsi"/>
        </w:rPr>
        <w:t xml:space="preserve">permite cambiar el proveedor de servicios de forma muy </w:t>
      </w:r>
      <w:r w:rsidR="001E20B5">
        <w:rPr>
          <w:rFonts w:asciiTheme="minorHAnsi" w:hAnsiTheme="minorHAnsi" w:cstheme="minorHAnsi"/>
        </w:rPr>
        <w:t>simple</w:t>
      </w:r>
      <w:r w:rsidRPr="004A53B1">
        <w:rPr>
          <w:rFonts w:asciiTheme="minorHAnsi" w:hAnsiTheme="minorHAnsi" w:cstheme="minorHAnsi"/>
        </w:rPr>
        <w:t xml:space="preserve"> ya que casi no es necesario realizar modificaciones en el código fuente de la aplicación. Para esto tan solo se debe cambiar la configuración por medio de</w:t>
      </w:r>
      <w:r w:rsidR="00AE562B">
        <w:rPr>
          <w:rFonts w:asciiTheme="minorHAnsi" w:hAnsiTheme="minorHAnsi" w:cstheme="minorHAnsi"/>
        </w:rPr>
        <w:t xml:space="preserve">l </w:t>
      </w:r>
      <w:r w:rsidRPr="004A53B1">
        <w:rPr>
          <w:rFonts w:asciiTheme="minorHAnsi" w:hAnsiTheme="minorHAnsi" w:cstheme="minorHAnsi"/>
        </w:rPr>
        <w:t>XML</w:t>
      </w:r>
      <w:r w:rsidR="00AE562B">
        <w:rPr>
          <w:rFonts w:asciiTheme="minorHAnsi" w:hAnsiTheme="minorHAnsi" w:cstheme="minorHAnsi"/>
        </w:rPr>
        <w:t xml:space="preserve"> de configuración</w:t>
      </w:r>
      <w:r w:rsidR="001E20B5">
        <w:rPr>
          <w:rFonts w:asciiTheme="minorHAnsi" w:hAnsiTheme="minorHAnsi" w:cstheme="minorHAnsi"/>
        </w:rPr>
        <w:t>, definiendo todos los datos necesarios para el nuevo servicio a utilizar</w:t>
      </w:r>
      <w:r w:rsidRPr="004A53B1">
        <w:rPr>
          <w:rFonts w:asciiTheme="minorHAnsi" w:hAnsiTheme="minorHAnsi" w:cstheme="minorHAnsi"/>
        </w:rPr>
        <w:t>.</w:t>
      </w:r>
    </w:p>
    <w:p w:rsidR="009E71CD" w:rsidRPr="004A53B1" w:rsidRDefault="009E71CD" w:rsidP="00FF7A02">
      <w:pPr>
        <w:jc w:val="both"/>
        <w:rPr>
          <w:rFonts w:asciiTheme="minorHAnsi" w:hAnsiTheme="minorHAnsi" w:cstheme="minorHAnsi"/>
        </w:rPr>
      </w:pPr>
    </w:p>
    <w:p w:rsidR="002D2A65" w:rsidRPr="004A53B1" w:rsidDel="00B02EA0" w:rsidRDefault="009E71CD" w:rsidP="00FF7A02">
      <w:pPr>
        <w:jc w:val="both"/>
        <w:rPr>
          <w:del w:id="269" w:author="Kireta" w:date="2012-12-29T12:22:00Z"/>
          <w:rFonts w:asciiTheme="minorHAnsi" w:hAnsiTheme="minorHAnsi" w:cstheme="minorHAnsi"/>
        </w:rPr>
      </w:pPr>
      <w:r w:rsidRPr="004A53B1">
        <w:rPr>
          <w:rFonts w:asciiTheme="minorHAnsi" w:hAnsiTheme="minorHAnsi" w:cstheme="minorHAnsi"/>
        </w:rPr>
        <w:t>Uno de los puntos flojos de la plataforma es la imposibilidad de migrar desde otro framework. En estos casos el desarrollador no tiene otra salida que recodificar la aplicación para adaptarse al modelo de CloudLoop.</w:t>
      </w:r>
    </w:p>
    <w:p w:rsidR="002D2A65" w:rsidRPr="004A53B1" w:rsidDel="00B02EA0" w:rsidRDefault="002D2A65" w:rsidP="00FF7A02">
      <w:pPr>
        <w:jc w:val="both"/>
        <w:rPr>
          <w:del w:id="270" w:author="Kireta" w:date="2012-12-29T12:22:00Z"/>
          <w:rFonts w:asciiTheme="minorHAnsi" w:hAnsiTheme="minorHAnsi" w:cstheme="minorHAnsi"/>
        </w:rPr>
      </w:pPr>
    </w:p>
    <w:p w:rsidR="002D2A65" w:rsidRPr="004A53B1" w:rsidDel="00B02EA0" w:rsidRDefault="002D2A65" w:rsidP="00FF7A02">
      <w:pPr>
        <w:jc w:val="both"/>
        <w:rPr>
          <w:del w:id="271" w:author="Kireta" w:date="2012-12-29T12:22:00Z"/>
          <w:rFonts w:asciiTheme="minorHAnsi" w:hAnsiTheme="minorHAnsi" w:cstheme="minorHAnsi"/>
        </w:rPr>
      </w:pPr>
      <w:commentRangeStart w:id="272"/>
      <w:del w:id="273" w:author="Kireta" w:date="2012-12-29T12:22:00Z">
        <w:r w:rsidRPr="004A53B1" w:rsidDel="00B02EA0">
          <w:rPr>
            <w:rFonts w:asciiTheme="minorHAnsi" w:hAnsiTheme="minorHAnsi" w:cstheme="minorHAnsi"/>
            <w:b/>
          </w:rPr>
          <w:delText>Servicios de storage soportados</w:delText>
        </w:r>
      </w:del>
    </w:p>
    <w:p w:rsidR="002D2A65" w:rsidRPr="004A53B1" w:rsidDel="00B02EA0" w:rsidRDefault="002D2A65" w:rsidP="00FF7A02">
      <w:pPr>
        <w:numPr>
          <w:ilvl w:val="0"/>
          <w:numId w:val="4"/>
        </w:numPr>
        <w:ind w:hanging="360"/>
        <w:jc w:val="both"/>
        <w:rPr>
          <w:del w:id="274" w:author="Kireta" w:date="2012-12-29T12:22:00Z"/>
          <w:rFonts w:asciiTheme="minorHAnsi" w:hAnsiTheme="minorHAnsi" w:cstheme="minorHAnsi"/>
        </w:rPr>
      </w:pPr>
      <w:del w:id="275" w:author="Kireta" w:date="2012-12-29T12:22:00Z">
        <w:r w:rsidRPr="004A53B1" w:rsidDel="00B02EA0">
          <w:rPr>
            <w:rFonts w:asciiTheme="minorHAnsi" w:hAnsiTheme="minorHAnsi" w:cstheme="minorHAnsi"/>
          </w:rPr>
          <w:delText>Amazon S3</w:delText>
        </w:r>
      </w:del>
    </w:p>
    <w:p w:rsidR="002D2A65" w:rsidRPr="004A53B1" w:rsidDel="00B02EA0" w:rsidRDefault="002D2A65" w:rsidP="00FF7A02">
      <w:pPr>
        <w:numPr>
          <w:ilvl w:val="0"/>
          <w:numId w:val="4"/>
        </w:numPr>
        <w:ind w:hanging="360"/>
        <w:jc w:val="both"/>
        <w:rPr>
          <w:del w:id="276" w:author="Kireta" w:date="2012-12-29T12:22:00Z"/>
          <w:rFonts w:asciiTheme="minorHAnsi" w:hAnsiTheme="minorHAnsi" w:cstheme="minorHAnsi"/>
        </w:rPr>
      </w:pPr>
      <w:del w:id="277" w:author="Kireta" w:date="2012-12-29T12:22:00Z">
        <w:r w:rsidRPr="004A53B1" w:rsidDel="00B02EA0">
          <w:rPr>
            <w:rFonts w:asciiTheme="minorHAnsi" w:hAnsiTheme="minorHAnsi" w:cstheme="minorHAnsi"/>
          </w:rPr>
          <w:delText>Nirvanix</w:delText>
        </w:r>
      </w:del>
    </w:p>
    <w:p w:rsidR="002D2A65" w:rsidRPr="004A53B1" w:rsidDel="004A0E9D" w:rsidRDefault="002D2A65" w:rsidP="00FF7A02">
      <w:pPr>
        <w:jc w:val="both"/>
        <w:rPr>
          <w:del w:id="278" w:author="Kireta" w:date="2013-01-01T11:02:00Z"/>
          <w:rFonts w:asciiTheme="minorHAnsi" w:hAnsiTheme="minorHAnsi" w:cstheme="minorHAnsi"/>
        </w:rPr>
      </w:pPr>
    </w:p>
    <w:p w:rsidR="002D2A65" w:rsidRPr="004A53B1" w:rsidDel="004A0E9D" w:rsidRDefault="002D2A65" w:rsidP="00FF7A02">
      <w:pPr>
        <w:jc w:val="both"/>
        <w:rPr>
          <w:del w:id="279" w:author="Kireta" w:date="2013-01-01T11:02:00Z"/>
          <w:rFonts w:asciiTheme="minorHAnsi" w:hAnsiTheme="minorHAnsi" w:cstheme="minorHAnsi"/>
        </w:rPr>
      </w:pPr>
    </w:p>
    <w:p w:rsidR="007C676B" w:rsidRPr="004A53B1" w:rsidDel="004A0E9D" w:rsidRDefault="002D2A65" w:rsidP="007C676B">
      <w:pPr>
        <w:jc w:val="both"/>
        <w:rPr>
          <w:del w:id="280" w:author="Kireta" w:date="2013-01-01T11:02:00Z"/>
          <w:rFonts w:asciiTheme="minorHAnsi" w:hAnsiTheme="minorHAnsi" w:cstheme="minorHAnsi"/>
        </w:rPr>
      </w:pPr>
      <w:del w:id="281" w:author="Kireta" w:date="2013-01-01T11:02:00Z">
        <w:r w:rsidRPr="004A53B1" w:rsidDel="004A0E9D">
          <w:rPr>
            <w:rFonts w:asciiTheme="minorHAnsi" w:hAnsiTheme="minorHAnsi" w:cstheme="minorHAnsi"/>
            <w:b/>
          </w:rPr>
          <w:delText xml:space="preserve">Ventajas </w:delText>
        </w:r>
      </w:del>
    </w:p>
    <w:p w:rsidR="007C676B" w:rsidRPr="004A53B1" w:rsidDel="004A0E9D" w:rsidRDefault="007C676B" w:rsidP="007C676B">
      <w:pPr>
        <w:ind w:left="360"/>
        <w:jc w:val="both"/>
        <w:rPr>
          <w:del w:id="282" w:author="Kireta" w:date="2013-01-01T11:02:00Z"/>
          <w:rFonts w:asciiTheme="minorHAnsi" w:hAnsiTheme="minorHAnsi" w:cstheme="minorHAnsi"/>
        </w:rPr>
      </w:pPr>
      <w:del w:id="283" w:author="Kireta" w:date="2013-01-01T11:02:00Z">
        <w:r w:rsidRPr="004A53B1" w:rsidDel="004A0E9D">
          <w:rPr>
            <w:rFonts w:asciiTheme="minorHAnsi" w:hAnsiTheme="minorHAnsi" w:cstheme="minorHAnsi"/>
            <w:b/>
          </w:rPr>
          <w:delText xml:space="preserve">+ </w:delText>
        </w:r>
        <w:r w:rsidRPr="004A53B1" w:rsidDel="004A0E9D">
          <w:rPr>
            <w:rFonts w:asciiTheme="minorHAnsi" w:hAnsiTheme="minorHAnsi" w:cstheme="minorHAnsi"/>
          </w:rPr>
          <w:delText xml:space="preserve">Soporte para </w:delText>
        </w:r>
      </w:del>
      <w:del w:id="284" w:author="Kireta" w:date="2012-12-29T12:26:00Z">
        <w:r w:rsidRPr="004A53B1" w:rsidDel="00B02EA0">
          <w:rPr>
            <w:rFonts w:asciiTheme="minorHAnsi" w:hAnsiTheme="minorHAnsi" w:cstheme="minorHAnsi"/>
          </w:rPr>
          <w:delText>storage</w:delText>
        </w:r>
      </w:del>
      <w:del w:id="285" w:author="Kireta" w:date="2013-01-01T11:02:00Z">
        <w:r w:rsidRPr="004A53B1" w:rsidDel="004A0E9D">
          <w:rPr>
            <w:rFonts w:asciiTheme="minorHAnsi" w:hAnsiTheme="minorHAnsi" w:cstheme="minorHAnsi"/>
          </w:rPr>
          <w:delText xml:space="preserve"> en Java.</w:delText>
        </w:r>
      </w:del>
    </w:p>
    <w:p w:rsidR="007C676B" w:rsidRPr="004A53B1" w:rsidDel="004A0E9D" w:rsidRDefault="007C676B" w:rsidP="007C676B">
      <w:pPr>
        <w:ind w:left="360"/>
        <w:jc w:val="both"/>
        <w:rPr>
          <w:del w:id="286" w:author="Kireta" w:date="2013-01-01T11:02:00Z"/>
          <w:rFonts w:asciiTheme="minorHAnsi" w:hAnsiTheme="minorHAnsi" w:cstheme="minorHAnsi"/>
        </w:rPr>
      </w:pPr>
      <w:del w:id="287" w:author="Kireta" w:date="2013-01-01T11:02:00Z">
        <w:r w:rsidRPr="004A53B1" w:rsidDel="004A0E9D">
          <w:rPr>
            <w:rFonts w:asciiTheme="minorHAnsi" w:hAnsiTheme="minorHAnsi" w:cstheme="minorHAnsi"/>
            <w:b/>
          </w:rPr>
          <w:delText>+</w:delText>
        </w:r>
        <w:r w:rsidRPr="004A53B1" w:rsidDel="004A0E9D">
          <w:rPr>
            <w:rFonts w:asciiTheme="minorHAnsi" w:hAnsiTheme="minorHAnsi" w:cstheme="minorHAnsi"/>
          </w:rPr>
          <w:delText xml:space="preserve"> El uso de las primitivas es simple y claro.</w:delText>
        </w:r>
      </w:del>
    </w:p>
    <w:p w:rsidR="007C676B" w:rsidRPr="004A53B1" w:rsidDel="004A0E9D" w:rsidRDefault="007C676B" w:rsidP="007C676B">
      <w:pPr>
        <w:ind w:left="360"/>
        <w:jc w:val="both"/>
        <w:rPr>
          <w:del w:id="288" w:author="Kireta" w:date="2013-01-01T11:02:00Z"/>
          <w:rFonts w:asciiTheme="minorHAnsi" w:hAnsiTheme="minorHAnsi" w:cstheme="minorHAnsi"/>
        </w:rPr>
      </w:pPr>
      <w:del w:id="289" w:author="Kireta" w:date="2013-01-01T11:02:00Z">
        <w:r w:rsidRPr="004A53B1" w:rsidDel="004A0E9D">
          <w:rPr>
            <w:rFonts w:asciiTheme="minorHAnsi" w:hAnsiTheme="minorHAnsi" w:cstheme="minorHAnsi"/>
            <w:b/>
          </w:rPr>
          <w:delText>+</w:delText>
        </w:r>
        <w:r w:rsidRPr="004A53B1" w:rsidDel="004A0E9D">
          <w:rPr>
            <w:rFonts w:asciiTheme="minorHAnsi" w:hAnsiTheme="minorHAnsi" w:cstheme="minorHAnsi"/>
          </w:rPr>
          <w:delText xml:space="preserve"> Es fácil migrar entre protocolos dentro del framework.</w:delText>
        </w:r>
      </w:del>
    </w:p>
    <w:p w:rsidR="007C676B" w:rsidRPr="004A53B1" w:rsidDel="004A0E9D" w:rsidRDefault="007C676B" w:rsidP="007C676B">
      <w:pPr>
        <w:ind w:left="360"/>
        <w:jc w:val="both"/>
        <w:rPr>
          <w:del w:id="290" w:author="Kireta" w:date="2013-01-01T11:02:00Z"/>
          <w:rFonts w:asciiTheme="minorHAnsi" w:hAnsiTheme="minorHAnsi" w:cstheme="minorHAnsi"/>
        </w:rPr>
      </w:pPr>
      <w:del w:id="291" w:author="Kireta" w:date="2013-01-01T11:02:00Z">
        <w:r w:rsidRPr="004A53B1" w:rsidDel="004A0E9D">
          <w:rPr>
            <w:rFonts w:asciiTheme="minorHAnsi" w:hAnsiTheme="minorHAnsi" w:cstheme="minorHAnsi"/>
            <w:b/>
          </w:rPr>
          <w:delText>+</w:delText>
        </w:r>
        <w:r w:rsidRPr="004A53B1" w:rsidDel="004A0E9D">
          <w:rPr>
            <w:rFonts w:asciiTheme="minorHAnsi" w:hAnsiTheme="minorHAnsi" w:cstheme="minorHAnsi"/>
          </w:rPr>
          <w:delText xml:space="preserve"> Es sencillo implementar un nuevo servicio dentro de CloudLoop.</w:delText>
        </w:r>
      </w:del>
    </w:p>
    <w:p w:rsidR="007C676B" w:rsidRPr="004A53B1" w:rsidDel="004A0E9D" w:rsidRDefault="007C676B" w:rsidP="007C676B">
      <w:pPr>
        <w:ind w:left="360"/>
        <w:jc w:val="both"/>
        <w:rPr>
          <w:del w:id="292" w:author="Kireta" w:date="2013-01-01T11:02:00Z"/>
          <w:rFonts w:asciiTheme="minorHAnsi" w:hAnsiTheme="minorHAnsi" w:cstheme="minorHAnsi"/>
        </w:rPr>
      </w:pPr>
      <w:del w:id="293" w:author="Kireta" w:date="2013-01-01T11:02:00Z">
        <w:r w:rsidRPr="004A53B1" w:rsidDel="004A0E9D">
          <w:rPr>
            <w:rFonts w:asciiTheme="minorHAnsi" w:hAnsiTheme="minorHAnsi" w:cstheme="minorHAnsi"/>
            <w:b/>
          </w:rPr>
          <w:delText xml:space="preserve">+ </w:delText>
        </w:r>
        <w:r w:rsidRPr="004A53B1" w:rsidDel="004A0E9D">
          <w:rPr>
            <w:rFonts w:asciiTheme="minorHAnsi" w:hAnsiTheme="minorHAnsi" w:cstheme="minorHAnsi"/>
          </w:rPr>
          <w:delText>Posee XMLs de configuracion.</w:delText>
        </w:r>
      </w:del>
    </w:p>
    <w:p w:rsidR="007C676B" w:rsidDel="004A0E9D" w:rsidRDefault="007C676B" w:rsidP="007C676B">
      <w:pPr>
        <w:ind w:left="360"/>
        <w:jc w:val="both"/>
        <w:rPr>
          <w:del w:id="294" w:author="Kireta" w:date="2013-01-01T11:02:00Z"/>
          <w:rFonts w:asciiTheme="minorHAnsi" w:hAnsiTheme="minorHAnsi" w:cstheme="minorHAnsi"/>
          <w:b/>
        </w:rPr>
      </w:pPr>
      <w:del w:id="295" w:author="Kireta" w:date="2013-01-01T11:02:00Z">
        <w:r w:rsidRPr="004A53B1" w:rsidDel="004A0E9D">
          <w:rPr>
            <w:rFonts w:asciiTheme="minorHAnsi" w:hAnsiTheme="minorHAnsi" w:cstheme="minorHAnsi"/>
            <w:b/>
          </w:rPr>
          <w:delText xml:space="preserve">+ </w:delText>
        </w:r>
        <w:r w:rsidRPr="004A53B1" w:rsidDel="004A0E9D">
          <w:rPr>
            <w:rFonts w:asciiTheme="minorHAnsi" w:hAnsiTheme="minorHAnsi" w:cstheme="minorHAnsi"/>
          </w:rPr>
          <w:delText xml:space="preserve">La instanciación de los servicios se facilita por medio del uso de </w:delText>
        </w:r>
        <w:r w:rsidDel="004A0E9D">
          <w:rPr>
            <w:rFonts w:asciiTheme="minorHAnsi" w:hAnsiTheme="minorHAnsi" w:cstheme="minorHAnsi"/>
          </w:rPr>
          <w:delText>fábricas</w:delText>
        </w:r>
        <w:r w:rsidRPr="004A53B1" w:rsidDel="004A0E9D">
          <w:rPr>
            <w:rFonts w:asciiTheme="minorHAnsi" w:hAnsiTheme="minorHAnsi" w:cstheme="minorHAnsi"/>
          </w:rPr>
          <w:delText>.</w:delText>
        </w:r>
      </w:del>
    </w:p>
    <w:p w:rsidR="007C676B" w:rsidDel="004A0E9D" w:rsidRDefault="007C676B" w:rsidP="00FF7A02">
      <w:pPr>
        <w:jc w:val="both"/>
        <w:rPr>
          <w:del w:id="296" w:author="Kireta" w:date="2013-01-01T11:02:00Z"/>
          <w:rFonts w:asciiTheme="minorHAnsi" w:hAnsiTheme="minorHAnsi" w:cstheme="minorHAnsi"/>
          <w:b/>
        </w:rPr>
      </w:pPr>
    </w:p>
    <w:p w:rsidR="002D2A65" w:rsidRPr="004A53B1" w:rsidDel="004A0E9D" w:rsidRDefault="007C676B" w:rsidP="00FF7A02">
      <w:pPr>
        <w:jc w:val="both"/>
        <w:rPr>
          <w:del w:id="297" w:author="Kireta" w:date="2013-01-01T11:02:00Z"/>
          <w:rFonts w:asciiTheme="minorHAnsi" w:hAnsiTheme="minorHAnsi" w:cstheme="minorHAnsi"/>
        </w:rPr>
      </w:pPr>
      <w:del w:id="298" w:author="Kireta" w:date="2013-01-01T11:02:00Z">
        <w:r w:rsidDel="004A0E9D">
          <w:rPr>
            <w:rFonts w:asciiTheme="minorHAnsi" w:hAnsiTheme="minorHAnsi" w:cstheme="minorHAnsi"/>
            <w:b/>
          </w:rPr>
          <w:delText>D</w:delText>
        </w:r>
        <w:r w:rsidR="002D2A65" w:rsidRPr="004A53B1" w:rsidDel="004A0E9D">
          <w:rPr>
            <w:rFonts w:asciiTheme="minorHAnsi" w:hAnsiTheme="minorHAnsi" w:cstheme="minorHAnsi"/>
            <w:b/>
          </w:rPr>
          <w:delText>esventajas</w:delText>
        </w:r>
      </w:del>
    </w:p>
    <w:p w:rsidR="002D2A65" w:rsidRPr="004A53B1" w:rsidDel="004A0E9D" w:rsidRDefault="002D2A65" w:rsidP="007C676B">
      <w:pPr>
        <w:ind w:left="360"/>
        <w:jc w:val="both"/>
        <w:rPr>
          <w:del w:id="299" w:author="Kireta" w:date="2013-01-01T11:02:00Z"/>
          <w:rFonts w:asciiTheme="minorHAnsi" w:hAnsiTheme="minorHAnsi" w:cstheme="minorHAnsi"/>
        </w:rPr>
      </w:pPr>
      <w:del w:id="300" w:author="Kireta" w:date="2013-01-01T11:02:00Z">
        <w:r w:rsidRPr="004A53B1" w:rsidDel="004A0E9D">
          <w:rPr>
            <w:rFonts w:asciiTheme="minorHAnsi" w:hAnsiTheme="minorHAnsi" w:cstheme="minorHAnsi"/>
            <w:b/>
          </w:rPr>
          <w:delText xml:space="preserve">- </w:delText>
        </w:r>
        <w:r w:rsidRPr="004A53B1" w:rsidDel="004A0E9D">
          <w:rPr>
            <w:rFonts w:asciiTheme="minorHAnsi" w:hAnsiTheme="minorHAnsi" w:cstheme="minorHAnsi"/>
          </w:rPr>
          <w:delText>Proyecto inactivo desde el año 2008.</w:delText>
        </w:r>
      </w:del>
    </w:p>
    <w:p w:rsidR="002D2A65" w:rsidRPr="004A53B1" w:rsidDel="004A0E9D" w:rsidRDefault="002D2A65" w:rsidP="007C676B">
      <w:pPr>
        <w:ind w:left="360"/>
        <w:jc w:val="both"/>
        <w:rPr>
          <w:del w:id="301" w:author="Kireta" w:date="2013-01-01T11:02:00Z"/>
          <w:rFonts w:asciiTheme="minorHAnsi" w:hAnsiTheme="minorHAnsi" w:cstheme="minorHAnsi"/>
        </w:rPr>
      </w:pPr>
      <w:del w:id="302" w:author="Kireta" w:date="2013-01-01T11:02:00Z">
        <w:r w:rsidRPr="004A53B1" w:rsidDel="004A0E9D">
          <w:rPr>
            <w:rFonts w:asciiTheme="minorHAnsi" w:hAnsiTheme="minorHAnsi" w:cstheme="minorHAnsi"/>
            <w:b/>
          </w:rPr>
          <w:delText>-</w:delText>
        </w:r>
        <w:r w:rsidRPr="004A53B1" w:rsidDel="004A0E9D">
          <w:rPr>
            <w:rFonts w:asciiTheme="minorHAnsi" w:hAnsiTheme="minorHAnsi" w:cstheme="minorHAnsi"/>
          </w:rPr>
          <w:delText xml:space="preserve"> No soporta todas las primitivas básicas de </w:delText>
        </w:r>
      </w:del>
      <w:del w:id="303" w:author="Kireta" w:date="2012-12-29T12:26:00Z">
        <w:r w:rsidRPr="004A53B1" w:rsidDel="00B02EA0">
          <w:rPr>
            <w:rFonts w:asciiTheme="minorHAnsi" w:hAnsiTheme="minorHAnsi" w:cstheme="minorHAnsi"/>
          </w:rPr>
          <w:delText>storage</w:delText>
        </w:r>
      </w:del>
      <w:del w:id="304" w:author="Kireta" w:date="2013-01-01T11:02:00Z">
        <w:r w:rsidRPr="004A53B1" w:rsidDel="004A0E9D">
          <w:rPr>
            <w:rFonts w:asciiTheme="minorHAnsi" w:hAnsiTheme="minorHAnsi" w:cstheme="minorHAnsi"/>
          </w:rPr>
          <w:delText>. Es imposible extraer metadatos de un archivo (salvo su tamaño).</w:delText>
        </w:r>
      </w:del>
    </w:p>
    <w:p w:rsidR="002D2A65" w:rsidRPr="004A53B1" w:rsidDel="004A0E9D" w:rsidRDefault="002D2A65" w:rsidP="007C676B">
      <w:pPr>
        <w:ind w:left="360"/>
        <w:jc w:val="both"/>
        <w:rPr>
          <w:del w:id="305" w:author="Kireta" w:date="2013-01-01T11:02:00Z"/>
          <w:rFonts w:asciiTheme="minorHAnsi" w:hAnsiTheme="minorHAnsi" w:cstheme="minorHAnsi"/>
        </w:rPr>
      </w:pPr>
      <w:del w:id="306" w:author="Kireta" w:date="2013-01-01T11:02:00Z">
        <w:r w:rsidRPr="004A53B1" w:rsidDel="004A0E9D">
          <w:rPr>
            <w:rFonts w:asciiTheme="minorHAnsi" w:hAnsiTheme="minorHAnsi" w:cstheme="minorHAnsi"/>
            <w:b/>
          </w:rPr>
          <w:delText xml:space="preserve">- </w:delText>
        </w:r>
        <w:r w:rsidRPr="004A53B1" w:rsidDel="004A0E9D">
          <w:rPr>
            <w:rFonts w:asciiTheme="minorHAnsi" w:hAnsiTheme="minorHAnsi" w:cstheme="minorHAnsi"/>
          </w:rPr>
          <w:delText>No es posible migrar desde otro framework sin recodificar toda la aplicación.</w:delText>
        </w:r>
      </w:del>
    </w:p>
    <w:commentRangeEnd w:id="272"/>
    <w:p w:rsidR="00414559" w:rsidRDefault="00340571" w:rsidP="00FF7A02">
      <w:pPr>
        <w:jc w:val="both"/>
        <w:rPr>
          <w:ins w:id="307" w:author="Kireta" w:date="2013-01-01T11:03:00Z"/>
          <w:rFonts w:asciiTheme="minorHAnsi" w:hAnsiTheme="minorHAnsi" w:cstheme="minorHAnsi"/>
        </w:rPr>
      </w:pPr>
      <w:r>
        <w:rPr>
          <w:rStyle w:val="CommentReference"/>
        </w:rPr>
        <w:commentReference w:id="272"/>
      </w:r>
    </w:p>
    <w:p w:rsidR="004A0E9D" w:rsidRDefault="004A0E9D" w:rsidP="00FF7A02">
      <w:pPr>
        <w:jc w:val="both"/>
        <w:rPr>
          <w:ins w:id="308" w:author="Kireta" w:date="2013-01-01T11:03:00Z"/>
          <w:rFonts w:asciiTheme="minorHAnsi" w:hAnsiTheme="minorHAnsi" w:cstheme="minorHAnsi"/>
        </w:rPr>
      </w:pPr>
    </w:p>
    <w:p w:rsidR="004A0E9D" w:rsidRPr="004A53B1" w:rsidRDefault="004A0E9D" w:rsidP="00FF7A02">
      <w:pPr>
        <w:jc w:val="both"/>
        <w:rPr>
          <w:rFonts w:asciiTheme="minorHAnsi" w:hAnsiTheme="minorHAnsi" w:cstheme="minorHAnsi"/>
        </w:rPr>
      </w:pPr>
    </w:p>
    <w:p w:rsidR="00414559" w:rsidRPr="004A53B1" w:rsidRDefault="00414559" w:rsidP="005F0803">
      <w:pPr>
        <w:pStyle w:val="Heading4"/>
      </w:pPr>
      <w:bookmarkStart w:id="309" w:name="_Toc339204580"/>
      <w:r w:rsidRPr="004A53B1">
        <w:t>2.</w:t>
      </w:r>
      <w:r w:rsidR="005F0803">
        <w:t>1.</w:t>
      </w:r>
      <w:r w:rsidRPr="004A53B1">
        <w:t>2. Dasein</w:t>
      </w:r>
      <w:bookmarkEnd w:id="309"/>
    </w:p>
    <w:p w:rsidR="00414559" w:rsidRPr="004A53B1" w:rsidRDefault="00414559" w:rsidP="00FF7A02">
      <w:pPr>
        <w:jc w:val="both"/>
        <w:rPr>
          <w:rFonts w:asciiTheme="minorHAnsi" w:hAnsiTheme="minorHAnsi" w:cstheme="minorHAnsi"/>
        </w:rPr>
      </w:pPr>
      <w:r w:rsidRPr="004A53B1">
        <w:rPr>
          <w:rFonts w:asciiTheme="minorHAnsi" w:hAnsiTheme="minorHAnsi" w:cstheme="minorHAnsi"/>
        </w:rPr>
        <w:t xml:space="preserve">Dasein es un proyecto introducido en 2009 por la empresa enStratus Networks LLC. Provee abstracciones para servicios de los tipos compute y </w:t>
      </w:r>
      <w:del w:id="310" w:author="Kireta" w:date="2012-12-29T12:26:00Z">
        <w:r w:rsidRPr="004A53B1" w:rsidDel="00B02EA0">
          <w:rPr>
            <w:rFonts w:asciiTheme="minorHAnsi" w:hAnsiTheme="minorHAnsi" w:cstheme="minorHAnsi"/>
          </w:rPr>
          <w:delText>storage</w:delText>
        </w:r>
      </w:del>
      <w:ins w:id="311" w:author="Kireta" w:date="2012-12-29T12:26:00Z">
        <w:r w:rsidR="00B02EA0">
          <w:rPr>
            <w:rFonts w:asciiTheme="minorHAnsi" w:hAnsiTheme="minorHAnsi" w:cstheme="minorHAnsi"/>
          </w:rPr>
          <w:t>almacenamiento</w:t>
        </w:r>
      </w:ins>
      <w:r w:rsidRPr="004A53B1">
        <w:rPr>
          <w:rFonts w:asciiTheme="minorHAnsi" w:hAnsiTheme="minorHAnsi" w:cstheme="minorHAnsi"/>
        </w:rPr>
        <w:t>, aunque existen otras implementaciones para servicios menores de diversos proveedores. El proyecto se encuentra activo.</w:t>
      </w:r>
    </w:p>
    <w:p w:rsidR="00414559" w:rsidRPr="004A53B1" w:rsidRDefault="00414559" w:rsidP="00FF7A02">
      <w:pPr>
        <w:jc w:val="both"/>
        <w:rPr>
          <w:rFonts w:asciiTheme="minorHAnsi" w:hAnsiTheme="minorHAnsi" w:cstheme="minorHAnsi"/>
        </w:rPr>
      </w:pPr>
    </w:p>
    <w:p w:rsidR="00414559" w:rsidRDefault="00414559" w:rsidP="00FF7A02">
      <w:pPr>
        <w:jc w:val="both"/>
        <w:rPr>
          <w:rFonts w:asciiTheme="minorHAnsi" w:hAnsiTheme="minorHAnsi" w:cstheme="minorHAnsi"/>
        </w:rPr>
      </w:pPr>
      <w:r w:rsidRPr="004A53B1">
        <w:rPr>
          <w:rFonts w:asciiTheme="minorHAnsi" w:hAnsiTheme="minorHAnsi" w:cstheme="minorHAnsi"/>
        </w:rPr>
        <w:t xml:space="preserve">La </w:t>
      </w:r>
      <w:r w:rsidR="004A53B1">
        <w:rPr>
          <w:rFonts w:asciiTheme="minorHAnsi" w:hAnsiTheme="minorHAnsi" w:cstheme="minorHAnsi"/>
        </w:rPr>
        <w:t>figura 2.2</w:t>
      </w:r>
      <w:r w:rsidRPr="004A53B1">
        <w:rPr>
          <w:rFonts w:asciiTheme="minorHAnsi" w:hAnsiTheme="minorHAnsi" w:cstheme="minorHAnsi"/>
        </w:rPr>
        <w:t xml:space="preserve"> presenta una vista de alto nivel de la arquitectura de Dasein. </w:t>
      </w:r>
    </w:p>
    <w:p w:rsidR="00A976F0" w:rsidRPr="004A53B1" w:rsidRDefault="00A976F0" w:rsidP="00FF7A02">
      <w:pPr>
        <w:jc w:val="both"/>
        <w:rPr>
          <w:rFonts w:asciiTheme="minorHAnsi" w:hAnsiTheme="minorHAnsi" w:cstheme="minorHAnsi"/>
        </w:rPr>
      </w:pPr>
    </w:p>
    <w:p w:rsidR="00A976F0" w:rsidRPr="004A53B1" w:rsidRDefault="00A976F0" w:rsidP="00FF7A02">
      <w:pPr>
        <w:jc w:val="both"/>
        <w:rPr>
          <w:rFonts w:asciiTheme="minorHAnsi" w:hAnsiTheme="minorHAnsi" w:cstheme="minorHAnsi"/>
        </w:rPr>
      </w:pPr>
    </w:p>
    <w:p w:rsidR="008261FC" w:rsidRDefault="008261FC" w:rsidP="00D728AB">
      <w:pPr>
        <w:jc w:val="center"/>
      </w:pPr>
      <w:r>
        <w:rPr>
          <w:noProof/>
          <w:lang w:val="en-US"/>
        </w:rPr>
        <w:drawing>
          <wp:inline distT="0" distB="0" distL="0" distR="0">
            <wp:extent cx="5943600" cy="5114925"/>
            <wp:effectExtent l="0" t="0" r="0" b="9525"/>
            <wp:docPr id="2" name="Picture 2" descr="J:\Temp\image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Temp\image07.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114925"/>
                    </a:xfrm>
                    <a:prstGeom prst="rect">
                      <a:avLst/>
                    </a:prstGeom>
                    <a:noFill/>
                    <a:ln>
                      <a:noFill/>
                    </a:ln>
                  </pic:spPr>
                </pic:pic>
              </a:graphicData>
            </a:graphic>
          </wp:inline>
        </w:drawing>
      </w:r>
    </w:p>
    <w:p w:rsidR="00414559" w:rsidRPr="004A53B1" w:rsidRDefault="00901E63" w:rsidP="00D728AB">
      <w:pPr>
        <w:jc w:val="center"/>
        <w:rPr>
          <w:rFonts w:asciiTheme="minorHAnsi" w:hAnsiTheme="minorHAnsi" w:cstheme="minorHAnsi"/>
        </w:rPr>
      </w:pPr>
      <w:hyperlink r:id="rId11" w:history="1">
        <w:r w:rsidR="00414559" w:rsidRPr="004A53B1">
          <w:rPr>
            <w:rStyle w:val="Hyperlink"/>
            <w:rFonts w:asciiTheme="minorHAnsi" w:hAnsiTheme="minorHAnsi" w:cstheme="minorHAnsi"/>
            <w:color w:val="000000"/>
            <w:u w:val="none"/>
          </w:rPr>
          <w:t xml:space="preserve">Figura </w:t>
        </w:r>
        <w:r w:rsidR="004A53B1" w:rsidRPr="004A53B1">
          <w:rPr>
            <w:rStyle w:val="Hyperlink"/>
            <w:rFonts w:asciiTheme="minorHAnsi" w:hAnsiTheme="minorHAnsi" w:cstheme="minorHAnsi"/>
            <w:color w:val="000000"/>
            <w:u w:val="none"/>
          </w:rPr>
          <w:t>2.2</w:t>
        </w:r>
      </w:hyperlink>
      <w:r w:rsidR="00A976F0">
        <w:rPr>
          <w:rFonts w:asciiTheme="minorHAnsi" w:hAnsiTheme="minorHAnsi" w:cstheme="minorHAnsi"/>
        </w:rPr>
        <w:t xml:space="preserve"> Vista de alto nivel de la arquitectura de Dasein.</w:t>
      </w:r>
    </w:p>
    <w:p w:rsidR="00D323AE" w:rsidRDefault="00D323AE" w:rsidP="00FF7A02">
      <w:pPr>
        <w:jc w:val="both"/>
        <w:rPr>
          <w:rFonts w:asciiTheme="minorHAnsi" w:hAnsiTheme="minorHAnsi" w:cstheme="minorHAnsi"/>
        </w:rPr>
      </w:pPr>
    </w:p>
    <w:p w:rsidR="00D323AE" w:rsidRDefault="00D323AE" w:rsidP="00FF7A02">
      <w:pPr>
        <w:jc w:val="both"/>
        <w:rPr>
          <w:rFonts w:asciiTheme="minorHAnsi" w:hAnsiTheme="minorHAnsi" w:cstheme="minorHAnsi"/>
        </w:rPr>
      </w:pPr>
      <w:r>
        <w:rPr>
          <w:rFonts w:asciiTheme="minorHAnsi" w:hAnsiTheme="minorHAnsi" w:cstheme="minorHAnsi"/>
        </w:rPr>
        <w:t>P</w:t>
      </w:r>
      <w:r w:rsidR="002F1A9E" w:rsidRPr="004A53B1">
        <w:rPr>
          <w:rFonts w:asciiTheme="minorHAnsi" w:hAnsiTheme="minorHAnsi" w:cstheme="minorHAnsi"/>
        </w:rPr>
        <w:t xml:space="preserve">odemos notar que </w:t>
      </w:r>
      <w:r>
        <w:rPr>
          <w:rFonts w:asciiTheme="minorHAnsi" w:hAnsiTheme="minorHAnsi" w:cstheme="minorHAnsi"/>
        </w:rPr>
        <w:t>en la arquitectura de Dasein no se contempla el uso de archivos de configuración o mecanismos de construcción de instancias de servicios. L</w:t>
      </w:r>
      <w:r w:rsidR="002F1A9E" w:rsidRPr="004A53B1">
        <w:rPr>
          <w:rFonts w:asciiTheme="minorHAnsi" w:hAnsiTheme="minorHAnsi" w:cstheme="minorHAnsi"/>
        </w:rPr>
        <w:t xml:space="preserve">a configuración de los servicios y nubes se realiza completamente por </w:t>
      </w:r>
      <w:del w:id="312" w:author="Kireta" w:date="2013-01-01T11:17:00Z">
        <w:r w:rsidR="002F1A9E" w:rsidRPr="004A53B1" w:rsidDel="00546398">
          <w:rPr>
            <w:rFonts w:asciiTheme="minorHAnsi" w:hAnsiTheme="minorHAnsi" w:cstheme="minorHAnsi"/>
          </w:rPr>
          <w:delText>código.En</w:delText>
        </w:r>
      </w:del>
      <w:ins w:id="313" w:author="Kireta" w:date="2013-01-01T11:17:00Z">
        <w:r w:rsidR="00546398" w:rsidRPr="004A53B1">
          <w:rPr>
            <w:rFonts w:asciiTheme="minorHAnsi" w:hAnsiTheme="minorHAnsi" w:cstheme="minorHAnsi"/>
          </w:rPr>
          <w:t>código. En</w:t>
        </w:r>
      </w:ins>
      <w:r w:rsidR="002F1A9E" w:rsidRPr="004A53B1">
        <w:rPr>
          <w:rFonts w:asciiTheme="minorHAnsi" w:hAnsiTheme="minorHAnsi" w:cstheme="minorHAnsi"/>
        </w:rPr>
        <w:t xml:space="preserve"> la misma sintonía, </w:t>
      </w:r>
      <w:r>
        <w:rPr>
          <w:rFonts w:asciiTheme="minorHAnsi" w:hAnsiTheme="minorHAnsi" w:cstheme="minorHAnsi"/>
        </w:rPr>
        <w:t>el desarrollador que utilice Dasein deberá codificar la instanciación de los servicios deseados, teniendo que involucrarse con las particularidades de cada servicio.</w:t>
      </w:r>
    </w:p>
    <w:p w:rsidR="00D323AE" w:rsidRDefault="00D323AE" w:rsidP="00FF7A02">
      <w:pPr>
        <w:jc w:val="both"/>
        <w:rPr>
          <w:rFonts w:asciiTheme="minorHAnsi" w:hAnsiTheme="minorHAnsi" w:cstheme="minorHAnsi"/>
        </w:rPr>
      </w:pPr>
    </w:p>
    <w:p w:rsidR="00D323AE" w:rsidRDefault="00414559" w:rsidP="00FF7A02">
      <w:pPr>
        <w:jc w:val="both"/>
        <w:rPr>
          <w:rFonts w:asciiTheme="minorHAnsi" w:hAnsiTheme="minorHAnsi" w:cstheme="minorHAnsi"/>
        </w:rPr>
      </w:pPr>
      <w:r w:rsidRPr="004A53B1">
        <w:rPr>
          <w:rFonts w:asciiTheme="minorHAnsi" w:hAnsiTheme="minorHAnsi" w:cstheme="minorHAnsi"/>
        </w:rPr>
        <w:t xml:space="preserve">La plataforma soporta la </w:t>
      </w:r>
      <w:r w:rsidR="00A07A25" w:rsidRPr="004A53B1">
        <w:rPr>
          <w:rFonts w:asciiTheme="minorHAnsi" w:hAnsiTheme="minorHAnsi" w:cstheme="minorHAnsi"/>
        </w:rPr>
        <w:t>mayoría</w:t>
      </w:r>
      <w:r w:rsidRPr="004A53B1">
        <w:rPr>
          <w:rFonts w:asciiTheme="minorHAnsi" w:hAnsiTheme="minorHAnsi" w:cstheme="minorHAnsi"/>
        </w:rPr>
        <w:t xml:space="preserve"> de las primitivas básicas para </w:t>
      </w:r>
      <w:del w:id="314" w:author="Kireta" w:date="2012-12-29T12:26:00Z">
        <w:r w:rsidRPr="004A53B1" w:rsidDel="00B02EA0">
          <w:rPr>
            <w:rFonts w:asciiTheme="minorHAnsi" w:hAnsiTheme="minorHAnsi" w:cstheme="minorHAnsi"/>
          </w:rPr>
          <w:delText>storage</w:delText>
        </w:r>
      </w:del>
      <w:ins w:id="315" w:author="Kireta" w:date="2012-12-29T12:26:00Z">
        <w:r w:rsidR="00B02EA0">
          <w:rPr>
            <w:rFonts w:asciiTheme="minorHAnsi" w:hAnsiTheme="minorHAnsi" w:cstheme="minorHAnsi"/>
          </w:rPr>
          <w:t>almacenamiento</w:t>
        </w:r>
      </w:ins>
      <w:r w:rsidRPr="004A53B1">
        <w:rPr>
          <w:rFonts w:asciiTheme="minorHAnsi" w:hAnsiTheme="minorHAnsi" w:cstheme="minorHAnsi"/>
        </w:rPr>
        <w:t xml:space="preserve">. </w:t>
      </w:r>
      <w:r w:rsidR="00D323AE">
        <w:rPr>
          <w:rFonts w:asciiTheme="minorHAnsi" w:hAnsiTheme="minorHAnsi" w:cstheme="minorHAnsi"/>
        </w:rPr>
        <w:t xml:space="preserve">Pese a esto, </w:t>
      </w:r>
      <w:r w:rsidRPr="004A53B1">
        <w:rPr>
          <w:rFonts w:asciiTheme="minorHAnsi" w:hAnsiTheme="minorHAnsi" w:cstheme="minorHAnsi"/>
        </w:rPr>
        <w:t xml:space="preserve">Dasein no provee mecanismos para copiar o buscar archivos mediante </w:t>
      </w:r>
      <w:r w:rsidR="00D323AE">
        <w:rPr>
          <w:rFonts w:asciiTheme="minorHAnsi" w:hAnsiTheme="minorHAnsi" w:cstheme="minorHAnsi"/>
        </w:rPr>
        <w:t>un sistema de prefijos o expresiones regulares</w:t>
      </w:r>
      <w:r w:rsidRPr="004A53B1">
        <w:rPr>
          <w:rFonts w:asciiTheme="minorHAnsi" w:hAnsiTheme="minorHAnsi" w:cstheme="minorHAnsi"/>
        </w:rPr>
        <w:t xml:space="preserve">. Utilizar y descubrir los métodos a </w:t>
      </w:r>
      <w:del w:id="316" w:author="Kireta" w:date="2013-01-01T11:17:00Z">
        <w:r w:rsidR="007F3759" w:rsidDel="00546398">
          <w:rPr>
            <w:rFonts w:asciiTheme="minorHAnsi" w:hAnsiTheme="minorHAnsi" w:cstheme="minorHAnsi"/>
          </w:rPr>
          <w:delText>necesarios</w:delText>
        </w:r>
        <w:r w:rsidRPr="004A53B1" w:rsidDel="00546398">
          <w:rPr>
            <w:rFonts w:asciiTheme="minorHAnsi" w:hAnsiTheme="minorHAnsi" w:cstheme="minorHAnsi"/>
          </w:rPr>
          <w:delText>no</w:delText>
        </w:r>
      </w:del>
      <w:ins w:id="317" w:author="Kireta" w:date="2013-01-01T11:17:00Z">
        <w:r w:rsidR="00546398">
          <w:rPr>
            <w:rFonts w:asciiTheme="minorHAnsi" w:hAnsiTheme="minorHAnsi" w:cstheme="minorHAnsi"/>
          </w:rPr>
          <w:t>necesarios</w:t>
        </w:r>
        <w:r w:rsidR="00546398" w:rsidRPr="004A53B1">
          <w:rPr>
            <w:rFonts w:asciiTheme="minorHAnsi" w:hAnsiTheme="minorHAnsi" w:cstheme="minorHAnsi"/>
          </w:rPr>
          <w:t xml:space="preserve"> no</w:t>
        </w:r>
      </w:ins>
      <w:r w:rsidRPr="004A53B1">
        <w:rPr>
          <w:rFonts w:asciiTheme="minorHAnsi" w:hAnsiTheme="minorHAnsi" w:cstheme="minorHAnsi"/>
        </w:rPr>
        <w:t xml:space="preserve"> es simple dada l</w:t>
      </w:r>
      <w:r w:rsidR="004D3B4E">
        <w:rPr>
          <w:rFonts w:asciiTheme="minorHAnsi" w:hAnsiTheme="minorHAnsi" w:cstheme="minorHAnsi"/>
        </w:rPr>
        <w:t xml:space="preserve">a falta total de documentación </w:t>
      </w:r>
      <w:del w:id="318" w:author="Kireta" w:date="2013-01-01T11:17:00Z">
        <w:r w:rsidR="007F3759" w:rsidDel="00546398">
          <w:rPr>
            <w:rFonts w:asciiTheme="minorHAnsi" w:hAnsiTheme="minorHAnsi" w:cstheme="minorHAnsi"/>
          </w:rPr>
          <w:delText>y</w:delText>
        </w:r>
        <w:r w:rsidRPr="004A53B1" w:rsidDel="00546398">
          <w:rPr>
            <w:rFonts w:asciiTheme="minorHAnsi" w:hAnsiTheme="minorHAnsi" w:cstheme="minorHAnsi"/>
          </w:rPr>
          <w:delText>comentarios</w:delText>
        </w:r>
      </w:del>
      <w:ins w:id="319" w:author="Kireta" w:date="2013-01-01T11:17:00Z">
        <w:r w:rsidR="00546398">
          <w:rPr>
            <w:rFonts w:asciiTheme="minorHAnsi" w:hAnsiTheme="minorHAnsi" w:cstheme="minorHAnsi"/>
          </w:rPr>
          <w:t>y</w:t>
        </w:r>
        <w:r w:rsidR="00546398" w:rsidRPr="004A53B1">
          <w:rPr>
            <w:rFonts w:asciiTheme="minorHAnsi" w:hAnsiTheme="minorHAnsi" w:cstheme="minorHAnsi"/>
          </w:rPr>
          <w:t xml:space="preserve"> comentarios</w:t>
        </w:r>
      </w:ins>
      <w:r w:rsidRPr="004A53B1">
        <w:rPr>
          <w:rFonts w:asciiTheme="minorHAnsi" w:hAnsiTheme="minorHAnsi" w:cstheme="minorHAnsi"/>
        </w:rPr>
        <w:t xml:space="preserve"> de código.  El usuario debe imaginarse </w:t>
      </w:r>
      <w:r w:rsidR="007F3759">
        <w:rPr>
          <w:rFonts w:asciiTheme="minorHAnsi" w:hAnsiTheme="minorHAnsi" w:cstheme="minorHAnsi"/>
        </w:rPr>
        <w:t>que hace cada clase</w:t>
      </w:r>
      <w:r w:rsidRPr="004A53B1">
        <w:rPr>
          <w:rFonts w:asciiTheme="minorHAnsi" w:hAnsiTheme="minorHAnsi" w:cstheme="minorHAnsi"/>
        </w:rPr>
        <w:t xml:space="preserve"> y de </w:t>
      </w:r>
      <w:r w:rsidR="007F3759" w:rsidRPr="004A53B1">
        <w:rPr>
          <w:rFonts w:asciiTheme="minorHAnsi" w:hAnsiTheme="minorHAnsi" w:cstheme="minorHAnsi"/>
        </w:rPr>
        <w:t>qué</w:t>
      </w:r>
      <w:r w:rsidRPr="004A53B1">
        <w:rPr>
          <w:rFonts w:asciiTheme="minorHAnsi" w:hAnsiTheme="minorHAnsi" w:cstheme="minorHAnsi"/>
        </w:rPr>
        <w:t xml:space="preserve"> manera lo hace, todo a prueba y error. Es habitual cruzarse con parámetros poco claros. Por ejemplo, en el método “upload” que se utiliza para subir un archivo, se encuentra el parámetro “multipart”. Este parámetro se encuentra en una interface pero solo tiene sentido para Amazon S3 (habilita </w:t>
      </w:r>
      <w:r w:rsidR="00546398" w:rsidRPr="004A53B1">
        <w:rPr>
          <w:rFonts w:asciiTheme="minorHAnsi" w:hAnsiTheme="minorHAnsi" w:cstheme="minorHAnsi"/>
        </w:rPr>
        <w:t>multipart</w:t>
      </w:r>
      <w:ins w:id="320" w:author="Kireta" w:date="2013-01-01T11:17:00Z">
        <w:r w:rsidR="00546398">
          <w:rPr>
            <w:rFonts w:asciiTheme="minorHAnsi" w:hAnsiTheme="minorHAnsi" w:cstheme="minorHAnsi"/>
          </w:rPr>
          <w:t xml:space="preserve"> </w:t>
        </w:r>
      </w:ins>
      <w:r w:rsidR="00546398" w:rsidRPr="004A53B1">
        <w:rPr>
          <w:rFonts w:asciiTheme="minorHAnsi" w:hAnsiTheme="minorHAnsi" w:cstheme="minorHAnsi"/>
        </w:rPr>
        <w:t>upload</w:t>
      </w:r>
      <w:r w:rsidRPr="004A53B1">
        <w:rPr>
          <w:rFonts w:asciiTheme="minorHAnsi" w:hAnsiTheme="minorHAnsi" w:cstheme="minorHAnsi"/>
          <w:vertAlign w:val="superscript"/>
        </w:rPr>
        <w:footnoteReference w:id="4"/>
      </w:r>
      <w:r w:rsidRPr="004A53B1">
        <w:rPr>
          <w:rFonts w:asciiTheme="minorHAnsi" w:hAnsiTheme="minorHAnsi" w:cstheme="minorHAnsi"/>
        </w:rPr>
        <w:t xml:space="preserve">). Pese a todo esto, una vez que se comprende </w:t>
      </w:r>
      <w:del w:id="321" w:author="Kireta" w:date="2013-01-01T11:18:00Z">
        <w:r w:rsidR="007F3759" w:rsidRPr="004A53B1" w:rsidDel="00546398">
          <w:rPr>
            <w:rFonts w:asciiTheme="minorHAnsi" w:hAnsiTheme="minorHAnsi" w:cstheme="minorHAnsi"/>
          </w:rPr>
          <w:delText>qu</w:delText>
        </w:r>
        <w:r w:rsidR="007F3759" w:rsidDel="00546398">
          <w:rPr>
            <w:rFonts w:asciiTheme="minorHAnsi" w:hAnsiTheme="minorHAnsi" w:cstheme="minorHAnsi"/>
          </w:rPr>
          <w:delText>é</w:delText>
        </w:r>
        <w:r w:rsidRPr="004A53B1" w:rsidDel="00546398">
          <w:rPr>
            <w:rFonts w:asciiTheme="minorHAnsi" w:hAnsiTheme="minorHAnsi" w:cstheme="minorHAnsi"/>
          </w:rPr>
          <w:delText>se</w:delText>
        </w:r>
      </w:del>
      <w:ins w:id="322" w:author="Kireta" w:date="2013-01-01T11:18:00Z">
        <w:r w:rsidR="00546398" w:rsidRPr="004A53B1">
          <w:rPr>
            <w:rFonts w:asciiTheme="minorHAnsi" w:hAnsiTheme="minorHAnsi" w:cstheme="minorHAnsi"/>
          </w:rPr>
          <w:t>qu</w:t>
        </w:r>
        <w:r w:rsidR="00546398">
          <w:rPr>
            <w:rFonts w:asciiTheme="minorHAnsi" w:hAnsiTheme="minorHAnsi" w:cstheme="minorHAnsi"/>
          </w:rPr>
          <w:t>é</w:t>
        </w:r>
        <w:r w:rsidR="00546398" w:rsidRPr="004A53B1">
          <w:rPr>
            <w:rFonts w:asciiTheme="minorHAnsi" w:hAnsiTheme="minorHAnsi" w:cstheme="minorHAnsi"/>
          </w:rPr>
          <w:t xml:space="preserve"> se</w:t>
        </w:r>
      </w:ins>
      <w:r w:rsidRPr="004A53B1">
        <w:rPr>
          <w:rFonts w:asciiTheme="minorHAnsi" w:hAnsiTheme="minorHAnsi" w:cstheme="minorHAnsi"/>
        </w:rPr>
        <w:t xml:space="preserve"> debe utilizar y c</w:t>
      </w:r>
      <w:r w:rsidR="007F3759">
        <w:rPr>
          <w:rFonts w:asciiTheme="minorHAnsi" w:hAnsiTheme="minorHAnsi" w:cstheme="minorHAnsi"/>
        </w:rPr>
        <w:t>ó</w:t>
      </w:r>
      <w:r w:rsidRPr="004A53B1">
        <w:rPr>
          <w:rFonts w:asciiTheme="minorHAnsi" w:hAnsiTheme="minorHAnsi" w:cstheme="minorHAnsi"/>
        </w:rPr>
        <w:t>mo, el framework trabaja correctamente.</w:t>
      </w:r>
    </w:p>
    <w:p w:rsidR="00D323AE" w:rsidRPr="004A53B1" w:rsidRDefault="00D323AE" w:rsidP="00FF7A02">
      <w:pPr>
        <w:jc w:val="both"/>
        <w:rPr>
          <w:rFonts w:asciiTheme="minorHAnsi" w:hAnsiTheme="minorHAnsi" w:cstheme="minorHAnsi"/>
        </w:rPr>
      </w:pPr>
      <w:r>
        <w:rPr>
          <w:rFonts w:asciiTheme="minorHAnsi" w:hAnsiTheme="minorHAnsi" w:cstheme="minorHAnsi"/>
        </w:rPr>
        <w:t>En la misma línea, l</w:t>
      </w:r>
      <w:r w:rsidRPr="004A53B1">
        <w:rPr>
          <w:rFonts w:asciiTheme="minorHAnsi" w:hAnsiTheme="minorHAnsi" w:cstheme="minorHAnsi"/>
        </w:rPr>
        <w:t>a implementación de un nuevo proveedor tiene algunas complicaciones. Se deben generar implementaciones para la nube (</w:t>
      </w:r>
      <w:del w:id="323" w:author="Kireta" w:date="2013-01-01T11:18:00Z">
        <w:r w:rsidRPr="004A53B1" w:rsidDel="00546398">
          <w:rPr>
            <w:rFonts w:asciiTheme="minorHAnsi" w:hAnsiTheme="minorHAnsi" w:cstheme="minorHAnsi"/>
          </w:rPr>
          <w:delText>ej</w:delText>
        </w:r>
      </w:del>
      <w:ins w:id="324" w:author="Kireta" w:date="2013-01-01T11:18:00Z">
        <w:r w:rsidR="00546398" w:rsidRPr="004A53B1">
          <w:rPr>
            <w:rFonts w:asciiTheme="minorHAnsi" w:hAnsiTheme="minorHAnsi" w:cstheme="minorHAnsi"/>
          </w:rPr>
          <w:t>ej.</w:t>
        </w:r>
      </w:ins>
      <w:r w:rsidRPr="004A53B1">
        <w:rPr>
          <w:rFonts w:asciiTheme="minorHAnsi" w:hAnsiTheme="minorHAnsi" w:cstheme="minorHAnsi"/>
        </w:rPr>
        <w:t>: Amazon) y el servicio particular (</w:t>
      </w:r>
      <w:del w:id="325" w:author="Kireta" w:date="2013-01-01T11:18:00Z">
        <w:r w:rsidRPr="004A53B1" w:rsidDel="00546398">
          <w:rPr>
            <w:rFonts w:asciiTheme="minorHAnsi" w:hAnsiTheme="minorHAnsi" w:cstheme="minorHAnsi"/>
          </w:rPr>
          <w:delText>ej</w:delText>
        </w:r>
      </w:del>
      <w:ins w:id="326" w:author="Kireta" w:date="2013-01-01T11:18:00Z">
        <w:r w:rsidR="00546398" w:rsidRPr="004A53B1">
          <w:rPr>
            <w:rFonts w:asciiTheme="minorHAnsi" w:hAnsiTheme="minorHAnsi" w:cstheme="minorHAnsi"/>
          </w:rPr>
          <w:t>ej.</w:t>
        </w:r>
      </w:ins>
      <w:r w:rsidRPr="004A53B1">
        <w:rPr>
          <w:rFonts w:asciiTheme="minorHAnsi" w:hAnsiTheme="minorHAnsi" w:cstheme="minorHAnsi"/>
        </w:rPr>
        <w:t>: S3). Si bien esto no supone gran complejidad, descubrir que debe hacer cada método que se debe implementar no es trivial. Otra vez se vuelve a caer en la falta de documentación de la plataforma.</w:t>
      </w:r>
    </w:p>
    <w:p w:rsidR="00414559" w:rsidRPr="004A53B1" w:rsidRDefault="00414559" w:rsidP="00FF7A02">
      <w:pPr>
        <w:jc w:val="both"/>
        <w:rPr>
          <w:rFonts w:asciiTheme="minorHAnsi" w:hAnsiTheme="minorHAnsi" w:cstheme="minorHAnsi"/>
        </w:rPr>
      </w:pPr>
    </w:p>
    <w:p w:rsidR="00414559" w:rsidRPr="004A53B1" w:rsidRDefault="00D323AE" w:rsidP="00FF7A02">
      <w:pPr>
        <w:jc w:val="both"/>
        <w:rPr>
          <w:rFonts w:asciiTheme="minorHAnsi" w:hAnsiTheme="minorHAnsi" w:cstheme="minorHAnsi"/>
        </w:rPr>
      </w:pPr>
      <w:r>
        <w:rPr>
          <w:rFonts w:asciiTheme="minorHAnsi" w:hAnsiTheme="minorHAnsi" w:cstheme="minorHAnsi"/>
        </w:rPr>
        <w:t>En cuanto a la migración entre proveedores dentro de Dasein podemos notar que es posible sin</w:t>
      </w:r>
      <w:r w:rsidR="00414559" w:rsidRPr="004A53B1">
        <w:rPr>
          <w:rFonts w:asciiTheme="minorHAnsi" w:hAnsiTheme="minorHAnsi" w:cstheme="minorHAnsi"/>
        </w:rPr>
        <w:t xml:space="preserve"> hacer demasiadas modificaciones</w:t>
      </w:r>
      <w:r>
        <w:rPr>
          <w:rFonts w:asciiTheme="minorHAnsi" w:hAnsiTheme="minorHAnsi" w:cstheme="minorHAnsi"/>
        </w:rPr>
        <w:t xml:space="preserve"> al código</w:t>
      </w:r>
      <w:r w:rsidR="00414559" w:rsidRPr="004A53B1">
        <w:rPr>
          <w:rFonts w:asciiTheme="minorHAnsi" w:hAnsiTheme="minorHAnsi" w:cstheme="minorHAnsi"/>
        </w:rPr>
        <w:t xml:space="preserve">. Para esto es necesario cambiar la nube que se </w:t>
      </w:r>
      <w:r w:rsidR="00AE562B" w:rsidRPr="004A53B1">
        <w:rPr>
          <w:rFonts w:asciiTheme="minorHAnsi" w:hAnsiTheme="minorHAnsi" w:cstheme="minorHAnsi"/>
        </w:rPr>
        <w:t>está</w:t>
      </w:r>
      <w:r w:rsidR="00414559" w:rsidRPr="004A53B1">
        <w:rPr>
          <w:rFonts w:asciiTheme="minorHAnsi" w:hAnsiTheme="minorHAnsi" w:cstheme="minorHAnsi"/>
        </w:rPr>
        <w:t xml:space="preserve"> utilizando y reconfigurar sus propiedades</w:t>
      </w:r>
      <w:r>
        <w:rPr>
          <w:rFonts w:asciiTheme="minorHAnsi" w:hAnsiTheme="minorHAnsi" w:cstheme="minorHAnsi"/>
        </w:rPr>
        <w:t xml:space="preserve"> manualmente</w:t>
      </w:r>
      <w:r w:rsidR="00414559" w:rsidRPr="004A53B1">
        <w:rPr>
          <w:rFonts w:asciiTheme="minorHAnsi" w:hAnsiTheme="minorHAnsi" w:cstheme="minorHAnsi"/>
        </w:rPr>
        <w:t xml:space="preserve">. </w:t>
      </w:r>
    </w:p>
    <w:p w:rsidR="00414559" w:rsidRPr="004A53B1" w:rsidRDefault="00414559" w:rsidP="00FF7A02">
      <w:pPr>
        <w:jc w:val="both"/>
        <w:rPr>
          <w:rFonts w:asciiTheme="minorHAnsi" w:hAnsiTheme="minorHAnsi" w:cstheme="minorHAnsi"/>
        </w:rPr>
      </w:pPr>
    </w:p>
    <w:p w:rsidR="00414559" w:rsidRPr="004A53B1" w:rsidRDefault="00414559" w:rsidP="00FF7A02">
      <w:pPr>
        <w:jc w:val="both"/>
        <w:rPr>
          <w:rFonts w:asciiTheme="minorHAnsi" w:hAnsiTheme="minorHAnsi" w:cstheme="minorHAnsi"/>
        </w:rPr>
      </w:pPr>
      <w:r w:rsidRPr="004A53B1">
        <w:rPr>
          <w:rFonts w:asciiTheme="minorHAnsi" w:hAnsiTheme="minorHAnsi" w:cstheme="minorHAnsi"/>
        </w:rPr>
        <w:t xml:space="preserve">Si hablamos de migrar hacia Dasein desde un producto alternativo el resultado no es positivo. Dasein no provee </w:t>
      </w:r>
      <w:r w:rsidR="007F3759" w:rsidRPr="004A53B1">
        <w:rPr>
          <w:rFonts w:asciiTheme="minorHAnsi" w:hAnsiTheme="minorHAnsi" w:cstheme="minorHAnsi"/>
        </w:rPr>
        <w:t>ningún</w:t>
      </w:r>
      <w:r w:rsidRPr="004A53B1">
        <w:rPr>
          <w:rFonts w:asciiTheme="minorHAnsi" w:hAnsiTheme="minorHAnsi" w:cstheme="minorHAnsi"/>
        </w:rPr>
        <w:t xml:space="preserve"> mecanismo para facilitar este tipo de migración y el usuario se ve obligado a recodificar su aplicación utilizando la nueva tecnología. </w:t>
      </w:r>
    </w:p>
    <w:p w:rsidR="00414559" w:rsidDel="004A0E9D" w:rsidRDefault="00414559" w:rsidP="00FF7A02">
      <w:pPr>
        <w:jc w:val="both"/>
        <w:rPr>
          <w:del w:id="327" w:author="Kireta" w:date="2012-12-29T12:22:00Z"/>
          <w:rFonts w:asciiTheme="minorHAnsi" w:hAnsiTheme="minorHAnsi" w:cstheme="minorHAnsi"/>
        </w:rPr>
      </w:pPr>
    </w:p>
    <w:p w:rsidR="004A0E9D" w:rsidRPr="004A53B1" w:rsidRDefault="004A0E9D" w:rsidP="00FF7A02">
      <w:pPr>
        <w:jc w:val="both"/>
        <w:rPr>
          <w:ins w:id="328" w:author="Kireta" w:date="2013-01-01T11:03:00Z"/>
          <w:rFonts w:asciiTheme="minorHAnsi" w:hAnsiTheme="minorHAnsi" w:cstheme="minorHAnsi"/>
        </w:rPr>
      </w:pPr>
    </w:p>
    <w:p w:rsidR="00414559" w:rsidRPr="004A53B1" w:rsidDel="00B02EA0" w:rsidRDefault="00414559" w:rsidP="00FF7A02">
      <w:pPr>
        <w:jc w:val="both"/>
        <w:rPr>
          <w:del w:id="329" w:author="Kireta" w:date="2012-12-29T12:22:00Z"/>
          <w:rFonts w:asciiTheme="minorHAnsi" w:hAnsiTheme="minorHAnsi" w:cstheme="minorHAnsi"/>
        </w:rPr>
      </w:pPr>
      <w:del w:id="330" w:author="Kireta" w:date="2012-12-29T12:22:00Z">
        <w:r w:rsidRPr="004A53B1" w:rsidDel="00B02EA0">
          <w:rPr>
            <w:rFonts w:asciiTheme="minorHAnsi" w:hAnsiTheme="minorHAnsi" w:cstheme="minorHAnsi"/>
            <w:b/>
          </w:rPr>
          <w:delText>Servicios de storage soportados</w:delText>
        </w:r>
      </w:del>
    </w:p>
    <w:p w:rsidR="00414559" w:rsidRPr="004A53B1" w:rsidDel="00B02EA0" w:rsidRDefault="00414559" w:rsidP="00FF7A02">
      <w:pPr>
        <w:numPr>
          <w:ilvl w:val="0"/>
          <w:numId w:val="3"/>
        </w:numPr>
        <w:ind w:hanging="360"/>
        <w:jc w:val="both"/>
        <w:rPr>
          <w:del w:id="331" w:author="Kireta" w:date="2012-12-29T12:22:00Z"/>
          <w:rFonts w:asciiTheme="minorHAnsi" w:hAnsiTheme="minorHAnsi" w:cstheme="minorHAnsi"/>
        </w:rPr>
      </w:pPr>
      <w:del w:id="332" w:author="Kireta" w:date="2012-12-29T12:22:00Z">
        <w:r w:rsidRPr="004A53B1" w:rsidDel="00B02EA0">
          <w:rPr>
            <w:rFonts w:asciiTheme="minorHAnsi" w:hAnsiTheme="minorHAnsi" w:cstheme="minorHAnsi"/>
          </w:rPr>
          <w:delText>Amazon S3</w:delText>
        </w:r>
      </w:del>
    </w:p>
    <w:p w:rsidR="00414559" w:rsidRPr="004A53B1" w:rsidDel="00B02EA0" w:rsidRDefault="00414559" w:rsidP="00FF7A02">
      <w:pPr>
        <w:numPr>
          <w:ilvl w:val="0"/>
          <w:numId w:val="3"/>
        </w:numPr>
        <w:ind w:hanging="360"/>
        <w:jc w:val="both"/>
        <w:rPr>
          <w:del w:id="333" w:author="Kireta" w:date="2012-12-29T12:22:00Z"/>
          <w:rFonts w:asciiTheme="minorHAnsi" w:hAnsiTheme="minorHAnsi" w:cstheme="minorHAnsi"/>
        </w:rPr>
      </w:pPr>
      <w:del w:id="334" w:author="Kireta" w:date="2012-12-29T12:22:00Z">
        <w:r w:rsidRPr="004A53B1" w:rsidDel="00B02EA0">
          <w:rPr>
            <w:rFonts w:asciiTheme="minorHAnsi" w:hAnsiTheme="minorHAnsi" w:cstheme="minorHAnsi"/>
          </w:rPr>
          <w:delText>GoGrid</w:delText>
        </w:r>
      </w:del>
    </w:p>
    <w:p w:rsidR="00414559" w:rsidRPr="004A53B1" w:rsidDel="00B02EA0" w:rsidRDefault="00414559" w:rsidP="00FF7A02">
      <w:pPr>
        <w:numPr>
          <w:ilvl w:val="0"/>
          <w:numId w:val="3"/>
        </w:numPr>
        <w:ind w:hanging="360"/>
        <w:jc w:val="both"/>
        <w:rPr>
          <w:del w:id="335" w:author="Kireta" w:date="2012-12-29T12:22:00Z"/>
          <w:rFonts w:asciiTheme="minorHAnsi" w:hAnsiTheme="minorHAnsi" w:cstheme="minorHAnsi"/>
        </w:rPr>
      </w:pPr>
      <w:del w:id="336" w:author="Kireta" w:date="2012-12-29T12:22:00Z">
        <w:r w:rsidRPr="004A53B1" w:rsidDel="00B02EA0">
          <w:rPr>
            <w:rFonts w:asciiTheme="minorHAnsi" w:hAnsiTheme="minorHAnsi" w:cstheme="minorHAnsi"/>
          </w:rPr>
          <w:delText>Rackspace</w:delText>
        </w:r>
      </w:del>
    </w:p>
    <w:p w:rsidR="00414559" w:rsidRPr="004A53B1" w:rsidDel="00B02EA0" w:rsidRDefault="00414559" w:rsidP="00FF7A02">
      <w:pPr>
        <w:numPr>
          <w:ilvl w:val="0"/>
          <w:numId w:val="3"/>
        </w:numPr>
        <w:ind w:hanging="360"/>
        <w:jc w:val="both"/>
        <w:rPr>
          <w:del w:id="337" w:author="Kireta" w:date="2012-12-29T12:22:00Z"/>
          <w:rFonts w:asciiTheme="minorHAnsi" w:hAnsiTheme="minorHAnsi" w:cstheme="minorHAnsi"/>
        </w:rPr>
      </w:pPr>
      <w:del w:id="338" w:author="Kireta" w:date="2012-12-29T12:22:00Z">
        <w:r w:rsidRPr="004A53B1" w:rsidDel="00B02EA0">
          <w:rPr>
            <w:rFonts w:asciiTheme="minorHAnsi" w:hAnsiTheme="minorHAnsi" w:cstheme="minorHAnsi"/>
          </w:rPr>
          <w:delText>ReliaCloud</w:delText>
        </w:r>
      </w:del>
    </w:p>
    <w:p w:rsidR="00414559" w:rsidRPr="004A53B1" w:rsidDel="00B02EA0" w:rsidRDefault="00414559" w:rsidP="00FF7A02">
      <w:pPr>
        <w:numPr>
          <w:ilvl w:val="0"/>
          <w:numId w:val="3"/>
        </w:numPr>
        <w:ind w:hanging="360"/>
        <w:jc w:val="both"/>
        <w:rPr>
          <w:del w:id="339" w:author="Kireta" w:date="2012-12-29T12:22:00Z"/>
          <w:rFonts w:asciiTheme="minorHAnsi" w:hAnsiTheme="minorHAnsi" w:cstheme="minorHAnsi"/>
        </w:rPr>
      </w:pPr>
      <w:del w:id="340" w:author="Kireta" w:date="2012-12-29T12:22:00Z">
        <w:r w:rsidRPr="004A53B1" w:rsidDel="00B02EA0">
          <w:rPr>
            <w:rFonts w:asciiTheme="minorHAnsi" w:hAnsiTheme="minorHAnsi" w:cstheme="minorHAnsi"/>
          </w:rPr>
          <w:delText>Azure</w:delText>
        </w:r>
      </w:del>
    </w:p>
    <w:p w:rsidR="00414559" w:rsidRPr="004A53B1" w:rsidDel="00B02EA0" w:rsidRDefault="00414559" w:rsidP="00FF7A02">
      <w:pPr>
        <w:numPr>
          <w:ilvl w:val="0"/>
          <w:numId w:val="3"/>
        </w:numPr>
        <w:ind w:hanging="360"/>
        <w:jc w:val="both"/>
        <w:rPr>
          <w:del w:id="341" w:author="Kireta" w:date="2012-12-29T12:22:00Z"/>
          <w:rFonts w:asciiTheme="minorHAnsi" w:hAnsiTheme="minorHAnsi" w:cstheme="minorHAnsi"/>
        </w:rPr>
      </w:pPr>
      <w:del w:id="342" w:author="Kireta" w:date="2012-12-29T12:22:00Z">
        <w:r w:rsidRPr="004A53B1" w:rsidDel="00B02EA0">
          <w:rPr>
            <w:rFonts w:asciiTheme="minorHAnsi" w:hAnsiTheme="minorHAnsi" w:cstheme="minorHAnsi"/>
          </w:rPr>
          <w:delText>AT&amp;T Synaptic Storage</w:delText>
        </w:r>
      </w:del>
    </w:p>
    <w:p w:rsidR="00414559" w:rsidRPr="004A53B1" w:rsidRDefault="00414559" w:rsidP="00FF7A02">
      <w:pPr>
        <w:jc w:val="both"/>
        <w:rPr>
          <w:rFonts w:asciiTheme="minorHAnsi" w:hAnsiTheme="minorHAnsi" w:cstheme="minorHAnsi"/>
        </w:rPr>
      </w:pPr>
    </w:p>
    <w:p w:rsidR="00414559" w:rsidRPr="004A53B1" w:rsidDel="004A0E9D" w:rsidRDefault="007C676B" w:rsidP="00FF7A02">
      <w:pPr>
        <w:jc w:val="both"/>
        <w:rPr>
          <w:del w:id="343" w:author="Kireta" w:date="2013-01-01T11:03:00Z"/>
          <w:rFonts w:asciiTheme="minorHAnsi" w:hAnsiTheme="minorHAnsi" w:cstheme="minorHAnsi"/>
        </w:rPr>
      </w:pPr>
      <w:del w:id="344" w:author="Kireta" w:date="2013-01-01T11:03:00Z">
        <w:r w:rsidDel="004A0E9D">
          <w:rPr>
            <w:rFonts w:asciiTheme="minorHAnsi" w:hAnsiTheme="minorHAnsi" w:cstheme="minorHAnsi"/>
            <w:b/>
          </w:rPr>
          <w:delText>Ventajas</w:delText>
        </w:r>
      </w:del>
    </w:p>
    <w:p w:rsidR="00414559" w:rsidRPr="004A53B1" w:rsidDel="004A0E9D" w:rsidRDefault="00414559" w:rsidP="00FF7A02">
      <w:pPr>
        <w:ind w:left="360"/>
        <w:jc w:val="both"/>
        <w:rPr>
          <w:del w:id="345" w:author="Kireta" w:date="2013-01-01T11:03:00Z"/>
          <w:rFonts w:asciiTheme="minorHAnsi" w:hAnsiTheme="minorHAnsi" w:cstheme="minorHAnsi"/>
        </w:rPr>
      </w:pPr>
      <w:del w:id="346" w:author="Kireta" w:date="2013-01-01T11:03:00Z">
        <w:r w:rsidRPr="004A53B1" w:rsidDel="004A0E9D">
          <w:rPr>
            <w:rFonts w:asciiTheme="minorHAnsi" w:hAnsiTheme="minorHAnsi" w:cstheme="minorHAnsi"/>
            <w:b/>
          </w:rPr>
          <w:delText xml:space="preserve">+ </w:delText>
        </w:r>
        <w:r w:rsidRPr="004A53B1" w:rsidDel="004A0E9D">
          <w:rPr>
            <w:rFonts w:asciiTheme="minorHAnsi" w:hAnsiTheme="minorHAnsi" w:cstheme="minorHAnsi"/>
          </w:rPr>
          <w:delText>Desarrollo activo al año 2011.</w:delText>
        </w:r>
      </w:del>
    </w:p>
    <w:p w:rsidR="00414559" w:rsidRPr="004A53B1" w:rsidDel="004A0E9D" w:rsidRDefault="00414559" w:rsidP="007C676B">
      <w:pPr>
        <w:ind w:left="360"/>
        <w:jc w:val="both"/>
        <w:rPr>
          <w:del w:id="347" w:author="Kireta" w:date="2013-01-01T11:03:00Z"/>
          <w:rFonts w:asciiTheme="minorHAnsi" w:hAnsiTheme="minorHAnsi" w:cstheme="minorHAnsi"/>
        </w:rPr>
      </w:pPr>
      <w:del w:id="348" w:author="Kireta" w:date="2013-01-01T11:03:00Z">
        <w:r w:rsidRPr="004A53B1" w:rsidDel="004A0E9D">
          <w:rPr>
            <w:rFonts w:asciiTheme="minorHAnsi" w:hAnsiTheme="minorHAnsi" w:cstheme="minorHAnsi"/>
            <w:b/>
          </w:rPr>
          <w:delText xml:space="preserve">+ </w:delText>
        </w:r>
        <w:r w:rsidRPr="004A53B1" w:rsidDel="004A0E9D">
          <w:rPr>
            <w:rFonts w:asciiTheme="minorHAnsi" w:hAnsiTheme="minorHAnsi" w:cstheme="minorHAnsi"/>
          </w:rPr>
          <w:delText xml:space="preserve">Soporte para </w:delText>
        </w:r>
      </w:del>
      <w:del w:id="349" w:author="Kireta" w:date="2012-12-29T12:26:00Z">
        <w:r w:rsidRPr="004A53B1" w:rsidDel="00B02EA0">
          <w:rPr>
            <w:rFonts w:asciiTheme="minorHAnsi" w:hAnsiTheme="minorHAnsi" w:cstheme="minorHAnsi"/>
          </w:rPr>
          <w:delText>storage</w:delText>
        </w:r>
      </w:del>
      <w:del w:id="350" w:author="Kireta" w:date="2013-01-01T11:03:00Z">
        <w:r w:rsidRPr="004A53B1" w:rsidDel="004A0E9D">
          <w:rPr>
            <w:rFonts w:asciiTheme="minorHAnsi" w:hAnsiTheme="minorHAnsi" w:cstheme="minorHAnsi"/>
          </w:rPr>
          <w:delText xml:space="preserve"> en Java.</w:delText>
        </w:r>
      </w:del>
    </w:p>
    <w:p w:rsidR="00414559" w:rsidRPr="004A53B1" w:rsidDel="004A0E9D" w:rsidRDefault="00414559" w:rsidP="007C676B">
      <w:pPr>
        <w:ind w:left="360"/>
        <w:jc w:val="both"/>
        <w:rPr>
          <w:del w:id="351" w:author="Kireta" w:date="2013-01-01T11:03:00Z"/>
          <w:rFonts w:asciiTheme="minorHAnsi" w:hAnsiTheme="minorHAnsi" w:cstheme="minorHAnsi"/>
        </w:rPr>
      </w:pPr>
      <w:del w:id="352" w:author="Kireta" w:date="2013-01-01T11:03:00Z">
        <w:r w:rsidRPr="004A53B1" w:rsidDel="004A0E9D">
          <w:rPr>
            <w:rFonts w:asciiTheme="minorHAnsi" w:hAnsiTheme="minorHAnsi" w:cstheme="minorHAnsi"/>
            <w:b/>
          </w:rPr>
          <w:delText>+</w:delText>
        </w:r>
        <w:r w:rsidRPr="004A53B1" w:rsidDel="004A0E9D">
          <w:rPr>
            <w:rFonts w:asciiTheme="minorHAnsi" w:hAnsiTheme="minorHAnsi" w:cstheme="minorHAnsi"/>
          </w:rPr>
          <w:delText xml:space="preserve"> Es fácil migrar entre protocolos dentro del framework.</w:delText>
        </w:r>
      </w:del>
    </w:p>
    <w:p w:rsidR="007C676B" w:rsidDel="004A0E9D" w:rsidRDefault="007C676B" w:rsidP="007C676B">
      <w:pPr>
        <w:jc w:val="both"/>
        <w:rPr>
          <w:del w:id="353" w:author="Kireta" w:date="2013-01-01T11:03:00Z"/>
          <w:rFonts w:asciiTheme="minorHAnsi" w:hAnsiTheme="minorHAnsi" w:cstheme="minorHAnsi"/>
        </w:rPr>
      </w:pPr>
    </w:p>
    <w:p w:rsidR="007C676B" w:rsidRPr="004A53B1" w:rsidDel="004A0E9D" w:rsidRDefault="007C676B" w:rsidP="007C676B">
      <w:pPr>
        <w:jc w:val="both"/>
        <w:rPr>
          <w:del w:id="354" w:author="Kireta" w:date="2013-01-01T11:03:00Z"/>
          <w:rFonts w:asciiTheme="minorHAnsi" w:hAnsiTheme="minorHAnsi" w:cstheme="minorHAnsi"/>
        </w:rPr>
      </w:pPr>
      <w:del w:id="355" w:author="Kireta" w:date="2013-01-01T11:03:00Z">
        <w:r w:rsidDel="004A0E9D">
          <w:rPr>
            <w:rFonts w:asciiTheme="minorHAnsi" w:hAnsiTheme="minorHAnsi" w:cstheme="minorHAnsi"/>
            <w:b/>
          </w:rPr>
          <w:delText>D</w:delText>
        </w:r>
        <w:r w:rsidRPr="004A53B1" w:rsidDel="004A0E9D">
          <w:rPr>
            <w:rFonts w:asciiTheme="minorHAnsi" w:hAnsiTheme="minorHAnsi" w:cstheme="minorHAnsi"/>
            <w:b/>
          </w:rPr>
          <w:delText>esventajas</w:delText>
        </w:r>
      </w:del>
    </w:p>
    <w:p w:rsidR="007C676B" w:rsidRPr="004A53B1" w:rsidDel="004A0E9D" w:rsidRDefault="007C676B" w:rsidP="007C676B">
      <w:pPr>
        <w:ind w:left="360"/>
        <w:jc w:val="both"/>
        <w:rPr>
          <w:del w:id="356" w:author="Kireta" w:date="2013-01-01T11:03:00Z"/>
          <w:rFonts w:asciiTheme="minorHAnsi" w:hAnsiTheme="minorHAnsi" w:cstheme="minorHAnsi"/>
        </w:rPr>
      </w:pPr>
      <w:del w:id="357" w:author="Kireta" w:date="2013-01-01T11:03:00Z">
        <w:r w:rsidRPr="004A53B1" w:rsidDel="004A0E9D">
          <w:rPr>
            <w:rFonts w:asciiTheme="minorHAnsi" w:hAnsiTheme="minorHAnsi" w:cstheme="minorHAnsi"/>
            <w:b/>
          </w:rPr>
          <w:delText>-</w:delText>
        </w:r>
        <w:r w:rsidRPr="004A53B1" w:rsidDel="004A0E9D">
          <w:rPr>
            <w:rFonts w:asciiTheme="minorHAnsi" w:hAnsiTheme="minorHAnsi" w:cstheme="minorHAnsi"/>
          </w:rPr>
          <w:delText xml:space="preserve"> No soporta todas las primitivas básicas de </w:delText>
        </w:r>
      </w:del>
      <w:del w:id="358" w:author="Kireta" w:date="2012-12-29T12:26:00Z">
        <w:r w:rsidRPr="004A53B1" w:rsidDel="00B02EA0">
          <w:rPr>
            <w:rFonts w:asciiTheme="minorHAnsi" w:hAnsiTheme="minorHAnsi" w:cstheme="minorHAnsi"/>
          </w:rPr>
          <w:delText>storage</w:delText>
        </w:r>
      </w:del>
      <w:del w:id="359" w:author="Kireta" w:date="2013-01-01T11:03:00Z">
        <w:r w:rsidRPr="004A53B1" w:rsidDel="004A0E9D">
          <w:rPr>
            <w:rFonts w:asciiTheme="minorHAnsi" w:hAnsiTheme="minorHAnsi" w:cstheme="minorHAnsi"/>
          </w:rPr>
          <w:delText xml:space="preserve">. No se posibilita copiar y buscar archivos. </w:delText>
        </w:r>
      </w:del>
    </w:p>
    <w:p w:rsidR="007C676B" w:rsidRPr="004A53B1" w:rsidDel="004A0E9D" w:rsidRDefault="007C676B" w:rsidP="007C676B">
      <w:pPr>
        <w:ind w:left="360"/>
        <w:jc w:val="both"/>
        <w:rPr>
          <w:del w:id="360" w:author="Kireta" w:date="2013-01-01T11:03:00Z"/>
          <w:rFonts w:asciiTheme="minorHAnsi" w:hAnsiTheme="minorHAnsi" w:cstheme="minorHAnsi"/>
        </w:rPr>
      </w:pPr>
      <w:del w:id="361" w:author="Kireta" w:date="2013-01-01T11:03:00Z">
        <w:r w:rsidRPr="004A53B1" w:rsidDel="004A0E9D">
          <w:rPr>
            <w:rFonts w:asciiTheme="minorHAnsi" w:hAnsiTheme="minorHAnsi" w:cstheme="minorHAnsi"/>
            <w:b/>
          </w:rPr>
          <w:delText>-</w:delText>
        </w:r>
        <w:r w:rsidRPr="004A53B1" w:rsidDel="004A0E9D">
          <w:rPr>
            <w:rFonts w:asciiTheme="minorHAnsi" w:hAnsiTheme="minorHAnsi" w:cstheme="minorHAnsi"/>
          </w:rPr>
          <w:delText xml:space="preserve"> El uso de las primitivas es complejo por falta de documentación.</w:delText>
        </w:r>
      </w:del>
    </w:p>
    <w:p w:rsidR="007C676B" w:rsidRPr="004A53B1" w:rsidDel="004A0E9D" w:rsidRDefault="007C676B" w:rsidP="007C676B">
      <w:pPr>
        <w:ind w:left="360"/>
        <w:jc w:val="both"/>
        <w:rPr>
          <w:del w:id="362" w:author="Kireta" w:date="2013-01-01T11:03:00Z"/>
          <w:rFonts w:asciiTheme="minorHAnsi" w:hAnsiTheme="minorHAnsi" w:cstheme="minorHAnsi"/>
        </w:rPr>
      </w:pPr>
      <w:del w:id="363" w:author="Kireta" w:date="2013-01-01T11:03:00Z">
        <w:r w:rsidRPr="004A53B1" w:rsidDel="004A0E9D">
          <w:rPr>
            <w:rFonts w:asciiTheme="minorHAnsi" w:hAnsiTheme="minorHAnsi" w:cstheme="minorHAnsi"/>
            <w:b/>
          </w:rPr>
          <w:delText>-</w:delText>
        </w:r>
        <w:r w:rsidRPr="004A53B1" w:rsidDel="004A0E9D">
          <w:rPr>
            <w:rFonts w:asciiTheme="minorHAnsi" w:hAnsiTheme="minorHAnsi" w:cstheme="minorHAnsi"/>
          </w:rPr>
          <w:delText xml:space="preserve"> Existen complicaciones para implementar un nuevo servicio dentro de libcloud.</w:delText>
        </w:r>
      </w:del>
    </w:p>
    <w:p w:rsidR="007C676B" w:rsidRPr="004A53B1" w:rsidDel="004A0E9D" w:rsidRDefault="007C676B" w:rsidP="007C676B">
      <w:pPr>
        <w:ind w:left="360"/>
        <w:jc w:val="both"/>
        <w:rPr>
          <w:del w:id="364" w:author="Kireta" w:date="2013-01-01T11:03:00Z"/>
          <w:rFonts w:asciiTheme="minorHAnsi" w:hAnsiTheme="minorHAnsi" w:cstheme="minorHAnsi"/>
        </w:rPr>
      </w:pPr>
      <w:del w:id="365" w:author="Kireta" w:date="2013-01-01T11:03:00Z">
        <w:r w:rsidRPr="004A53B1" w:rsidDel="004A0E9D">
          <w:rPr>
            <w:rFonts w:asciiTheme="minorHAnsi" w:hAnsiTheme="minorHAnsi" w:cstheme="minorHAnsi"/>
            <w:b/>
          </w:rPr>
          <w:delText xml:space="preserve">- </w:delText>
        </w:r>
        <w:r w:rsidRPr="004A53B1" w:rsidDel="004A0E9D">
          <w:rPr>
            <w:rFonts w:asciiTheme="minorHAnsi" w:hAnsiTheme="minorHAnsi" w:cstheme="minorHAnsi"/>
          </w:rPr>
          <w:delText>No es posible migrar desde otro framework sin recodificar toda la aplicación.</w:delText>
        </w:r>
      </w:del>
    </w:p>
    <w:p w:rsidR="007C676B" w:rsidRPr="004A53B1" w:rsidDel="004A0E9D" w:rsidRDefault="007C676B" w:rsidP="007C676B">
      <w:pPr>
        <w:ind w:left="360"/>
        <w:jc w:val="both"/>
        <w:rPr>
          <w:del w:id="366" w:author="Kireta" w:date="2013-01-01T11:03:00Z"/>
          <w:rFonts w:asciiTheme="minorHAnsi" w:hAnsiTheme="minorHAnsi" w:cstheme="minorHAnsi"/>
        </w:rPr>
      </w:pPr>
      <w:del w:id="367" w:author="Kireta" w:date="2013-01-01T11:03:00Z">
        <w:r w:rsidRPr="004A53B1" w:rsidDel="004A0E9D">
          <w:rPr>
            <w:rFonts w:asciiTheme="minorHAnsi" w:hAnsiTheme="minorHAnsi" w:cstheme="minorHAnsi"/>
            <w:b/>
          </w:rPr>
          <w:delText xml:space="preserve">- </w:delText>
        </w:r>
        <w:r w:rsidRPr="004A53B1" w:rsidDel="004A0E9D">
          <w:rPr>
            <w:rFonts w:asciiTheme="minorHAnsi" w:hAnsiTheme="minorHAnsi" w:cstheme="minorHAnsi"/>
          </w:rPr>
          <w:delText>No posee archivos de configuración, todo se realiza por código.</w:delText>
        </w:r>
      </w:del>
    </w:p>
    <w:p w:rsidR="007C676B" w:rsidRPr="004A53B1" w:rsidDel="004A0E9D" w:rsidRDefault="007C676B" w:rsidP="007C676B">
      <w:pPr>
        <w:ind w:left="360"/>
        <w:jc w:val="both"/>
        <w:rPr>
          <w:del w:id="368" w:author="Kireta" w:date="2013-01-01T11:03:00Z"/>
          <w:rFonts w:asciiTheme="minorHAnsi" w:hAnsiTheme="minorHAnsi" w:cstheme="minorHAnsi"/>
        </w:rPr>
      </w:pPr>
      <w:del w:id="369" w:author="Kireta" w:date="2013-01-01T11:03:00Z">
        <w:r w:rsidRPr="004A53B1" w:rsidDel="004A0E9D">
          <w:rPr>
            <w:rFonts w:asciiTheme="minorHAnsi" w:hAnsiTheme="minorHAnsi" w:cstheme="minorHAnsi"/>
            <w:b/>
          </w:rPr>
          <w:delText xml:space="preserve">- </w:delText>
        </w:r>
        <w:r w:rsidRPr="004A53B1" w:rsidDel="004A0E9D">
          <w:rPr>
            <w:rFonts w:asciiTheme="minorHAnsi" w:hAnsiTheme="minorHAnsi" w:cstheme="minorHAnsi"/>
          </w:rPr>
          <w:delText xml:space="preserve">No se poseen </w:delText>
        </w:r>
        <w:r w:rsidDel="004A0E9D">
          <w:rPr>
            <w:rFonts w:asciiTheme="minorHAnsi" w:hAnsiTheme="minorHAnsi" w:cstheme="minorHAnsi"/>
          </w:rPr>
          <w:delText>fábricas</w:delText>
        </w:r>
        <w:r w:rsidRPr="004A53B1" w:rsidDel="004A0E9D">
          <w:rPr>
            <w:rFonts w:asciiTheme="minorHAnsi" w:hAnsiTheme="minorHAnsi" w:cstheme="minorHAnsi"/>
          </w:rPr>
          <w:delText>, el usuario debe construir todos los servicios a mano.</w:delText>
        </w:r>
      </w:del>
    </w:p>
    <w:p w:rsidR="004A0E9D" w:rsidRPr="004A0E9D" w:rsidDel="004A0E9D" w:rsidRDefault="004A0E9D" w:rsidP="004A0E9D">
      <w:pPr>
        <w:rPr>
          <w:del w:id="370" w:author="Kireta" w:date="2013-01-01T11:03:00Z"/>
        </w:rPr>
        <w:pPrChange w:id="371" w:author="Kireta" w:date="2013-01-01T11:03:00Z">
          <w:pPr>
            <w:pStyle w:val="Heading3"/>
            <w:jc w:val="both"/>
          </w:pPr>
        </w:pPrChange>
      </w:pPr>
      <w:bookmarkStart w:id="372" w:name="_Toc339204581"/>
    </w:p>
    <w:p w:rsidR="002D2A65" w:rsidRPr="004A53B1" w:rsidRDefault="002D2A65" w:rsidP="005F0803">
      <w:pPr>
        <w:pStyle w:val="Heading4"/>
      </w:pPr>
      <w:r w:rsidRPr="004A53B1">
        <w:t>2.</w:t>
      </w:r>
      <w:r w:rsidR="005F0803">
        <w:t>1.</w:t>
      </w:r>
      <w:r>
        <w:t>3</w:t>
      </w:r>
      <w:r w:rsidRPr="004A53B1">
        <w:t>. Deltacloud</w:t>
      </w:r>
      <w:bookmarkEnd w:id="372"/>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Deltacloud es un proyecto en incubación de la Fundación Apache. Se distingue del resto de los proyectos de su tipo gracias a su arquitectura cliente-servidor basada en una API REST. Gracias a esto se puede hacer uso de Deltacloud desde cualquier lenguaje de programación. Los desarrolladores mantienen un cliente CLI para Ruby y existen bases de un cliente Java, aunque por el momento solo soporta servicios de tipo compute. Si no es posible utilizar Ruby o si la funcionalidad en java es insuficiente, se debe generar un nuevo cliente implementando la API de Deltacloud. Esto se traduce en un incremento en el tiempo y costo de desarrollo. El proyecto se encuentra activo.</w:t>
      </w:r>
    </w:p>
    <w:p w:rsidR="002D2A65" w:rsidRPr="004A53B1" w:rsidRDefault="002D2A65" w:rsidP="00FF7A02">
      <w:pPr>
        <w:jc w:val="both"/>
        <w:rPr>
          <w:rFonts w:asciiTheme="minorHAnsi" w:hAnsiTheme="minorHAnsi" w:cstheme="minorHAnsi"/>
        </w:rPr>
      </w:pPr>
    </w:p>
    <w:p w:rsidR="002D2A65" w:rsidRDefault="002D2A65" w:rsidP="00FF7A02">
      <w:pPr>
        <w:jc w:val="both"/>
        <w:rPr>
          <w:rFonts w:asciiTheme="minorHAnsi" w:hAnsiTheme="minorHAnsi" w:cstheme="minorHAnsi"/>
        </w:rPr>
      </w:pPr>
      <w:r w:rsidRPr="004A53B1">
        <w:rPr>
          <w:rFonts w:asciiTheme="minorHAnsi" w:hAnsiTheme="minorHAnsi" w:cstheme="minorHAnsi"/>
        </w:rPr>
        <w:t xml:space="preserve">La </w:t>
      </w:r>
      <w:r>
        <w:rPr>
          <w:rFonts w:asciiTheme="minorHAnsi" w:hAnsiTheme="minorHAnsi" w:cstheme="minorHAnsi"/>
        </w:rPr>
        <w:t>figura 2.3</w:t>
      </w:r>
      <w:r w:rsidRPr="004A53B1">
        <w:rPr>
          <w:rFonts w:asciiTheme="minorHAnsi" w:hAnsiTheme="minorHAnsi" w:cstheme="minorHAnsi"/>
        </w:rPr>
        <w:t xml:space="preserve"> presenta una vista de alto nivel de la arquitectura de Deltacloud. </w:t>
      </w:r>
    </w:p>
    <w:p w:rsidR="00A07A25" w:rsidRPr="004A53B1" w:rsidRDefault="00A07A2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p>
    <w:p w:rsidR="008261FC" w:rsidRDefault="008261FC" w:rsidP="00D728AB">
      <w:pPr>
        <w:jc w:val="center"/>
        <w:rPr>
          <w:rFonts w:asciiTheme="minorHAnsi" w:hAnsiTheme="minorHAnsi" w:cstheme="minorHAnsi"/>
        </w:rPr>
      </w:pPr>
      <w:r>
        <w:rPr>
          <w:rFonts w:asciiTheme="minorHAnsi" w:hAnsiTheme="minorHAnsi" w:cstheme="minorHAnsi"/>
          <w:noProof/>
          <w:lang w:val="en-US"/>
        </w:rPr>
        <w:drawing>
          <wp:inline distT="0" distB="0" distL="0" distR="0">
            <wp:extent cx="5943600" cy="4476750"/>
            <wp:effectExtent l="0" t="0" r="0" b="0"/>
            <wp:docPr id="3" name="Picture 3" descr="J:\Temp\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Temp\image00.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476750"/>
                    </a:xfrm>
                    <a:prstGeom prst="rect">
                      <a:avLst/>
                    </a:prstGeom>
                    <a:noFill/>
                    <a:ln>
                      <a:noFill/>
                    </a:ln>
                  </pic:spPr>
                </pic:pic>
              </a:graphicData>
            </a:graphic>
          </wp:inline>
        </w:drawing>
      </w:r>
    </w:p>
    <w:p w:rsidR="002D2A65" w:rsidRPr="004A53B1" w:rsidRDefault="002D2A65" w:rsidP="00D728AB">
      <w:pPr>
        <w:jc w:val="center"/>
        <w:rPr>
          <w:rFonts w:asciiTheme="minorHAnsi" w:hAnsiTheme="minorHAnsi" w:cstheme="minorHAnsi"/>
        </w:rPr>
      </w:pPr>
      <w:r w:rsidRPr="004A53B1">
        <w:rPr>
          <w:rFonts w:asciiTheme="minorHAnsi" w:hAnsiTheme="minorHAnsi" w:cstheme="minorHAnsi"/>
        </w:rPr>
        <w:t xml:space="preserve">Figura </w:t>
      </w:r>
      <w:r>
        <w:rPr>
          <w:rFonts w:asciiTheme="minorHAnsi" w:hAnsiTheme="minorHAnsi" w:cstheme="minorHAnsi"/>
        </w:rPr>
        <w:t>2.3 Vista de alto nivel de la arquitectura de DeltaCloud.</w:t>
      </w:r>
    </w:p>
    <w:p w:rsidR="002D2A65" w:rsidRDefault="002D2A65" w:rsidP="00FF7A02">
      <w:pPr>
        <w:jc w:val="both"/>
        <w:rPr>
          <w:rFonts w:asciiTheme="minorHAnsi" w:hAnsiTheme="minorHAnsi" w:cstheme="minorHAnsi"/>
        </w:rPr>
      </w:pPr>
    </w:p>
    <w:p w:rsidR="005715F5" w:rsidRDefault="005715F5" w:rsidP="00FF7A02">
      <w:pPr>
        <w:jc w:val="both"/>
        <w:rPr>
          <w:rFonts w:asciiTheme="minorHAnsi" w:hAnsiTheme="minorHAnsi" w:cstheme="minorHAnsi"/>
        </w:rPr>
      </w:pPr>
      <w:r>
        <w:rPr>
          <w:rFonts w:asciiTheme="minorHAnsi" w:hAnsiTheme="minorHAnsi" w:cstheme="minorHAnsi"/>
        </w:rPr>
        <w:t xml:space="preserve">Como se puede apreciar, Deltacloud no posee por defecto archivos de configuración o mecanismos de instanciación de servicios. </w:t>
      </w:r>
      <w:r w:rsidRPr="004A53B1">
        <w:rPr>
          <w:rFonts w:asciiTheme="minorHAnsi" w:hAnsiTheme="minorHAnsi" w:cstheme="minorHAnsi"/>
        </w:rPr>
        <w:t>La configuración de los servicios se realiza en el cliente y esta librada a la implementación particular de la API</w:t>
      </w:r>
      <w:r>
        <w:rPr>
          <w:rFonts w:asciiTheme="minorHAnsi" w:hAnsiTheme="minorHAnsi" w:cstheme="minorHAnsi"/>
        </w:rPr>
        <w:t>, que suelen contar con estos mecanismos</w:t>
      </w:r>
      <w:r w:rsidRPr="004A53B1">
        <w:rPr>
          <w:rFonts w:asciiTheme="minorHAnsi" w:hAnsiTheme="minorHAnsi" w:cstheme="minorHAnsi"/>
        </w:rPr>
        <w:t>. El servidor es stateless por lo que no almacena credenciales u otros datos que deben ser provistos en cada invocación. Para instanciar un servicio se debe configurar tanto el servidor como el cliente. El servidor para que levante el servicio puntual y el cliente para enviar los datos del nuevo servicio (credenciales, etc</w:t>
      </w:r>
      <w:r w:rsidR="00B06A4E">
        <w:rPr>
          <w:rFonts w:asciiTheme="minorHAnsi" w:hAnsiTheme="minorHAnsi" w:cstheme="minorHAnsi"/>
        </w:rPr>
        <w:t>.</w:t>
      </w:r>
      <w:r w:rsidRPr="004A53B1">
        <w:rPr>
          <w:rFonts w:asciiTheme="minorHAnsi" w:hAnsiTheme="minorHAnsi" w:cstheme="minorHAnsi"/>
        </w:rPr>
        <w:t>).</w:t>
      </w:r>
    </w:p>
    <w:p w:rsidR="005715F5" w:rsidRPr="004A53B1" w:rsidRDefault="005715F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 xml:space="preserve">En cuanto al soporte de las funciones básicas de </w:t>
      </w:r>
      <w:del w:id="373" w:author="Kireta" w:date="2012-12-29T12:26:00Z">
        <w:r w:rsidRPr="004A53B1" w:rsidDel="00B02EA0">
          <w:rPr>
            <w:rFonts w:asciiTheme="minorHAnsi" w:hAnsiTheme="minorHAnsi" w:cstheme="minorHAnsi"/>
          </w:rPr>
          <w:delText>storage</w:delText>
        </w:r>
      </w:del>
      <w:ins w:id="374" w:author="Kireta" w:date="2012-12-29T12:26:00Z">
        <w:r w:rsidR="00B02EA0">
          <w:rPr>
            <w:rFonts w:asciiTheme="minorHAnsi" w:hAnsiTheme="minorHAnsi" w:cstheme="minorHAnsi"/>
          </w:rPr>
          <w:t>almacenamiento</w:t>
        </w:r>
      </w:ins>
      <w:r w:rsidRPr="004A53B1">
        <w:rPr>
          <w:rFonts w:asciiTheme="minorHAnsi" w:hAnsiTheme="minorHAnsi" w:cstheme="minorHAnsi"/>
        </w:rPr>
        <w:t>, Delta Cloud tiene algunas limitaciones. Solo se provee soporte para bajar, subir y eliminar archivos. Por el momento no es posible listar, mover o copiar archivos. Las primitivas están definidas en una API clara y con buena documentación.</w:t>
      </w:r>
      <w:r w:rsidR="005715F5">
        <w:rPr>
          <w:rFonts w:asciiTheme="minorHAnsi" w:hAnsiTheme="minorHAnsi" w:cstheme="minorHAnsi"/>
        </w:rPr>
        <w:t xml:space="preserve"> Esto último facilita la tarea a la hora de implementar un nuevo servicio. </w:t>
      </w:r>
      <w:r w:rsidR="005715F5" w:rsidRPr="004A53B1">
        <w:rPr>
          <w:rFonts w:asciiTheme="minorHAnsi" w:hAnsiTheme="minorHAnsi" w:cstheme="minorHAnsi"/>
        </w:rPr>
        <w:t xml:space="preserve">Para </w:t>
      </w:r>
      <w:r w:rsidR="005715F5">
        <w:rPr>
          <w:rFonts w:asciiTheme="minorHAnsi" w:hAnsiTheme="minorHAnsi" w:cstheme="minorHAnsi"/>
        </w:rPr>
        <w:t xml:space="preserve">lograr esto </w:t>
      </w:r>
      <w:r w:rsidR="005715F5" w:rsidRPr="004A53B1">
        <w:rPr>
          <w:rFonts w:asciiTheme="minorHAnsi" w:hAnsiTheme="minorHAnsi" w:cstheme="minorHAnsi"/>
        </w:rPr>
        <w:t xml:space="preserve"> el desarrollador debe crear un </w:t>
      </w:r>
      <w:r w:rsidR="005715F5">
        <w:rPr>
          <w:rFonts w:asciiTheme="minorHAnsi" w:hAnsiTheme="minorHAnsi" w:cstheme="minorHAnsi"/>
        </w:rPr>
        <w:t xml:space="preserve">nuevo </w:t>
      </w:r>
      <w:r w:rsidR="0095358B">
        <w:rPr>
          <w:rFonts w:asciiTheme="minorHAnsi" w:hAnsiTheme="minorHAnsi" w:cstheme="minorHAnsi"/>
        </w:rPr>
        <w:t>Controlador</w:t>
      </w:r>
      <w:r w:rsidR="005715F5" w:rsidRPr="004A53B1">
        <w:rPr>
          <w:rFonts w:asciiTheme="minorHAnsi" w:hAnsiTheme="minorHAnsi" w:cstheme="minorHAnsi"/>
        </w:rPr>
        <w:t xml:space="preserve"> definiendo el tipo de servicio que se está implementando (</w:t>
      </w:r>
      <w:del w:id="375" w:author="Kireta" w:date="2012-12-29T12:26:00Z">
        <w:r w:rsidR="005715F5" w:rsidRPr="004A53B1" w:rsidDel="00B02EA0">
          <w:rPr>
            <w:rFonts w:asciiTheme="minorHAnsi" w:hAnsiTheme="minorHAnsi" w:cstheme="minorHAnsi"/>
          </w:rPr>
          <w:delText>storage</w:delText>
        </w:r>
      </w:del>
      <w:ins w:id="376" w:author="Kireta" w:date="2012-12-29T12:26:00Z">
        <w:r w:rsidR="00B02EA0">
          <w:rPr>
            <w:rFonts w:asciiTheme="minorHAnsi" w:hAnsiTheme="minorHAnsi" w:cstheme="minorHAnsi"/>
          </w:rPr>
          <w:t>almacenamiento</w:t>
        </w:r>
      </w:ins>
      <w:r w:rsidR="005715F5" w:rsidRPr="004A53B1">
        <w:rPr>
          <w:rFonts w:asciiTheme="minorHAnsi" w:hAnsiTheme="minorHAnsi" w:cstheme="minorHAnsi"/>
        </w:rPr>
        <w:t>, compute)</w:t>
      </w:r>
      <w:r w:rsidR="005715F5">
        <w:rPr>
          <w:rFonts w:asciiTheme="minorHAnsi" w:hAnsiTheme="minorHAnsi" w:cstheme="minorHAnsi"/>
        </w:rPr>
        <w:t xml:space="preserve"> lo que define el conjunto de funciones a implementar.</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La migración entre protocolos puede ser un problema para la plataforma ya que no es posible levantar un servidor multi cloud. Esto genera que sea necesario contar con varios servidores en varios puertos si se desea trabajar con más de una nube. Esto provoca que el desarrollador tenga que modificar tanto el cliente (</w:t>
      </w:r>
      <w:r w:rsidR="00B06A4E" w:rsidRPr="004A53B1">
        <w:rPr>
          <w:rFonts w:asciiTheme="minorHAnsi" w:hAnsiTheme="minorHAnsi" w:cstheme="minorHAnsi"/>
        </w:rPr>
        <w:t>envío</w:t>
      </w:r>
      <w:r w:rsidRPr="004A53B1">
        <w:rPr>
          <w:rFonts w:asciiTheme="minorHAnsi" w:hAnsiTheme="minorHAnsi" w:cstheme="minorHAnsi"/>
        </w:rPr>
        <w:t xml:space="preserve"> de credenciales, </w:t>
      </w:r>
      <w:r w:rsidR="00B06A4E" w:rsidRPr="004A53B1">
        <w:rPr>
          <w:rFonts w:asciiTheme="minorHAnsi" w:hAnsiTheme="minorHAnsi" w:cstheme="minorHAnsi"/>
        </w:rPr>
        <w:t>reconfiguración</w:t>
      </w:r>
      <w:r w:rsidRPr="004A53B1">
        <w:rPr>
          <w:rFonts w:asciiTheme="minorHAnsi" w:hAnsiTheme="minorHAnsi" w:cstheme="minorHAnsi"/>
        </w:rPr>
        <w:t xml:space="preserve"> de </w:t>
      </w:r>
      <w:r w:rsidR="00B06A4E" w:rsidRPr="004A53B1">
        <w:rPr>
          <w:rFonts w:asciiTheme="minorHAnsi" w:hAnsiTheme="minorHAnsi" w:cstheme="minorHAnsi"/>
        </w:rPr>
        <w:t>parámetros</w:t>
      </w:r>
      <w:r w:rsidRPr="004A53B1">
        <w:rPr>
          <w:rFonts w:asciiTheme="minorHAnsi" w:hAnsiTheme="minorHAnsi" w:cstheme="minorHAnsi"/>
        </w:rPr>
        <w:t xml:space="preserve"> de </w:t>
      </w:r>
      <w:r w:rsidR="00B06A4E" w:rsidRPr="004A53B1">
        <w:rPr>
          <w:rFonts w:asciiTheme="minorHAnsi" w:hAnsiTheme="minorHAnsi" w:cstheme="minorHAnsi"/>
        </w:rPr>
        <w:t>conexión</w:t>
      </w:r>
      <w:r w:rsidRPr="004A53B1">
        <w:rPr>
          <w:rFonts w:asciiTheme="minorHAnsi" w:hAnsiTheme="minorHAnsi" w:cstheme="minorHAnsi"/>
        </w:rPr>
        <w:t xml:space="preserve">, </w:t>
      </w:r>
      <w:r w:rsidR="00B06A4E" w:rsidRPr="004A53B1">
        <w:rPr>
          <w:rFonts w:asciiTheme="minorHAnsi" w:hAnsiTheme="minorHAnsi" w:cstheme="minorHAnsi"/>
        </w:rPr>
        <w:t>etc.</w:t>
      </w:r>
      <w:r w:rsidRPr="004A53B1">
        <w:rPr>
          <w:rFonts w:asciiTheme="minorHAnsi" w:hAnsiTheme="minorHAnsi" w:cstheme="minorHAnsi"/>
        </w:rPr>
        <w:t>) como el servidor (</w:t>
      </w:r>
      <w:r w:rsidR="00B06A4E" w:rsidRPr="004A53B1">
        <w:rPr>
          <w:rFonts w:asciiTheme="minorHAnsi" w:hAnsiTheme="minorHAnsi" w:cstheme="minorHAnsi"/>
        </w:rPr>
        <w:t>reconfiguración</w:t>
      </w:r>
      <w:r w:rsidRPr="004A53B1">
        <w:rPr>
          <w:rFonts w:asciiTheme="minorHAnsi" w:hAnsiTheme="minorHAnsi" w:cstheme="minorHAnsi"/>
        </w:rPr>
        <w:t xml:space="preserve">) en el caso de querer migrar de un proveedor a otro. </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Delta Cloud tampoco provee ningún tipo de mecanismo para facilitar la migración desde un producto competidor (por ejemplo, desde jClouds) por lo que el desarrollador debe recodificar su aplicación.</w:t>
      </w:r>
    </w:p>
    <w:p w:rsidR="002D2A65" w:rsidRPr="004A53B1" w:rsidDel="00B02EA0" w:rsidRDefault="002D2A65" w:rsidP="00FF7A02">
      <w:pPr>
        <w:jc w:val="both"/>
        <w:rPr>
          <w:del w:id="377" w:author="Kireta" w:date="2012-12-29T12:22:00Z"/>
          <w:rFonts w:asciiTheme="minorHAnsi" w:hAnsiTheme="minorHAnsi" w:cstheme="minorHAnsi"/>
        </w:rPr>
      </w:pPr>
    </w:p>
    <w:p w:rsidR="002D2A65" w:rsidRPr="002D2A65" w:rsidDel="00B02EA0" w:rsidRDefault="002D2A65" w:rsidP="00FF7A02">
      <w:pPr>
        <w:jc w:val="both"/>
        <w:rPr>
          <w:del w:id="378" w:author="Kireta" w:date="2012-12-29T12:22:00Z"/>
          <w:rFonts w:asciiTheme="minorHAnsi" w:hAnsiTheme="minorHAnsi" w:cstheme="minorHAnsi"/>
          <w:b/>
        </w:rPr>
      </w:pPr>
      <w:del w:id="379" w:author="Kireta" w:date="2012-12-29T12:22:00Z">
        <w:r w:rsidRPr="002D2A65" w:rsidDel="00B02EA0">
          <w:rPr>
            <w:rFonts w:asciiTheme="minorHAnsi" w:hAnsiTheme="minorHAnsi" w:cstheme="minorHAnsi"/>
            <w:b/>
          </w:rPr>
          <w:delText xml:space="preserve">Servicios de storage soportados </w:delText>
        </w:r>
      </w:del>
    </w:p>
    <w:p w:rsidR="002D2A65" w:rsidRPr="004A53B1" w:rsidDel="00B02EA0" w:rsidRDefault="002D2A65" w:rsidP="00FF7A02">
      <w:pPr>
        <w:numPr>
          <w:ilvl w:val="0"/>
          <w:numId w:val="6"/>
        </w:numPr>
        <w:ind w:hanging="360"/>
        <w:jc w:val="both"/>
        <w:rPr>
          <w:del w:id="380" w:author="Kireta" w:date="2012-12-29T12:22:00Z"/>
          <w:rFonts w:asciiTheme="minorHAnsi" w:hAnsiTheme="minorHAnsi" w:cstheme="minorHAnsi"/>
        </w:rPr>
      </w:pPr>
      <w:del w:id="381" w:author="Kireta" w:date="2012-12-29T12:22:00Z">
        <w:r w:rsidRPr="004A53B1" w:rsidDel="00B02EA0">
          <w:rPr>
            <w:rFonts w:asciiTheme="minorHAnsi" w:hAnsiTheme="minorHAnsi" w:cstheme="minorHAnsi"/>
          </w:rPr>
          <w:delText>Amazon S3</w:delText>
        </w:r>
      </w:del>
    </w:p>
    <w:p w:rsidR="002D2A65" w:rsidRPr="004A53B1" w:rsidDel="00B02EA0" w:rsidRDefault="002D2A65" w:rsidP="00FF7A02">
      <w:pPr>
        <w:numPr>
          <w:ilvl w:val="0"/>
          <w:numId w:val="6"/>
        </w:numPr>
        <w:ind w:hanging="360"/>
        <w:jc w:val="both"/>
        <w:rPr>
          <w:del w:id="382" w:author="Kireta" w:date="2012-12-29T12:22:00Z"/>
          <w:rFonts w:asciiTheme="minorHAnsi" w:hAnsiTheme="minorHAnsi" w:cstheme="minorHAnsi"/>
        </w:rPr>
      </w:pPr>
      <w:del w:id="383" w:author="Kireta" w:date="2012-12-29T12:22:00Z">
        <w:r w:rsidRPr="004A53B1" w:rsidDel="00B02EA0">
          <w:rPr>
            <w:rFonts w:asciiTheme="minorHAnsi" w:hAnsiTheme="minorHAnsi" w:cstheme="minorHAnsi"/>
          </w:rPr>
          <w:delText>Rackspace</w:delText>
        </w:r>
      </w:del>
    </w:p>
    <w:p w:rsidR="002D2A65" w:rsidRPr="004A53B1" w:rsidDel="00B02EA0" w:rsidRDefault="002D2A65" w:rsidP="00FF7A02">
      <w:pPr>
        <w:numPr>
          <w:ilvl w:val="0"/>
          <w:numId w:val="6"/>
        </w:numPr>
        <w:ind w:hanging="360"/>
        <w:jc w:val="both"/>
        <w:rPr>
          <w:del w:id="384" w:author="Kireta" w:date="2012-12-29T12:22:00Z"/>
          <w:rFonts w:asciiTheme="minorHAnsi" w:hAnsiTheme="minorHAnsi" w:cstheme="minorHAnsi"/>
        </w:rPr>
      </w:pPr>
      <w:del w:id="385" w:author="Kireta" w:date="2012-12-29T12:22:00Z">
        <w:r w:rsidRPr="004A53B1" w:rsidDel="00B02EA0">
          <w:rPr>
            <w:rFonts w:asciiTheme="minorHAnsi" w:hAnsiTheme="minorHAnsi" w:cstheme="minorHAnsi"/>
          </w:rPr>
          <w:delText>Azure</w:delText>
        </w:r>
      </w:del>
    </w:p>
    <w:p w:rsidR="002D2A65" w:rsidRPr="004A53B1" w:rsidDel="00B02EA0" w:rsidRDefault="002D2A65" w:rsidP="00FF7A02">
      <w:pPr>
        <w:numPr>
          <w:ilvl w:val="0"/>
          <w:numId w:val="6"/>
        </w:numPr>
        <w:ind w:hanging="360"/>
        <w:jc w:val="both"/>
        <w:rPr>
          <w:del w:id="386" w:author="Kireta" w:date="2012-12-29T12:22:00Z"/>
          <w:rFonts w:asciiTheme="minorHAnsi" w:hAnsiTheme="minorHAnsi" w:cstheme="minorHAnsi"/>
        </w:rPr>
      </w:pPr>
      <w:del w:id="387" w:author="Kireta" w:date="2012-12-29T12:22:00Z">
        <w:r w:rsidRPr="004A53B1" w:rsidDel="00B02EA0">
          <w:rPr>
            <w:rFonts w:asciiTheme="minorHAnsi" w:hAnsiTheme="minorHAnsi" w:cstheme="minorHAnsi"/>
          </w:rPr>
          <w:delText>Walrus</w:delText>
        </w:r>
      </w:del>
    </w:p>
    <w:p w:rsidR="002D2A65" w:rsidRPr="004A53B1" w:rsidRDefault="002D2A65" w:rsidP="00FF7A02">
      <w:pPr>
        <w:jc w:val="both"/>
        <w:rPr>
          <w:rFonts w:asciiTheme="minorHAnsi" w:hAnsiTheme="minorHAnsi" w:cstheme="minorHAnsi"/>
        </w:rPr>
      </w:pPr>
    </w:p>
    <w:p w:rsidR="007C676B" w:rsidRPr="002D2A65" w:rsidDel="004A0E9D" w:rsidRDefault="007C676B" w:rsidP="007C676B">
      <w:pPr>
        <w:jc w:val="both"/>
        <w:rPr>
          <w:del w:id="388" w:author="Kireta" w:date="2013-01-01T11:03:00Z"/>
          <w:rFonts w:asciiTheme="minorHAnsi" w:hAnsiTheme="minorHAnsi" w:cstheme="minorHAnsi"/>
          <w:b/>
        </w:rPr>
      </w:pPr>
      <w:del w:id="389" w:author="Kireta" w:date="2013-01-01T11:03:00Z">
        <w:r w:rsidDel="004A0E9D">
          <w:rPr>
            <w:rFonts w:asciiTheme="minorHAnsi" w:hAnsiTheme="minorHAnsi" w:cstheme="minorHAnsi"/>
            <w:b/>
          </w:rPr>
          <w:delText>Ventajas</w:delText>
        </w:r>
      </w:del>
    </w:p>
    <w:p w:rsidR="007C676B" w:rsidRPr="004A53B1" w:rsidDel="004A0E9D" w:rsidRDefault="007C676B" w:rsidP="007C676B">
      <w:pPr>
        <w:ind w:left="360"/>
        <w:jc w:val="both"/>
        <w:rPr>
          <w:del w:id="390" w:author="Kireta" w:date="2013-01-01T11:03:00Z"/>
          <w:rFonts w:asciiTheme="minorHAnsi" w:hAnsiTheme="minorHAnsi" w:cstheme="minorHAnsi"/>
        </w:rPr>
      </w:pPr>
      <w:del w:id="391" w:author="Kireta" w:date="2013-01-01T11:03:00Z">
        <w:r w:rsidRPr="004A53B1" w:rsidDel="004A0E9D">
          <w:rPr>
            <w:rFonts w:asciiTheme="minorHAnsi" w:hAnsiTheme="minorHAnsi" w:cstheme="minorHAnsi"/>
            <w:b/>
          </w:rPr>
          <w:delText xml:space="preserve">+ </w:delText>
        </w:r>
        <w:r w:rsidRPr="004A53B1" w:rsidDel="004A0E9D">
          <w:rPr>
            <w:rFonts w:asciiTheme="minorHAnsi" w:hAnsiTheme="minorHAnsi" w:cstheme="minorHAnsi"/>
          </w:rPr>
          <w:delText>Proyecto activo.</w:delText>
        </w:r>
      </w:del>
    </w:p>
    <w:p w:rsidR="007C676B" w:rsidRPr="004A53B1" w:rsidDel="004A0E9D" w:rsidRDefault="007C676B" w:rsidP="007C676B">
      <w:pPr>
        <w:ind w:left="360"/>
        <w:jc w:val="both"/>
        <w:rPr>
          <w:del w:id="392" w:author="Kireta" w:date="2013-01-01T11:03:00Z"/>
          <w:rFonts w:asciiTheme="minorHAnsi" w:hAnsiTheme="minorHAnsi" w:cstheme="minorHAnsi"/>
        </w:rPr>
      </w:pPr>
      <w:del w:id="393" w:author="Kireta" w:date="2013-01-01T11:03:00Z">
        <w:r w:rsidRPr="004A53B1" w:rsidDel="004A0E9D">
          <w:rPr>
            <w:rFonts w:asciiTheme="minorHAnsi" w:hAnsiTheme="minorHAnsi" w:cstheme="minorHAnsi"/>
            <w:b/>
          </w:rPr>
          <w:delText>+</w:delText>
        </w:r>
        <w:r w:rsidRPr="004A53B1" w:rsidDel="004A0E9D">
          <w:rPr>
            <w:rFonts w:asciiTheme="minorHAnsi" w:hAnsiTheme="minorHAnsi" w:cstheme="minorHAnsi"/>
          </w:rPr>
          <w:delText xml:space="preserve"> El uso de las primitivas está bien definido.</w:delText>
        </w:r>
      </w:del>
    </w:p>
    <w:p w:rsidR="007C676B" w:rsidRPr="004A53B1" w:rsidDel="004A0E9D" w:rsidRDefault="007C676B" w:rsidP="007C676B">
      <w:pPr>
        <w:ind w:left="360"/>
        <w:jc w:val="both"/>
        <w:rPr>
          <w:del w:id="394" w:author="Kireta" w:date="2013-01-01T11:03:00Z"/>
          <w:rFonts w:asciiTheme="minorHAnsi" w:hAnsiTheme="minorHAnsi" w:cstheme="minorHAnsi"/>
        </w:rPr>
      </w:pPr>
      <w:del w:id="395" w:author="Kireta" w:date="2013-01-01T11:03:00Z">
        <w:r w:rsidRPr="004A53B1" w:rsidDel="004A0E9D">
          <w:rPr>
            <w:rFonts w:asciiTheme="minorHAnsi" w:hAnsiTheme="minorHAnsi" w:cstheme="minorHAnsi"/>
            <w:b/>
          </w:rPr>
          <w:delText>+</w:delText>
        </w:r>
        <w:r w:rsidRPr="004A53B1" w:rsidDel="004A0E9D">
          <w:rPr>
            <w:rFonts w:asciiTheme="minorHAnsi" w:hAnsiTheme="minorHAnsi" w:cstheme="minorHAnsi"/>
          </w:rPr>
          <w:delText xml:space="preserve"> Es sencillo implementar un nuevo servicio gracias a una documentación precisa.</w:delText>
        </w:r>
      </w:del>
    </w:p>
    <w:p w:rsidR="007C676B" w:rsidRPr="004A53B1" w:rsidDel="004A0E9D" w:rsidRDefault="007C676B" w:rsidP="007C676B">
      <w:pPr>
        <w:ind w:left="360"/>
        <w:jc w:val="both"/>
        <w:rPr>
          <w:del w:id="396" w:author="Kireta" w:date="2013-01-01T11:03:00Z"/>
          <w:rFonts w:asciiTheme="minorHAnsi" w:hAnsiTheme="minorHAnsi" w:cstheme="minorHAnsi"/>
        </w:rPr>
      </w:pPr>
      <w:del w:id="397" w:author="Kireta" w:date="2013-01-01T11:03:00Z">
        <w:r w:rsidRPr="004A53B1" w:rsidDel="004A0E9D">
          <w:rPr>
            <w:rFonts w:asciiTheme="minorHAnsi" w:hAnsiTheme="minorHAnsi" w:cstheme="minorHAnsi"/>
            <w:b/>
          </w:rPr>
          <w:delText xml:space="preserve">+/- </w:delText>
        </w:r>
        <w:r w:rsidRPr="004A53B1" w:rsidDel="004A0E9D">
          <w:rPr>
            <w:rFonts w:asciiTheme="minorHAnsi" w:hAnsiTheme="minorHAnsi" w:cstheme="minorHAnsi"/>
          </w:rPr>
          <w:delText>La configuración del cliente depende de la implementación particular de la API. El servidor (CLI) debe levantarse nuevamente con la nueva configuración para reflejar los cambios.</w:delText>
        </w:r>
      </w:del>
    </w:p>
    <w:p w:rsidR="007C676B" w:rsidDel="004A0E9D" w:rsidRDefault="007C676B" w:rsidP="00FF7A02">
      <w:pPr>
        <w:jc w:val="both"/>
        <w:rPr>
          <w:del w:id="398" w:author="Kireta" w:date="2013-01-01T11:03:00Z"/>
          <w:rFonts w:asciiTheme="minorHAnsi" w:hAnsiTheme="minorHAnsi" w:cstheme="minorHAnsi"/>
          <w:b/>
        </w:rPr>
      </w:pPr>
    </w:p>
    <w:p w:rsidR="002D2A65" w:rsidRPr="004A53B1" w:rsidDel="004A0E9D" w:rsidRDefault="007C676B" w:rsidP="007C676B">
      <w:pPr>
        <w:jc w:val="both"/>
        <w:rPr>
          <w:del w:id="399" w:author="Kireta" w:date="2013-01-01T11:03:00Z"/>
          <w:rFonts w:asciiTheme="minorHAnsi" w:hAnsiTheme="minorHAnsi" w:cstheme="minorHAnsi"/>
        </w:rPr>
      </w:pPr>
      <w:del w:id="400" w:author="Kireta" w:date="2013-01-01T11:03:00Z">
        <w:r w:rsidDel="004A0E9D">
          <w:rPr>
            <w:rFonts w:asciiTheme="minorHAnsi" w:hAnsiTheme="minorHAnsi" w:cstheme="minorHAnsi"/>
            <w:b/>
          </w:rPr>
          <w:delText>D</w:delText>
        </w:r>
        <w:r w:rsidR="002D2A65" w:rsidRPr="002D2A65" w:rsidDel="004A0E9D">
          <w:rPr>
            <w:rFonts w:asciiTheme="minorHAnsi" w:hAnsiTheme="minorHAnsi" w:cstheme="minorHAnsi"/>
            <w:b/>
          </w:rPr>
          <w:delText>esventajas</w:delText>
        </w:r>
      </w:del>
    </w:p>
    <w:p w:rsidR="002D2A65" w:rsidRPr="004A53B1" w:rsidDel="004A0E9D" w:rsidRDefault="002D2A65" w:rsidP="00FF7A02">
      <w:pPr>
        <w:ind w:left="360"/>
        <w:jc w:val="both"/>
        <w:rPr>
          <w:del w:id="401" w:author="Kireta" w:date="2013-01-01T11:03:00Z"/>
          <w:rFonts w:asciiTheme="minorHAnsi" w:hAnsiTheme="minorHAnsi" w:cstheme="minorHAnsi"/>
        </w:rPr>
      </w:pPr>
      <w:del w:id="402" w:author="Kireta" w:date="2013-01-01T11:03:00Z">
        <w:r w:rsidRPr="004A53B1" w:rsidDel="004A0E9D">
          <w:rPr>
            <w:rFonts w:asciiTheme="minorHAnsi" w:hAnsiTheme="minorHAnsi" w:cstheme="minorHAnsi"/>
            <w:b/>
          </w:rPr>
          <w:delText xml:space="preserve">- </w:delText>
        </w:r>
        <w:r w:rsidRPr="004A53B1" w:rsidDel="004A0E9D">
          <w:rPr>
            <w:rFonts w:asciiTheme="minorHAnsi" w:hAnsiTheme="minorHAnsi" w:cstheme="minorHAnsi"/>
          </w:rPr>
          <w:delText xml:space="preserve">No se soporta </w:delText>
        </w:r>
      </w:del>
      <w:del w:id="403" w:author="Kireta" w:date="2012-12-29T12:26:00Z">
        <w:r w:rsidRPr="004A53B1" w:rsidDel="00B02EA0">
          <w:rPr>
            <w:rFonts w:asciiTheme="minorHAnsi" w:hAnsiTheme="minorHAnsi" w:cstheme="minorHAnsi"/>
          </w:rPr>
          <w:delText>storage</w:delText>
        </w:r>
      </w:del>
      <w:del w:id="404" w:author="Kireta" w:date="2013-01-01T11:03:00Z">
        <w:r w:rsidRPr="004A53B1" w:rsidDel="004A0E9D">
          <w:rPr>
            <w:rFonts w:asciiTheme="minorHAnsi" w:hAnsiTheme="minorHAnsi" w:cstheme="minorHAnsi"/>
          </w:rPr>
          <w:delText xml:space="preserve"> en Java.</w:delText>
        </w:r>
      </w:del>
    </w:p>
    <w:p w:rsidR="002D2A65" w:rsidRPr="004A53B1" w:rsidDel="004A0E9D" w:rsidRDefault="002D2A65" w:rsidP="007C676B">
      <w:pPr>
        <w:ind w:left="360"/>
        <w:jc w:val="both"/>
        <w:rPr>
          <w:del w:id="405" w:author="Kireta" w:date="2013-01-01T11:03:00Z"/>
          <w:rFonts w:asciiTheme="minorHAnsi" w:hAnsiTheme="minorHAnsi" w:cstheme="minorHAnsi"/>
        </w:rPr>
      </w:pPr>
      <w:del w:id="406" w:author="Kireta" w:date="2013-01-01T11:03:00Z">
        <w:r w:rsidRPr="004A53B1" w:rsidDel="004A0E9D">
          <w:rPr>
            <w:rFonts w:asciiTheme="minorHAnsi" w:hAnsiTheme="minorHAnsi" w:cstheme="minorHAnsi"/>
            <w:b/>
          </w:rPr>
          <w:delText>-</w:delText>
        </w:r>
        <w:r w:rsidRPr="004A53B1" w:rsidDel="004A0E9D">
          <w:rPr>
            <w:rFonts w:asciiTheme="minorHAnsi" w:hAnsiTheme="minorHAnsi" w:cstheme="minorHAnsi"/>
          </w:rPr>
          <w:delText xml:space="preserve"> No soporta todas las primitivas básicas de </w:delText>
        </w:r>
      </w:del>
      <w:del w:id="407" w:author="Kireta" w:date="2012-12-29T12:26:00Z">
        <w:r w:rsidRPr="004A53B1" w:rsidDel="00B02EA0">
          <w:rPr>
            <w:rFonts w:asciiTheme="minorHAnsi" w:hAnsiTheme="minorHAnsi" w:cstheme="minorHAnsi"/>
          </w:rPr>
          <w:delText>storage</w:delText>
        </w:r>
      </w:del>
      <w:del w:id="408" w:author="Kireta" w:date="2013-01-01T11:03:00Z">
        <w:r w:rsidRPr="004A53B1" w:rsidDel="004A0E9D">
          <w:rPr>
            <w:rFonts w:asciiTheme="minorHAnsi" w:hAnsiTheme="minorHAnsi" w:cstheme="minorHAnsi"/>
          </w:rPr>
          <w:delText>. Solo soporta bajar, subir y borrar archivos.</w:delText>
        </w:r>
      </w:del>
    </w:p>
    <w:p w:rsidR="002D2A65" w:rsidRPr="004A53B1" w:rsidDel="004A0E9D" w:rsidRDefault="002D2A65" w:rsidP="007C676B">
      <w:pPr>
        <w:ind w:left="360"/>
        <w:jc w:val="both"/>
        <w:rPr>
          <w:del w:id="409" w:author="Kireta" w:date="2013-01-01T11:03:00Z"/>
          <w:rFonts w:asciiTheme="minorHAnsi" w:hAnsiTheme="minorHAnsi" w:cstheme="minorHAnsi"/>
        </w:rPr>
      </w:pPr>
      <w:del w:id="410" w:author="Kireta" w:date="2013-01-01T11:03:00Z">
        <w:r w:rsidRPr="004A53B1" w:rsidDel="004A0E9D">
          <w:rPr>
            <w:rFonts w:asciiTheme="minorHAnsi" w:hAnsiTheme="minorHAnsi" w:cstheme="minorHAnsi"/>
            <w:b/>
          </w:rPr>
          <w:delText>-</w:delText>
        </w:r>
        <w:r w:rsidRPr="004A53B1" w:rsidDel="004A0E9D">
          <w:rPr>
            <w:rFonts w:asciiTheme="minorHAnsi" w:hAnsiTheme="minorHAnsi" w:cstheme="minorHAnsi"/>
          </w:rPr>
          <w:delText xml:space="preserve"> La migración puede resultar confusa, afectando tanto cliente como servidor.</w:delText>
        </w:r>
      </w:del>
    </w:p>
    <w:p w:rsidR="002D2A65" w:rsidRPr="004A53B1" w:rsidDel="004A0E9D" w:rsidRDefault="002D2A65" w:rsidP="007C676B">
      <w:pPr>
        <w:ind w:left="360"/>
        <w:jc w:val="both"/>
        <w:rPr>
          <w:del w:id="411" w:author="Kireta" w:date="2013-01-01T11:03:00Z"/>
          <w:rFonts w:asciiTheme="minorHAnsi" w:hAnsiTheme="minorHAnsi" w:cstheme="minorHAnsi"/>
        </w:rPr>
      </w:pPr>
      <w:del w:id="412" w:author="Kireta" w:date="2013-01-01T11:03:00Z">
        <w:r w:rsidRPr="004A53B1" w:rsidDel="004A0E9D">
          <w:rPr>
            <w:rFonts w:asciiTheme="minorHAnsi" w:hAnsiTheme="minorHAnsi" w:cstheme="minorHAnsi"/>
            <w:b/>
          </w:rPr>
          <w:delText xml:space="preserve">- </w:delText>
        </w:r>
        <w:r w:rsidRPr="004A53B1" w:rsidDel="004A0E9D">
          <w:rPr>
            <w:rFonts w:asciiTheme="minorHAnsi" w:hAnsiTheme="minorHAnsi" w:cstheme="minorHAnsi"/>
          </w:rPr>
          <w:delText>No es posible migrar desde otro framework sin recodificar toda la aplicación.</w:delText>
        </w:r>
      </w:del>
    </w:p>
    <w:p w:rsidR="002D2A65" w:rsidRPr="004A53B1" w:rsidRDefault="002D2A65" w:rsidP="00FF7A02">
      <w:pPr>
        <w:ind w:left="360"/>
        <w:jc w:val="both"/>
        <w:rPr>
          <w:rFonts w:asciiTheme="minorHAnsi" w:hAnsiTheme="minorHAnsi" w:cstheme="minorHAnsi"/>
        </w:rPr>
      </w:pPr>
      <w:del w:id="413" w:author="Kireta" w:date="2013-01-01T11:03:00Z">
        <w:r w:rsidRPr="004A53B1" w:rsidDel="004A0E9D">
          <w:rPr>
            <w:rFonts w:asciiTheme="minorHAnsi" w:hAnsiTheme="minorHAnsi" w:cstheme="minorHAnsi"/>
            <w:b/>
          </w:rPr>
          <w:delText xml:space="preserve">- </w:delText>
        </w:r>
        <w:r w:rsidRPr="004A53B1" w:rsidDel="004A0E9D">
          <w:rPr>
            <w:rFonts w:asciiTheme="minorHAnsi" w:hAnsiTheme="minorHAnsi" w:cstheme="minorHAnsi"/>
          </w:rPr>
          <w:delText>La instanciación de un servicio impacta tanto cliente como servidor.</w:delText>
        </w:r>
      </w:del>
    </w:p>
    <w:p w:rsidR="002D2A65" w:rsidRPr="004A53B1" w:rsidRDefault="002D2A65" w:rsidP="00FF7A02">
      <w:pPr>
        <w:jc w:val="both"/>
        <w:rPr>
          <w:rFonts w:asciiTheme="minorHAnsi" w:hAnsiTheme="minorHAnsi" w:cstheme="minorHAnsi"/>
        </w:rPr>
      </w:pPr>
    </w:p>
    <w:p w:rsidR="002D2A65" w:rsidRPr="004A53B1" w:rsidRDefault="002D2A65" w:rsidP="005F0803">
      <w:pPr>
        <w:pStyle w:val="Heading4"/>
      </w:pPr>
      <w:bookmarkStart w:id="414" w:name="_Toc339204582"/>
      <w:r w:rsidRPr="004A53B1">
        <w:t>2.</w:t>
      </w:r>
      <w:r w:rsidR="005F0803">
        <w:t>1.</w:t>
      </w:r>
      <w:r>
        <w:t>4</w:t>
      </w:r>
      <w:r w:rsidRPr="004A53B1">
        <w:t>. Java-Storage</w:t>
      </w:r>
      <w:bookmarkEnd w:id="414"/>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 xml:space="preserve">Este proyecto tiene como objetivo permitir el acceso a diferentes servicios de </w:t>
      </w:r>
      <w:del w:id="415" w:author="Kireta" w:date="2012-12-29T12:26:00Z">
        <w:r w:rsidRPr="004A53B1" w:rsidDel="00B02EA0">
          <w:rPr>
            <w:rFonts w:asciiTheme="minorHAnsi" w:hAnsiTheme="minorHAnsi" w:cstheme="minorHAnsi"/>
          </w:rPr>
          <w:delText>storage</w:delText>
        </w:r>
      </w:del>
      <w:ins w:id="416" w:author="Kireta" w:date="2012-12-29T12:26:00Z">
        <w:r w:rsidR="00B02EA0">
          <w:rPr>
            <w:rFonts w:asciiTheme="minorHAnsi" w:hAnsiTheme="minorHAnsi" w:cstheme="minorHAnsi"/>
          </w:rPr>
          <w:t>almacenamiento</w:t>
        </w:r>
      </w:ins>
      <w:r w:rsidRPr="004A53B1">
        <w:rPr>
          <w:rFonts w:asciiTheme="minorHAnsi" w:hAnsiTheme="minorHAnsi" w:cstheme="minorHAnsi"/>
        </w:rPr>
        <w:t xml:space="preserve"> de forma genérica. Se distingue del resto de los proyectos por proveer una </w:t>
      </w:r>
      <w:r w:rsidR="002E5E40" w:rsidRPr="004A53B1">
        <w:rPr>
          <w:rFonts w:asciiTheme="minorHAnsi" w:hAnsiTheme="minorHAnsi" w:cstheme="minorHAnsi"/>
        </w:rPr>
        <w:t>re implementación</w:t>
      </w:r>
      <w:r w:rsidRPr="004A53B1">
        <w:rPr>
          <w:rFonts w:asciiTheme="minorHAnsi" w:hAnsiTheme="minorHAnsi" w:cstheme="minorHAnsi"/>
        </w:rPr>
        <w:t xml:space="preserve"> de “File” como interface principal. El proyecto se encuentra congelado desde finales de 2009.</w:t>
      </w:r>
    </w:p>
    <w:p w:rsidR="002D2A65" w:rsidRPr="004A53B1" w:rsidRDefault="002D2A65" w:rsidP="00FF7A02">
      <w:pPr>
        <w:jc w:val="both"/>
        <w:rPr>
          <w:rFonts w:asciiTheme="minorHAnsi" w:hAnsiTheme="minorHAnsi" w:cstheme="minorHAnsi"/>
        </w:rPr>
      </w:pPr>
    </w:p>
    <w:p w:rsidR="002D2A65" w:rsidRDefault="002D2A65" w:rsidP="00FF7A02">
      <w:pPr>
        <w:jc w:val="both"/>
        <w:rPr>
          <w:rFonts w:asciiTheme="minorHAnsi" w:hAnsiTheme="minorHAnsi" w:cstheme="minorHAnsi"/>
        </w:rPr>
      </w:pPr>
      <w:r w:rsidRPr="004A53B1">
        <w:rPr>
          <w:rFonts w:asciiTheme="minorHAnsi" w:hAnsiTheme="minorHAnsi" w:cstheme="minorHAnsi"/>
        </w:rPr>
        <w:t xml:space="preserve">La </w:t>
      </w:r>
      <w:r>
        <w:rPr>
          <w:rFonts w:asciiTheme="minorHAnsi" w:hAnsiTheme="minorHAnsi" w:cstheme="minorHAnsi"/>
        </w:rPr>
        <w:t>figura 2.4</w:t>
      </w:r>
      <w:r w:rsidRPr="004A53B1">
        <w:rPr>
          <w:rFonts w:asciiTheme="minorHAnsi" w:hAnsiTheme="minorHAnsi" w:cstheme="minorHAnsi"/>
        </w:rPr>
        <w:t xml:space="preserve"> presenta una vista de alto nivel de la arquitectura de Java</w:t>
      </w:r>
      <w:ins w:id="417" w:author="Kireta" w:date="2012-12-29T12:26:00Z">
        <w:r w:rsidR="00B02EA0">
          <w:rPr>
            <w:rFonts w:asciiTheme="minorHAnsi" w:hAnsiTheme="minorHAnsi" w:cstheme="minorHAnsi"/>
          </w:rPr>
          <w:t>-</w:t>
        </w:r>
      </w:ins>
      <w:del w:id="418" w:author="Kireta" w:date="2012-12-29T12:26:00Z">
        <w:r w:rsidRPr="004A53B1" w:rsidDel="00B02EA0">
          <w:rPr>
            <w:rFonts w:asciiTheme="minorHAnsi" w:hAnsiTheme="minorHAnsi" w:cstheme="minorHAnsi"/>
          </w:rPr>
          <w:delText xml:space="preserve"> </w:delText>
        </w:r>
      </w:del>
      <w:r w:rsidRPr="004A53B1">
        <w:rPr>
          <w:rFonts w:asciiTheme="minorHAnsi" w:hAnsiTheme="minorHAnsi" w:cstheme="minorHAnsi"/>
        </w:rPr>
        <w:t xml:space="preserve">Storage. </w:t>
      </w:r>
    </w:p>
    <w:p w:rsidR="002E5E40" w:rsidRPr="004A53B1" w:rsidRDefault="002E5E40"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p>
    <w:p w:rsidR="008261FC" w:rsidRDefault="008261FC" w:rsidP="00D728AB">
      <w:pPr>
        <w:jc w:val="center"/>
        <w:rPr>
          <w:rFonts w:asciiTheme="minorHAnsi" w:hAnsiTheme="minorHAnsi" w:cstheme="minorHAnsi"/>
        </w:rPr>
      </w:pPr>
      <w:r>
        <w:rPr>
          <w:rFonts w:asciiTheme="minorHAnsi" w:hAnsiTheme="minorHAnsi" w:cstheme="minorHAnsi"/>
          <w:noProof/>
          <w:lang w:val="en-US"/>
        </w:rPr>
        <w:drawing>
          <wp:inline distT="0" distB="0" distL="0" distR="0">
            <wp:extent cx="5943600" cy="4800600"/>
            <wp:effectExtent l="0" t="0" r="0" b="0"/>
            <wp:docPr id="4" name="Picture 4" descr="J:\Temp\image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Temp\image06.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800600"/>
                    </a:xfrm>
                    <a:prstGeom prst="rect">
                      <a:avLst/>
                    </a:prstGeom>
                    <a:noFill/>
                    <a:ln>
                      <a:noFill/>
                    </a:ln>
                  </pic:spPr>
                </pic:pic>
              </a:graphicData>
            </a:graphic>
          </wp:inline>
        </w:drawing>
      </w:r>
    </w:p>
    <w:p w:rsidR="002D2A65" w:rsidRPr="004A53B1" w:rsidRDefault="002D2A65" w:rsidP="00D728AB">
      <w:pPr>
        <w:jc w:val="center"/>
        <w:rPr>
          <w:rFonts w:asciiTheme="minorHAnsi" w:hAnsiTheme="minorHAnsi" w:cstheme="minorHAnsi"/>
        </w:rPr>
      </w:pPr>
      <w:r w:rsidRPr="004A53B1">
        <w:rPr>
          <w:rFonts w:asciiTheme="minorHAnsi" w:hAnsiTheme="minorHAnsi" w:cstheme="minorHAnsi"/>
        </w:rPr>
        <w:t xml:space="preserve">Figura </w:t>
      </w:r>
      <w:r>
        <w:rPr>
          <w:rFonts w:asciiTheme="minorHAnsi" w:hAnsiTheme="minorHAnsi" w:cstheme="minorHAnsi"/>
        </w:rPr>
        <w:t>2.4 Vista de alto nivel de la arquitectura de Java-Storage.</w:t>
      </w:r>
    </w:p>
    <w:p w:rsidR="002E5E40" w:rsidRDefault="002E5E40" w:rsidP="00FF7A02">
      <w:pPr>
        <w:jc w:val="both"/>
        <w:rPr>
          <w:rFonts w:asciiTheme="minorHAnsi" w:hAnsiTheme="minorHAnsi" w:cstheme="minorHAnsi"/>
        </w:rPr>
      </w:pPr>
    </w:p>
    <w:p w:rsidR="002D2A65" w:rsidRDefault="002E5E40" w:rsidP="00FF7A02">
      <w:pPr>
        <w:jc w:val="both"/>
        <w:rPr>
          <w:rFonts w:asciiTheme="minorHAnsi" w:hAnsiTheme="minorHAnsi" w:cstheme="minorHAnsi"/>
        </w:rPr>
      </w:pPr>
      <w:r>
        <w:rPr>
          <w:rFonts w:asciiTheme="minorHAnsi" w:hAnsiTheme="minorHAnsi" w:cstheme="minorHAnsi"/>
        </w:rPr>
        <w:t xml:space="preserve">Como se puede apreciar, Java-Storage no cuenta con archivos de configuración para los servicios que soporta. La configuración </w:t>
      </w:r>
      <w:r w:rsidRPr="004A53B1">
        <w:rPr>
          <w:rFonts w:asciiTheme="minorHAnsi" w:hAnsiTheme="minorHAnsi" w:cstheme="minorHAnsi"/>
        </w:rPr>
        <w:t xml:space="preserve">de los servicios se realiza completamente por código, por lo que cualquier cambio impacta en el código del usuario. </w:t>
      </w:r>
      <w:r>
        <w:rPr>
          <w:rFonts w:asciiTheme="minorHAnsi" w:hAnsiTheme="minorHAnsi" w:cstheme="minorHAnsi"/>
        </w:rPr>
        <w:t>Pese a esto, se debe notar la existencia de una fábrica que facilita la instanciación de los File remotos y sus conexiones. Esta fábrica retorna instancias de objetos similares a File por lo que e</w:t>
      </w:r>
      <w:r w:rsidRPr="004A53B1">
        <w:rPr>
          <w:rFonts w:asciiTheme="minorHAnsi" w:hAnsiTheme="minorHAnsi" w:cstheme="minorHAnsi"/>
        </w:rPr>
        <w:t xml:space="preserve">l desarrollador seguramente ya sepa qué hacer </w:t>
      </w:r>
      <w:r>
        <w:rPr>
          <w:rFonts w:asciiTheme="minorHAnsi" w:hAnsiTheme="minorHAnsi" w:cstheme="minorHAnsi"/>
        </w:rPr>
        <w:t>con ellas</w:t>
      </w:r>
      <w:r w:rsidRPr="004A53B1">
        <w:rPr>
          <w:rFonts w:asciiTheme="minorHAnsi" w:hAnsiTheme="minorHAnsi" w:cstheme="minorHAnsi"/>
        </w:rPr>
        <w:t>.</w:t>
      </w:r>
    </w:p>
    <w:p w:rsidR="002E5E40" w:rsidRPr="004A53B1" w:rsidRDefault="002E5E40"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 xml:space="preserve">Java-Storage soporta métodos básicos para descargar y listar archivos, pero carece totalmente de soporte para subir archivos. Esto se suma a la falta de soporte para metadatos, listar, borrar, mover o copiar archivos. </w:t>
      </w:r>
      <w:r w:rsidR="002E5E40">
        <w:rPr>
          <w:rFonts w:asciiTheme="minorHAnsi" w:hAnsiTheme="minorHAnsi" w:cstheme="minorHAnsi"/>
        </w:rPr>
        <w:t xml:space="preserve">Si hablamos de implementar </w:t>
      </w:r>
      <w:r w:rsidR="002E5E40" w:rsidRPr="004A53B1">
        <w:rPr>
          <w:rFonts w:asciiTheme="minorHAnsi" w:hAnsiTheme="minorHAnsi" w:cstheme="minorHAnsi"/>
        </w:rPr>
        <w:t xml:space="preserve">un nuevo protocolo tan solo </w:t>
      </w:r>
      <w:r w:rsidR="002E5E40">
        <w:rPr>
          <w:rFonts w:asciiTheme="minorHAnsi" w:hAnsiTheme="minorHAnsi" w:cstheme="minorHAnsi"/>
        </w:rPr>
        <w:t xml:space="preserve">es necesario </w:t>
      </w:r>
      <w:r w:rsidR="002E5E40" w:rsidRPr="004A53B1">
        <w:rPr>
          <w:rFonts w:asciiTheme="minorHAnsi" w:hAnsiTheme="minorHAnsi" w:cstheme="minorHAnsi"/>
        </w:rPr>
        <w:t>implementar una serie de interfaces bien definidas. A esto contribuye que el usuario de Java típico ya está familiarizado con el uso de File y entiende que debería hacer cada método.</w:t>
      </w:r>
    </w:p>
    <w:p w:rsidR="002D2A65" w:rsidRPr="004A53B1" w:rsidRDefault="002D2A65" w:rsidP="00FF7A02">
      <w:pPr>
        <w:jc w:val="both"/>
        <w:rPr>
          <w:rFonts w:asciiTheme="minorHAnsi" w:hAnsiTheme="minorHAnsi" w:cstheme="minorHAnsi"/>
        </w:rPr>
      </w:pPr>
    </w:p>
    <w:p w:rsidR="002E5E40" w:rsidRDefault="002D2A65" w:rsidP="00FF7A02">
      <w:pPr>
        <w:jc w:val="both"/>
        <w:rPr>
          <w:rFonts w:asciiTheme="minorHAnsi" w:hAnsiTheme="minorHAnsi" w:cstheme="minorHAnsi"/>
        </w:rPr>
      </w:pPr>
      <w:r w:rsidRPr="004A53B1">
        <w:rPr>
          <w:rFonts w:asciiTheme="minorHAnsi" w:hAnsiTheme="minorHAnsi" w:cstheme="minorHAnsi"/>
        </w:rPr>
        <w:t>La migración entre protocolos dentro del framework es simple. Tan solo debe cambiarse la instancia de</w:t>
      </w:r>
      <w:r w:rsidR="002E5E40">
        <w:rPr>
          <w:rFonts w:asciiTheme="minorHAnsi" w:hAnsiTheme="minorHAnsi" w:cstheme="minorHAnsi"/>
        </w:rPr>
        <w:t xml:space="preserve"> File por la requerida para el nuevo protocolo</w:t>
      </w:r>
      <w:r w:rsidRPr="004A53B1">
        <w:rPr>
          <w:rFonts w:asciiTheme="minorHAnsi" w:hAnsiTheme="minorHAnsi" w:cstheme="minorHAnsi"/>
        </w:rPr>
        <w:t>.</w:t>
      </w:r>
    </w:p>
    <w:p w:rsidR="002E5E40" w:rsidRDefault="002E5E40" w:rsidP="00FF7A02">
      <w:pPr>
        <w:jc w:val="both"/>
        <w:rPr>
          <w:rFonts w:asciiTheme="minorHAnsi" w:hAnsiTheme="minorHAnsi" w:cstheme="minorHAnsi"/>
        </w:rPr>
      </w:pPr>
    </w:p>
    <w:p w:rsidR="002D2A65" w:rsidRDefault="002D2A65" w:rsidP="00FF7A02">
      <w:pPr>
        <w:jc w:val="both"/>
        <w:rPr>
          <w:rFonts w:asciiTheme="minorHAnsi" w:hAnsiTheme="minorHAnsi" w:cstheme="minorHAnsi"/>
        </w:rPr>
      </w:pPr>
      <w:r w:rsidRPr="004A53B1">
        <w:rPr>
          <w:rFonts w:asciiTheme="minorHAnsi" w:hAnsiTheme="minorHAnsi" w:cstheme="minorHAnsi"/>
        </w:rPr>
        <w:t>Otro de los puntos flojos del proyecto es que tampoco cuenta con facilidades para migrar una aplicación desde otro framework, generando que el desarrollador deba codificar nuevamente su aplicación.</w:t>
      </w:r>
    </w:p>
    <w:p w:rsidR="002E5E40" w:rsidRPr="004A53B1" w:rsidDel="00B02EA0" w:rsidRDefault="002E5E40" w:rsidP="00FF7A02">
      <w:pPr>
        <w:jc w:val="both"/>
        <w:rPr>
          <w:del w:id="419" w:author="Kireta" w:date="2012-12-29T12:22:00Z"/>
          <w:rFonts w:asciiTheme="minorHAnsi" w:hAnsiTheme="minorHAnsi" w:cstheme="minorHAnsi"/>
        </w:rPr>
      </w:pPr>
    </w:p>
    <w:p w:rsidR="002D2A65" w:rsidRPr="004A53B1" w:rsidDel="00B02EA0" w:rsidRDefault="002D2A65" w:rsidP="00FF7A02">
      <w:pPr>
        <w:jc w:val="both"/>
        <w:rPr>
          <w:del w:id="420" w:author="Kireta" w:date="2012-12-29T12:22:00Z"/>
          <w:rFonts w:asciiTheme="minorHAnsi" w:hAnsiTheme="minorHAnsi" w:cstheme="minorHAnsi"/>
        </w:rPr>
      </w:pPr>
      <w:del w:id="421" w:author="Kireta" w:date="2012-12-29T12:22:00Z">
        <w:r w:rsidRPr="004A53B1" w:rsidDel="00B02EA0">
          <w:rPr>
            <w:rFonts w:asciiTheme="minorHAnsi" w:hAnsiTheme="minorHAnsi" w:cstheme="minorHAnsi"/>
            <w:b/>
          </w:rPr>
          <w:delText>Servicios de storage soportados</w:delText>
        </w:r>
      </w:del>
    </w:p>
    <w:p w:rsidR="002D2A65" w:rsidRPr="004A53B1" w:rsidDel="00B02EA0" w:rsidRDefault="002D2A65" w:rsidP="00FF7A02">
      <w:pPr>
        <w:numPr>
          <w:ilvl w:val="0"/>
          <w:numId w:val="5"/>
        </w:numPr>
        <w:ind w:hanging="360"/>
        <w:jc w:val="both"/>
        <w:rPr>
          <w:del w:id="422" w:author="Kireta" w:date="2012-12-29T12:22:00Z"/>
          <w:rFonts w:asciiTheme="minorHAnsi" w:hAnsiTheme="minorHAnsi" w:cstheme="minorHAnsi"/>
        </w:rPr>
      </w:pPr>
      <w:del w:id="423" w:author="Kireta" w:date="2012-12-29T12:22:00Z">
        <w:r w:rsidRPr="004A53B1" w:rsidDel="00B02EA0">
          <w:rPr>
            <w:rFonts w:asciiTheme="minorHAnsi" w:hAnsiTheme="minorHAnsi" w:cstheme="minorHAnsi"/>
          </w:rPr>
          <w:delText>Wuala</w:delText>
        </w:r>
      </w:del>
    </w:p>
    <w:p w:rsidR="002D2A65" w:rsidRPr="004A53B1" w:rsidDel="00B02EA0" w:rsidRDefault="002D2A65" w:rsidP="00FF7A02">
      <w:pPr>
        <w:numPr>
          <w:ilvl w:val="0"/>
          <w:numId w:val="5"/>
        </w:numPr>
        <w:ind w:hanging="360"/>
        <w:jc w:val="both"/>
        <w:rPr>
          <w:del w:id="424" w:author="Kireta" w:date="2012-12-29T12:22:00Z"/>
          <w:rFonts w:asciiTheme="minorHAnsi" w:hAnsiTheme="minorHAnsi" w:cstheme="minorHAnsi"/>
        </w:rPr>
      </w:pPr>
      <w:del w:id="425" w:author="Kireta" w:date="2012-12-29T12:22:00Z">
        <w:r w:rsidRPr="004A53B1" w:rsidDel="00B02EA0">
          <w:rPr>
            <w:rFonts w:asciiTheme="minorHAnsi" w:hAnsiTheme="minorHAnsi" w:cstheme="minorHAnsi"/>
          </w:rPr>
          <w:delText>Amazon S3</w:delText>
        </w:r>
      </w:del>
    </w:p>
    <w:p w:rsidR="002D2A65" w:rsidRPr="004A53B1" w:rsidRDefault="002D2A65" w:rsidP="00FF7A02">
      <w:pPr>
        <w:jc w:val="both"/>
        <w:rPr>
          <w:rFonts w:asciiTheme="minorHAnsi" w:hAnsiTheme="minorHAnsi" w:cstheme="minorHAnsi"/>
        </w:rPr>
      </w:pPr>
    </w:p>
    <w:p w:rsidR="007C676B" w:rsidRPr="004A53B1" w:rsidDel="004A0E9D" w:rsidRDefault="007C676B" w:rsidP="007C676B">
      <w:pPr>
        <w:ind w:left="360"/>
        <w:jc w:val="both"/>
        <w:rPr>
          <w:del w:id="426" w:author="Kireta" w:date="2013-01-01T11:03:00Z"/>
          <w:rFonts w:asciiTheme="minorHAnsi" w:hAnsiTheme="minorHAnsi" w:cstheme="minorHAnsi"/>
        </w:rPr>
      </w:pPr>
      <w:del w:id="427" w:author="Kireta" w:date="2013-01-01T11:03:00Z">
        <w:r w:rsidDel="004A0E9D">
          <w:rPr>
            <w:rFonts w:asciiTheme="minorHAnsi" w:hAnsiTheme="minorHAnsi" w:cstheme="minorHAnsi"/>
            <w:b/>
          </w:rPr>
          <w:delText>Ventajas</w:delText>
        </w:r>
      </w:del>
    </w:p>
    <w:p w:rsidR="007C676B" w:rsidRPr="004A53B1" w:rsidDel="004A0E9D" w:rsidRDefault="007C676B" w:rsidP="007C676B">
      <w:pPr>
        <w:ind w:left="360"/>
        <w:jc w:val="both"/>
        <w:rPr>
          <w:del w:id="428" w:author="Kireta" w:date="2013-01-01T11:03:00Z"/>
          <w:rFonts w:asciiTheme="minorHAnsi" w:hAnsiTheme="minorHAnsi" w:cstheme="minorHAnsi"/>
        </w:rPr>
      </w:pPr>
      <w:del w:id="429" w:author="Kireta" w:date="2013-01-01T11:03:00Z">
        <w:r w:rsidRPr="004A53B1" w:rsidDel="004A0E9D">
          <w:rPr>
            <w:rFonts w:asciiTheme="minorHAnsi" w:hAnsiTheme="minorHAnsi" w:cstheme="minorHAnsi"/>
            <w:b/>
          </w:rPr>
          <w:delText xml:space="preserve">+ </w:delText>
        </w:r>
        <w:r w:rsidRPr="004A53B1" w:rsidDel="004A0E9D">
          <w:rPr>
            <w:rFonts w:asciiTheme="minorHAnsi" w:hAnsiTheme="minorHAnsi" w:cstheme="minorHAnsi"/>
          </w:rPr>
          <w:delText xml:space="preserve">Soporte para </w:delText>
        </w:r>
      </w:del>
      <w:del w:id="430" w:author="Kireta" w:date="2012-12-29T12:27:00Z">
        <w:r w:rsidRPr="004A53B1" w:rsidDel="00B02EA0">
          <w:rPr>
            <w:rFonts w:asciiTheme="minorHAnsi" w:hAnsiTheme="minorHAnsi" w:cstheme="minorHAnsi"/>
          </w:rPr>
          <w:delText>storage</w:delText>
        </w:r>
      </w:del>
      <w:del w:id="431" w:author="Kireta" w:date="2013-01-01T11:03:00Z">
        <w:r w:rsidRPr="004A53B1" w:rsidDel="004A0E9D">
          <w:rPr>
            <w:rFonts w:asciiTheme="minorHAnsi" w:hAnsiTheme="minorHAnsi" w:cstheme="minorHAnsi"/>
          </w:rPr>
          <w:delText xml:space="preserve"> en Java.</w:delText>
        </w:r>
      </w:del>
    </w:p>
    <w:p w:rsidR="007C676B" w:rsidRPr="004A53B1" w:rsidDel="004A0E9D" w:rsidRDefault="007C676B" w:rsidP="007C676B">
      <w:pPr>
        <w:ind w:left="360"/>
        <w:jc w:val="both"/>
        <w:rPr>
          <w:del w:id="432" w:author="Kireta" w:date="2013-01-01T11:03:00Z"/>
          <w:rFonts w:asciiTheme="minorHAnsi" w:hAnsiTheme="minorHAnsi" w:cstheme="minorHAnsi"/>
        </w:rPr>
      </w:pPr>
      <w:del w:id="433" w:author="Kireta" w:date="2013-01-01T11:03:00Z">
        <w:r w:rsidRPr="004A53B1" w:rsidDel="004A0E9D">
          <w:rPr>
            <w:rFonts w:asciiTheme="minorHAnsi" w:hAnsiTheme="minorHAnsi" w:cstheme="minorHAnsi"/>
            <w:b/>
          </w:rPr>
          <w:delText>+</w:delText>
        </w:r>
        <w:r w:rsidRPr="004A53B1" w:rsidDel="004A0E9D">
          <w:rPr>
            <w:rFonts w:asciiTheme="minorHAnsi" w:hAnsiTheme="minorHAnsi" w:cstheme="minorHAnsi"/>
          </w:rPr>
          <w:delText xml:space="preserve"> El uso de las primitivas es simple y claro por utilizar File de base.</w:delText>
        </w:r>
      </w:del>
    </w:p>
    <w:p w:rsidR="007C676B" w:rsidRPr="004A53B1" w:rsidDel="004A0E9D" w:rsidRDefault="007C676B" w:rsidP="007C676B">
      <w:pPr>
        <w:ind w:left="360"/>
        <w:jc w:val="both"/>
        <w:rPr>
          <w:del w:id="434" w:author="Kireta" w:date="2013-01-01T11:03:00Z"/>
          <w:rFonts w:asciiTheme="minorHAnsi" w:hAnsiTheme="minorHAnsi" w:cstheme="minorHAnsi"/>
        </w:rPr>
      </w:pPr>
      <w:del w:id="435" w:author="Kireta" w:date="2013-01-01T11:03:00Z">
        <w:r w:rsidRPr="004A53B1" w:rsidDel="004A0E9D">
          <w:rPr>
            <w:rFonts w:asciiTheme="minorHAnsi" w:hAnsiTheme="minorHAnsi" w:cstheme="minorHAnsi"/>
            <w:b/>
          </w:rPr>
          <w:delText>+</w:delText>
        </w:r>
        <w:r w:rsidRPr="004A53B1" w:rsidDel="004A0E9D">
          <w:rPr>
            <w:rFonts w:asciiTheme="minorHAnsi" w:hAnsiTheme="minorHAnsi" w:cstheme="minorHAnsi"/>
          </w:rPr>
          <w:delText xml:space="preserve"> Es fácil migrar entre protocolos dentro del framework.</w:delText>
        </w:r>
      </w:del>
    </w:p>
    <w:p w:rsidR="007C676B" w:rsidRPr="004A53B1" w:rsidDel="004A0E9D" w:rsidRDefault="007C676B" w:rsidP="007C676B">
      <w:pPr>
        <w:ind w:left="360"/>
        <w:jc w:val="both"/>
        <w:rPr>
          <w:del w:id="436" w:author="Kireta" w:date="2013-01-01T11:03:00Z"/>
          <w:rFonts w:asciiTheme="minorHAnsi" w:hAnsiTheme="minorHAnsi" w:cstheme="minorHAnsi"/>
        </w:rPr>
      </w:pPr>
      <w:del w:id="437" w:author="Kireta" w:date="2013-01-01T11:03:00Z">
        <w:r w:rsidRPr="004A53B1" w:rsidDel="004A0E9D">
          <w:rPr>
            <w:rFonts w:asciiTheme="minorHAnsi" w:hAnsiTheme="minorHAnsi" w:cstheme="minorHAnsi"/>
            <w:b/>
          </w:rPr>
          <w:delText>+</w:delText>
        </w:r>
        <w:r w:rsidRPr="004A53B1" w:rsidDel="004A0E9D">
          <w:rPr>
            <w:rFonts w:asciiTheme="minorHAnsi" w:hAnsiTheme="minorHAnsi" w:cstheme="minorHAnsi"/>
          </w:rPr>
          <w:delText xml:space="preserve"> Es simple implementar un nuevo servicio para Java-Storage.</w:delText>
        </w:r>
      </w:del>
    </w:p>
    <w:p w:rsidR="007C676B" w:rsidRPr="004A53B1" w:rsidDel="004A0E9D" w:rsidRDefault="007C676B" w:rsidP="007C676B">
      <w:pPr>
        <w:ind w:left="360"/>
        <w:jc w:val="both"/>
        <w:rPr>
          <w:del w:id="438" w:author="Kireta" w:date="2013-01-01T11:03:00Z"/>
          <w:rFonts w:asciiTheme="minorHAnsi" w:hAnsiTheme="minorHAnsi" w:cstheme="minorHAnsi"/>
        </w:rPr>
      </w:pPr>
      <w:del w:id="439" w:author="Kireta" w:date="2013-01-01T11:03:00Z">
        <w:r w:rsidRPr="004A53B1" w:rsidDel="004A0E9D">
          <w:rPr>
            <w:rFonts w:asciiTheme="minorHAnsi" w:hAnsiTheme="minorHAnsi" w:cstheme="minorHAnsi"/>
            <w:b/>
          </w:rPr>
          <w:delText xml:space="preserve">+ </w:delText>
        </w:r>
        <w:r w:rsidRPr="004A53B1" w:rsidDel="004A0E9D">
          <w:rPr>
            <w:rFonts w:asciiTheme="minorHAnsi" w:hAnsiTheme="minorHAnsi" w:cstheme="minorHAnsi"/>
          </w:rPr>
          <w:delText xml:space="preserve">Se utilizan </w:delText>
        </w:r>
        <w:r w:rsidDel="004A0E9D">
          <w:rPr>
            <w:rFonts w:asciiTheme="minorHAnsi" w:hAnsiTheme="minorHAnsi" w:cstheme="minorHAnsi"/>
          </w:rPr>
          <w:delText>fábricas</w:delText>
        </w:r>
        <w:r w:rsidRPr="004A53B1" w:rsidDel="004A0E9D">
          <w:rPr>
            <w:rFonts w:asciiTheme="minorHAnsi" w:hAnsiTheme="minorHAnsi" w:cstheme="minorHAnsi"/>
          </w:rPr>
          <w:delText xml:space="preserve"> para instanciar los Files remotos.</w:delText>
        </w:r>
      </w:del>
    </w:p>
    <w:p w:rsidR="007C676B" w:rsidDel="004A0E9D" w:rsidRDefault="007C676B" w:rsidP="00FF7A02">
      <w:pPr>
        <w:jc w:val="both"/>
        <w:rPr>
          <w:del w:id="440" w:author="Kireta" w:date="2013-01-01T11:03:00Z"/>
          <w:rFonts w:asciiTheme="minorHAnsi" w:hAnsiTheme="minorHAnsi" w:cstheme="minorHAnsi"/>
          <w:b/>
        </w:rPr>
      </w:pPr>
    </w:p>
    <w:p w:rsidR="002D2A65" w:rsidRPr="007C676B" w:rsidDel="004A0E9D" w:rsidRDefault="007C676B" w:rsidP="00FF7A02">
      <w:pPr>
        <w:jc w:val="both"/>
        <w:rPr>
          <w:del w:id="441" w:author="Kireta" w:date="2013-01-01T11:03:00Z"/>
          <w:rFonts w:asciiTheme="minorHAnsi" w:hAnsiTheme="minorHAnsi" w:cstheme="minorHAnsi"/>
          <w:b/>
        </w:rPr>
      </w:pPr>
      <w:del w:id="442" w:author="Kireta" w:date="2013-01-01T11:03:00Z">
        <w:r w:rsidDel="004A0E9D">
          <w:rPr>
            <w:rFonts w:asciiTheme="minorHAnsi" w:hAnsiTheme="minorHAnsi" w:cstheme="minorHAnsi"/>
            <w:b/>
          </w:rPr>
          <w:delText>D</w:delText>
        </w:r>
        <w:r w:rsidR="002D2A65" w:rsidRPr="004A53B1" w:rsidDel="004A0E9D">
          <w:rPr>
            <w:rFonts w:asciiTheme="minorHAnsi" w:hAnsiTheme="minorHAnsi" w:cstheme="minorHAnsi"/>
            <w:b/>
          </w:rPr>
          <w:delText>esventajas</w:delText>
        </w:r>
      </w:del>
    </w:p>
    <w:p w:rsidR="002D2A65" w:rsidRPr="004A53B1" w:rsidDel="004A0E9D" w:rsidRDefault="002D2A65" w:rsidP="007C676B">
      <w:pPr>
        <w:ind w:left="360"/>
        <w:jc w:val="both"/>
        <w:rPr>
          <w:del w:id="443" w:author="Kireta" w:date="2013-01-01T11:03:00Z"/>
          <w:rFonts w:asciiTheme="minorHAnsi" w:hAnsiTheme="minorHAnsi" w:cstheme="minorHAnsi"/>
        </w:rPr>
      </w:pPr>
      <w:del w:id="444" w:author="Kireta" w:date="2013-01-01T11:03:00Z">
        <w:r w:rsidRPr="004A53B1" w:rsidDel="004A0E9D">
          <w:rPr>
            <w:rFonts w:asciiTheme="minorHAnsi" w:hAnsiTheme="minorHAnsi" w:cstheme="minorHAnsi"/>
            <w:b/>
          </w:rPr>
          <w:delText xml:space="preserve">- </w:delText>
        </w:r>
        <w:r w:rsidRPr="004A53B1" w:rsidDel="004A0E9D">
          <w:rPr>
            <w:rFonts w:asciiTheme="minorHAnsi" w:hAnsiTheme="minorHAnsi" w:cstheme="minorHAnsi"/>
          </w:rPr>
          <w:delText>Proyecto inactivo desde el año 2009.</w:delText>
        </w:r>
      </w:del>
    </w:p>
    <w:p w:rsidR="002D2A65" w:rsidRPr="004A53B1" w:rsidDel="004A0E9D" w:rsidRDefault="002D2A65" w:rsidP="007C676B">
      <w:pPr>
        <w:ind w:left="360"/>
        <w:jc w:val="both"/>
        <w:rPr>
          <w:del w:id="445" w:author="Kireta" w:date="2013-01-01T11:03:00Z"/>
          <w:rFonts w:asciiTheme="minorHAnsi" w:hAnsiTheme="minorHAnsi" w:cstheme="minorHAnsi"/>
        </w:rPr>
      </w:pPr>
      <w:del w:id="446" w:author="Kireta" w:date="2013-01-01T11:03:00Z">
        <w:r w:rsidRPr="004A53B1" w:rsidDel="004A0E9D">
          <w:rPr>
            <w:rFonts w:asciiTheme="minorHAnsi" w:hAnsiTheme="minorHAnsi" w:cstheme="minorHAnsi"/>
            <w:b/>
          </w:rPr>
          <w:delText>-</w:delText>
        </w:r>
        <w:r w:rsidRPr="004A53B1" w:rsidDel="004A0E9D">
          <w:rPr>
            <w:rFonts w:asciiTheme="minorHAnsi" w:hAnsiTheme="minorHAnsi" w:cstheme="minorHAnsi"/>
          </w:rPr>
          <w:delText xml:space="preserve"> No soporta todas las primitivas básicas de </w:delText>
        </w:r>
      </w:del>
      <w:del w:id="447" w:author="Kireta" w:date="2012-12-29T12:27:00Z">
        <w:r w:rsidRPr="004A53B1" w:rsidDel="00B02EA0">
          <w:rPr>
            <w:rFonts w:asciiTheme="minorHAnsi" w:hAnsiTheme="minorHAnsi" w:cstheme="minorHAnsi"/>
          </w:rPr>
          <w:delText>storage</w:delText>
        </w:r>
      </w:del>
      <w:del w:id="448" w:author="Kireta" w:date="2013-01-01T11:03:00Z">
        <w:r w:rsidRPr="004A53B1" w:rsidDel="004A0E9D">
          <w:rPr>
            <w:rFonts w:asciiTheme="minorHAnsi" w:hAnsiTheme="minorHAnsi" w:cstheme="minorHAnsi"/>
          </w:rPr>
          <w:delText>. Tan solo soporta download.</w:delText>
        </w:r>
      </w:del>
    </w:p>
    <w:p w:rsidR="002D2A65" w:rsidRPr="004A53B1" w:rsidDel="004A0E9D" w:rsidRDefault="002D2A65" w:rsidP="00FF7A02">
      <w:pPr>
        <w:ind w:left="360"/>
        <w:jc w:val="both"/>
        <w:rPr>
          <w:del w:id="449" w:author="Kireta" w:date="2013-01-01T11:03:00Z"/>
          <w:rFonts w:asciiTheme="minorHAnsi" w:hAnsiTheme="minorHAnsi" w:cstheme="minorHAnsi"/>
        </w:rPr>
      </w:pPr>
      <w:del w:id="450" w:author="Kireta" w:date="2013-01-01T11:03:00Z">
        <w:r w:rsidRPr="004A53B1" w:rsidDel="004A0E9D">
          <w:rPr>
            <w:rFonts w:asciiTheme="minorHAnsi" w:hAnsiTheme="minorHAnsi" w:cstheme="minorHAnsi"/>
            <w:b/>
          </w:rPr>
          <w:delText xml:space="preserve">- </w:delText>
        </w:r>
        <w:r w:rsidRPr="004A53B1" w:rsidDel="004A0E9D">
          <w:rPr>
            <w:rFonts w:asciiTheme="minorHAnsi" w:hAnsiTheme="minorHAnsi" w:cstheme="minorHAnsi"/>
          </w:rPr>
          <w:delText>No es posible migrar desde otro framework sin recodificar toda la aplicación.</w:delText>
        </w:r>
      </w:del>
    </w:p>
    <w:p w:rsidR="002D2A65" w:rsidRPr="004A53B1" w:rsidDel="004A0E9D" w:rsidRDefault="002D2A65" w:rsidP="007C676B">
      <w:pPr>
        <w:ind w:left="360"/>
        <w:jc w:val="both"/>
        <w:rPr>
          <w:del w:id="451" w:author="Kireta" w:date="2013-01-01T11:03:00Z"/>
          <w:rFonts w:asciiTheme="minorHAnsi" w:hAnsiTheme="minorHAnsi" w:cstheme="minorHAnsi"/>
        </w:rPr>
      </w:pPr>
      <w:del w:id="452" w:author="Kireta" w:date="2013-01-01T11:03:00Z">
        <w:r w:rsidRPr="004A53B1" w:rsidDel="004A0E9D">
          <w:rPr>
            <w:rFonts w:asciiTheme="minorHAnsi" w:hAnsiTheme="minorHAnsi" w:cstheme="minorHAnsi"/>
            <w:b/>
          </w:rPr>
          <w:delText xml:space="preserve">- </w:delText>
        </w:r>
        <w:r w:rsidRPr="004A53B1" w:rsidDel="004A0E9D">
          <w:rPr>
            <w:rFonts w:asciiTheme="minorHAnsi" w:hAnsiTheme="minorHAnsi" w:cstheme="minorHAnsi"/>
          </w:rPr>
          <w:delText>No posee archivos de configuración.</w:delText>
        </w:r>
      </w:del>
    </w:p>
    <w:p w:rsidR="002D2A65" w:rsidRDefault="002D2A65" w:rsidP="00FF7A02">
      <w:pPr>
        <w:jc w:val="both"/>
        <w:rPr>
          <w:ins w:id="453" w:author="Kireta" w:date="2013-01-01T11:03:00Z"/>
          <w:rFonts w:asciiTheme="minorHAnsi" w:hAnsiTheme="minorHAnsi" w:cstheme="minorHAnsi"/>
          <w:b/>
        </w:rPr>
      </w:pPr>
    </w:p>
    <w:p w:rsidR="004A0E9D" w:rsidRPr="004A53B1" w:rsidRDefault="004A0E9D" w:rsidP="00FF7A02">
      <w:pPr>
        <w:jc w:val="both"/>
        <w:rPr>
          <w:rFonts w:asciiTheme="minorHAnsi" w:hAnsiTheme="minorHAnsi" w:cstheme="minorHAnsi"/>
        </w:rPr>
      </w:pPr>
    </w:p>
    <w:p w:rsidR="002D2A65" w:rsidRPr="004A53B1" w:rsidRDefault="002D2A65" w:rsidP="005F0803">
      <w:pPr>
        <w:pStyle w:val="Heading4"/>
      </w:pPr>
      <w:bookmarkStart w:id="454" w:name="_Toc339204583"/>
      <w:r w:rsidRPr="004A53B1">
        <w:t>2.</w:t>
      </w:r>
      <w:r w:rsidR="005F0803">
        <w:t>1.</w:t>
      </w:r>
      <w:r>
        <w:t>5</w:t>
      </w:r>
      <w:r w:rsidRPr="004A53B1">
        <w:t>. jClouds</w:t>
      </w:r>
      <w:bookmarkEnd w:id="454"/>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 xml:space="preserve">jClouds es un framework de código abierto muy útil para comenzar a trabajar en la nube y provee abstracciones para los servicios de compute y </w:t>
      </w:r>
      <w:del w:id="455" w:author="Kireta" w:date="2012-12-29T12:27:00Z">
        <w:r w:rsidRPr="004A53B1" w:rsidDel="00B02EA0">
          <w:rPr>
            <w:rFonts w:asciiTheme="minorHAnsi" w:hAnsiTheme="minorHAnsi" w:cstheme="minorHAnsi"/>
          </w:rPr>
          <w:delText>storage</w:delText>
        </w:r>
      </w:del>
      <w:ins w:id="456" w:author="Kireta" w:date="2012-12-29T12:27:00Z">
        <w:r w:rsidR="00B02EA0">
          <w:rPr>
            <w:rFonts w:asciiTheme="minorHAnsi" w:hAnsiTheme="minorHAnsi" w:cstheme="minorHAnsi"/>
          </w:rPr>
          <w:t>almacenamiento</w:t>
        </w:r>
      </w:ins>
      <w:r w:rsidRPr="004A53B1">
        <w:rPr>
          <w:rFonts w:asciiTheme="minorHAnsi" w:hAnsiTheme="minorHAnsi" w:cstheme="minorHAnsi"/>
        </w:rPr>
        <w:t>. En su desarrollo se tuvo en cuenta la performance y el consumo de recursos ya que fue diseñada también para ser utilizada en ambientes limitados como Google Apps. El proyecto se encuentra activo y es muy usado, incluso por otros frameworks que utilizan sus implementaciones de servicios de bajo nivel.</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 xml:space="preserve">La </w:t>
      </w:r>
      <w:r>
        <w:rPr>
          <w:rFonts w:asciiTheme="minorHAnsi" w:hAnsiTheme="minorHAnsi" w:cstheme="minorHAnsi"/>
        </w:rPr>
        <w:t>figura 2.5</w:t>
      </w:r>
      <w:r w:rsidRPr="004A53B1">
        <w:rPr>
          <w:rFonts w:asciiTheme="minorHAnsi" w:hAnsiTheme="minorHAnsi" w:cstheme="minorHAnsi"/>
        </w:rPr>
        <w:t xml:space="preserve"> presenta una vista de alto nivel de la arquitectura de jClouds. </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p>
    <w:p w:rsidR="008261FC" w:rsidRDefault="008261FC" w:rsidP="00D728AB">
      <w:pPr>
        <w:jc w:val="center"/>
      </w:pPr>
      <w:r>
        <w:rPr>
          <w:noProof/>
          <w:lang w:val="en-US"/>
        </w:rPr>
        <w:drawing>
          <wp:inline distT="0" distB="0" distL="0" distR="0">
            <wp:extent cx="5943600" cy="4629150"/>
            <wp:effectExtent l="0" t="0" r="0" b="0"/>
            <wp:docPr id="5" name="Picture 5" descr="J:\Temp\image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Temp\image05.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629150"/>
                    </a:xfrm>
                    <a:prstGeom prst="rect">
                      <a:avLst/>
                    </a:prstGeom>
                    <a:noFill/>
                    <a:ln>
                      <a:noFill/>
                    </a:ln>
                  </pic:spPr>
                </pic:pic>
              </a:graphicData>
            </a:graphic>
          </wp:inline>
        </w:drawing>
      </w:r>
    </w:p>
    <w:p w:rsidR="002D2A65" w:rsidRPr="004A53B1" w:rsidRDefault="00901E63" w:rsidP="00D728AB">
      <w:pPr>
        <w:jc w:val="center"/>
        <w:rPr>
          <w:rFonts w:asciiTheme="minorHAnsi" w:hAnsiTheme="minorHAnsi" w:cstheme="minorHAnsi"/>
        </w:rPr>
      </w:pPr>
      <w:hyperlink r:id="rId15" w:history="1">
        <w:r w:rsidR="002D2A65" w:rsidRPr="004A53B1">
          <w:rPr>
            <w:rStyle w:val="Hyperlink"/>
            <w:rFonts w:asciiTheme="minorHAnsi" w:hAnsiTheme="minorHAnsi" w:cstheme="minorHAnsi"/>
            <w:color w:val="000000"/>
            <w:u w:val="none"/>
          </w:rPr>
          <w:t>Figura 2.</w:t>
        </w:r>
        <w:r w:rsidR="002D2A65">
          <w:rPr>
            <w:rStyle w:val="Hyperlink"/>
            <w:rFonts w:asciiTheme="minorHAnsi" w:hAnsiTheme="minorHAnsi" w:cstheme="minorHAnsi"/>
            <w:color w:val="000000"/>
            <w:u w:val="none"/>
          </w:rPr>
          <w:t>5</w:t>
        </w:r>
      </w:hyperlink>
      <w:r w:rsidR="002D2A65">
        <w:rPr>
          <w:rFonts w:asciiTheme="minorHAnsi" w:hAnsiTheme="minorHAnsi" w:cstheme="minorHAnsi"/>
        </w:rPr>
        <w:t xml:space="preserve"> Vista de alto nivel de la arquitectura de jClouds.</w:t>
      </w:r>
    </w:p>
    <w:p w:rsidR="00B24DD4" w:rsidRDefault="00B24DD4" w:rsidP="00FF7A02">
      <w:pPr>
        <w:jc w:val="both"/>
        <w:rPr>
          <w:rFonts w:asciiTheme="minorHAnsi" w:hAnsiTheme="minorHAnsi" w:cstheme="minorHAnsi"/>
        </w:rPr>
      </w:pPr>
    </w:p>
    <w:p w:rsidR="00B24DD4" w:rsidRPr="004A53B1" w:rsidRDefault="003F4621" w:rsidP="00FF7A02">
      <w:pPr>
        <w:jc w:val="both"/>
        <w:rPr>
          <w:rFonts w:asciiTheme="minorHAnsi" w:hAnsiTheme="minorHAnsi" w:cstheme="minorHAnsi"/>
        </w:rPr>
      </w:pPr>
      <w:r>
        <w:rPr>
          <w:rFonts w:asciiTheme="minorHAnsi" w:hAnsiTheme="minorHAnsi" w:cstheme="minorHAnsi"/>
        </w:rPr>
        <w:t xml:space="preserve">jClouds posee una arquitectura simple, pero bien llevada a cabo. </w:t>
      </w:r>
      <w:r w:rsidR="00B24DD4" w:rsidRPr="004A53B1">
        <w:rPr>
          <w:rFonts w:asciiTheme="minorHAnsi" w:hAnsiTheme="minorHAnsi" w:cstheme="minorHAnsi"/>
        </w:rPr>
        <w:t xml:space="preserve">La configuración de los servicios se realiza por medio de código, pero el uso de </w:t>
      </w:r>
      <w:r w:rsidR="0095358B">
        <w:rPr>
          <w:rFonts w:asciiTheme="minorHAnsi" w:hAnsiTheme="minorHAnsi" w:cstheme="minorHAnsi"/>
        </w:rPr>
        <w:t>fábricas</w:t>
      </w:r>
      <w:ins w:id="457" w:author="Kireta" w:date="2012-12-28T10:41:00Z">
        <w:r w:rsidR="000A1440">
          <w:rPr>
            <w:rFonts w:asciiTheme="minorHAnsi" w:hAnsiTheme="minorHAnsi" w:cstheme="minorHAnsi"/>
          </w:rPr>
          <w:t xml:space="preserve"> </w:t>
        </w:r>
      </w:ins>
      <w:r>
        <w:rPr>
          <w:rFonts w:asciiTheme="minorHAnsi" w:hAnsiTheme="minorHAnsi" w:cstheme="minorHAnsi"/>
        </w:rPr>
        <w:t xml:space="preserve">con interfaces simples </w:t>
      </w:r>
      <w:r w:rsidR="00B24DD4" w:rsidRPr="004A53B1">
        <w:rPr>
          <w:rFonts w:asciiTheme="minorHAnsi" w:hAnsiTheme="minorHAnsi" w:cstheme="minorHAnsi"/>
        </w:rPr>
        <w:t>para realizar las instanciaciones hace que la configuración se limite a credenciales que pueden fácilmente volcarse en un archivo properties.</w:t>
      </w:r>
    </w:p>
    <w:p w:rsidR="002D2A65" w:rsidRPr="004A53B1" w:rsidRDefault="002D2A65" w:rsidP="00FF7A02">
      <w:pPr>
        <w:jc w:val="both"/>
        <w:rPr>
          <w:rFonts w:asciiTheme="minorHAnsi" w:hAnsiTheme="minorHAnsi" w:cstheme="minorHAnsi"/>
        </w:rPr>
      </w:pPr>
    </w:p>
    <w:p w:rsidR="00B24DD4" w:rsidRPr="004A53B1" w:rsidRDefault="002D2A65" w:rsidP="00FF7A02">
      <w:pPr>
        <w:jc w:val="both"/>
        <w:rPr>
          <w:rFonts w:asciiTheme="minorHAnsi" w:hAnsiTheme="minorHAnsi" w:cstheme="minorHAnsi"/>
        </w:rPr>
      </w:pPr>
      <w:r w:rsidRPr="004A53B1">
        <w:rPr>
          <w:rFonts w:asciiTheme="minorHAnsi" w:hAnsiTheme="minorHAnsi" w:cstheme="minorHAnsi"/>
        </w:rPr>
        <w:t xml:space="preserve">La plataforma soporta la totalidad de las primitivas de </w:t>
      </w:r>
      <w:del w:id="458" w:author="Kireta" w:date="2012-12-29T12:27:00Z">
        <w:r w:rsidRPr="004A53B1" w:rsidDel="00B02EA0">
          <w:rPr>
            <w:rFonts w:asciiTheme="minorHAnsi" w:hAnsiTheme="minorHAnsi" w:cstheme="minorHAnsi"/>
          </w:rPr>
          <w:delText>storage</w:delText>
        </w:r>
      </w:del>
      <w:ins w:id="459" w:author="Kireta" w:date="2012-12-29T12:27:00Z">
        <w:r w:rsidR="00B02EA0">
          <w:rPr>
            <w:rFonts w:asciiTheme="minorHAnsi" w:hAnsiTheme="minorHAnsi" w:cstheme="minorHAnsi"/>
          </w:rPr>
          <w:t>almacenamiento</w:t>
        </w:r>
      </w:ins>
      <w:r w:rsidRPr="004A53B1">
        <w:rPr>
          <w:rFonts w:asciiTheme="minorHAnsi" w:hAnsiTheme="minorHAnsi" w:cstheme="minorHAnsi"/>
        </w:rPr>
        <w:t xml:space="preserve"> por medio de interfaces simples y bien documentadas. En el caso de querer acceder a funcionalidad de bajo nivel jClouds brinda la posibilidad de acceder a la API subyacente con todos sus métodos particulares. </w:t>
      </w:r>
      <w:r w:rsidR="00B24DD4" w:rsidRPr="004A53B1">
        <w:rPr>
          <w:rFonts w:asciiTheme="minorHAnsi" w:hAnsiTheme="minorHAnsi" w:cstheme="minorHAnsi"/>
        </w:rPr>
        <w:t xml:space="preserve">Siguiendo la misma tendencia, jClouds hace que la tarea de implementar un nuevo protocolo sea clara y sin mayores complicaciones. Solo se debe implementar la </w:t>
      </w:r>
      <w:r w:rsidR="00B24DD4">
        <w:rPr>
          <w:rFonts w:asciiTheme="minorHAnsi" w:hAnsiTheme="minorHAnsi" w:cstheme="minorHAnsi"/>
        </w:rPr>
        <w:t xml:space="preserve">interface definida para </w:t>
      </w:r>
      <w:del w:id="460" w:author="Kireta" w:date="2012-12-29T12:27:00Z">
        <w:r w:rsidR="00B24DD4" w:rsidDel="00B02EA0">
          <w:rPr>
            <w:rFonts w:asciiTheme="minorHAnsi" w:hAnsiTheme="minorHAnsi" w:cstheme="minorHAnsi"/>
          </w:rPr>
          <w:delText>storage</w:delText>
        </w:r>
      </w:del>
      <w:ins w:id="461" w:author="Kireta" w:date="2012-12-29T12:27:00Z">
        <w:r w:rsidR="00B02EA0">
          <w:rPr>
            <w:rFonts w:asciiTheme="minorHAnsi" w:hAnsiTheme="minorHAnsi" w:cstheme="minorHAnsi"/>
          </w:rPr>
          <w:t>almacenamiento</w:t>
        </w:r>
      </w:ins>
      <w:r w:rsidR="00B24DD4" w:rsidRPr="004A53B1">
        <w:rPr>
          <w:rFonts w:asciiTheme="minorHAnsi" w:hAnsiTheme="minorHAnsi" w:cstheme="minorHAnsi"/>
        </w:rPr>
        <w:t>. Los desarrolladores de jClouds mantienen documentación simple pero suficiente para esta y otras tareas relacionadas al desarrollo del framework.</w:t>
      </w:r>
    </w:p>
    <w:p w:rsidR="00B24DD4" w:rsidRDefault="00B24DD4"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 xml:space="preserve">Migrar entre protocolos dentro de jClouds es muy simple. Esto es así gracias al uso de </w:t>
      </w:r>
      <w:r w:rsidR="0095358B">
        <w:rPr>
          <w:rFonts w:asciiTheme="minorHAnsi" w:hAnsiTheme="minorHAnsi" w:cstheme="minorHAnsi"/>
        </w:rPr>
        <w:t>fábricas</w:t>
      </w:r>
      <w:r w:rsidRPr="004A53B1">
        <w:rPr>
          <w:rFonts w:asciiTheme="minorHAnsi" w:hAnsiTheme="minorHAnsi" w:cstheme="minorHAnsi"/>
        </w:rPr>
        <w:t xml:space="preserve"> que hacen que </w:t>
      </w:r>
      <w:r w:rsidR="00B24DD4">
        <w:rPr>
          <w:rFonts w:asciiTheme="minorHAnsi" w:hAnsiTheme="minorHAnsi" w:cstheme="minorHAnsi"/>
        </w:rPr>
        <w:t>cambiar de protocolo resulte tan complejo como cambiar el set de credenciales y demás elementos de configuración del nuevo protocolo</w:t>
      </w:r>
      <w:r w:rsidRPr="004A53B1">
        <w:rPr>
          <w:rFonts w:asciiTheme="minorHAnsi" w:hAnsiTheme="minorHAnsi" w:cstheme="minorHAnsi"/>
        </w:rPr>
        <w:t>.</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 xml:space="preserve">Uno de los puntos que jClouds no considera es la posibilidad de migrar desde un framework alternativo. El desarrollador se ve obligado a </w:t>
      </w:r>
      <w:r w:rsidR="00D728AB" w:rsidRPr="004A53B1">
        <w:rPr>
          <w:rFonts w:asciiTheme="minorHAnsi" w:hAnsiTheme="minorHAnsi" w:cstheme="minorHAnsi"/>
        </w:rPr>
        <w:t>re implementar</w:t>
      </w:r>
      <w:r w:rsidRPr="004A53B1">
        <w:rPr>
          <w:rFonts w:asciiTheme="minorHAnsi" w:hAnsiTheme="minorHAnsi" w:cstheme="minorHAnsi"/>
        </w:rPr>
        <w:t xml:space="preserve"> su aplicación para acceder a las bondades de esta plataforma.</w:t>
      </w:r>
    </w:p>
    <w:p w:rsidR="002D2A65" w:rsidRPr="004A53B1" w:rsidDel="00B02EA0" w:rsidRDefault="002D2A65" w:rsidP="00FF7A02">
      <w:pPr>
        <w:jc w:val="both"/>
        <w:rPr>
          <w:del w:id="462" w:author="Kireta" w:date="2012-12-29T12:22:00Z"/>
          <w:rFonts w:asciiTheme="minorHAnsi" w:hAnsiTheme="minorHAnsi" w:cstheme="minorHAnsi"/>
        </w:rPr>
      </w:pPr>
    </w:p>
    <w:p w:rsidR="002D2A65" w:rsidRPr="004A53B1" w:rsidDel="00B02EA0" w:rsidRDefault="002D2A65" w:rsidP="00FF7A02">
      <w:pPr>
        <w:jc w:val="both"/>
        <w:rPr>
          <w:del w:id="463" w:author="Kireta" w:date="2012-12-29T12:22:00Z"/>
          <w:rFonts w:asciiTheme="minorHAnsi" w:hAnsiTheme="minorHAnsi" w:cstheme="minorHAnsi"/>
        </w:rPr>
      </w:pPr>
      <w:del w:id="464" w:author="Kireta" w:date="2012-12-29T12:22:00Z">
        <w:r w:rsidRPr="004A53B1" w:rsidDel="00B02EA0">
          <w:rPr>
            <w:rFonts w:asciiTheme="minorHAnsi" w:hAnsiTheme="minorHAnsi" w:cstheme="minorHAnsi"/>
            <w:b/>
          </w:rPr>
          <w:delText>Servicios de storage soportados</w:delText>
        </w:r>
      </w:del>
    </w:p>
    <w:p w:rsidR="002D2A65" w:rsidRPr="004A53B1" w:rsidDel="00B02EA0" w:rsidRDefault="002D2A65" w:rsidP="00FF7A02">
      <w:pPr>
        <w:numPr>
          <w:ilvl w:val="0"/>
          <w:numId w:val="7"/>
        </w:numPr>
        <w:ind w:hanging="360"/>
        <w:jc w:val="both"/>
        <w:rPr>
          <w:del w:id="465" w:author="Kireta" w:date="2012-12-29T12:22:00Z"/>
          <w:rFonts w:asciiTheme="minorHAnsi" w:hAnsiTheme="minorHAnsi" w:cstheme="minorHAnsi"/>
        </w:rPr>
      </w:pPr>
      <w:del w:id="466" w:author="Kireta" w:date="2012-12-29T12:22:00Z">
        <w:r w:rsidRPr="004A53B1" w:rsidDel="00B02EA0">
          <w:rPr>
            <w:rFonts w:asciiTheme="minorHAnsi" w:hAnsiTheme="minorHAnsi" w:cstheme="minorHAnsi"/>
          </w:rPr>
          <w:delText>Atmos</w:delText>
        </w:r>
      </w:del>
    </w:p>
    <w:p w:rsidR="002D2A65" w:rsidRPr="004A53B1" w:rsidDel="00B02EA0" w:rsidRDefault="002D2A65" w:rsidP="00FF7A02">
      <w:pPr>
        <w:numPr>
          <w:ilvl w:val="0"/>
          <w:numId w:val="7"/>
        </w:numPr>
        <w:ind w:hanging="360"/>
        <w:jc w:val="both"/>
        <w:rPr>
          <w:del w:id="467" w:author="Kireta" w:date="2012-12-29T12:22:00Z"/>
          <w:rFonts w:asciiTheme="minorHAnsi" w:hAnsiTheme="minorHAnsi" w:cstheme="minorHAnsi"/>
        </w:rPr>
      </w:pPr>
      <w:del w:id="468" w:author="Kireta" w:date="2012-12-29T12:22:00Z">
        <w:r w:rsidRPr="004A53B1" w:rsidDel="00B02EA0">
          <w:rPr>
            <w:rFonts w:asciiTheme="minorHAnsi" w:hAnsiTheme="minorHAnsi" w:cstheme="minorHAnsi"/>
          </w:rPr>
          <w:delText>Azure</w:delText>
        </w:r>
      </w:del>
    </w:p>
    <w:p w:rsidR="002D2A65" w:rsidRPr="004A53B1" w:rsidDel="00B02EA0" w:rsidRDefault="002D2A65" w:rsidP="00FF7A02">
      <w:pPr>
        <w:numPr>
          <w:ilvl w:val="0"/>
          <w:numId w:val="7"/>
        </w:numPr>
        <w:ind w:hanging="360"/>
        <w:jc w:val="both"/>
        <w:rPr>
          <w:del w:id="469" w:author="Kireta" w:date="2012-12-29T12:22:00Z"/>
          <w:rFonts w:asciiTheme="minorHAnsi" w:hAnsiTheme="minorHAnsi" w:cstheme="minorHAnsi"/>
        </w:rPr>
      </w:pPr>
      <w:del w:id="470" w:author="Kireta" w:date="2012-12-29T12:22:00Z">
        <w:r w:rsidRPr="004A53B1" w:rsidDel="00B02EA0">
          <w:rPr>
            <w:rFonts w:asciiTheme="minorHAnsi" w:hAnsiTheme="minorHAnsi" w:cstheme="minorHAnsi"/>
          </w:rPr>
          <w:delText>Rackspace</w:delText>
        </w:r>
      </w:del>
    </w:p>
    <w:p w:rsidR="002D2A65" w:rsidRPr="004A53B1" w:rsidDel="00B02EA0" w:rsidRDefault="002D2A65" w:rsidP="00FF7A02">
      <w:pPr>
        <w:numPr>
          <w:ilvl w:val="0"/>
          <w:numId w:val="7"/>
        </w:numPr>
        <w:ind w:hanging="360"/>
        <w:jc w:val="both"/>
        <w:rPr>
          <w:del w:id="471" w:author="Kireta" w:date="2012-12-29T12:22:00Z"/>
          <w:rFonts w:asciiTheme="minorHAnsi" w:hAnsiTheme="minorHAnsi" w:cstheme="minorHAnsi"/>
        </w:rPr>
      </w:pPr>
      <w:del w:id="472" w:author="Kireta" w:date="2012-12-29T12:22:00Z">
        <w:r w:rsidRPr="004A53B1" w:rsidDel="00B02EA0">
          <w:rPr>
            <w:rFonts w:asciiTheme="minorHAnsi" w:hAnsiTheme="minorHAnsi" w:cstheme="minorHAnsi"/>
          </w:rPr>
          <w:delText>S3</w:delText>
        </w:r>
      </w:del>
    </w:p>
    <w:p w:rsidR="002D2A65" w:rsidRPr="004A53B1" w:rsidDel="00B02EA0" w:rsidRDefault="002D2A65" w:rsidP="00FF7A02">
      <w:pPr>
        <w:numPr>
          <w:ilvl w:val="0"/>
          <w:numId w:val="7"/>
        </w:numPr>
        <w:ind w:hanging="360"/>
        <w:jc w:val="both"/>
        <w:rPr>
          <w:del w:id="473" w:author="Kireta" w:date="2012-12-29T12:22:00Z"/>
          <w:rFonts w:asciiTheme="minorHAnsi" w:hAnsiTheme="minorHAnsi" w:cstheme="minorHAnsi"/>
        </w:rPr>
      </w:pPr>
      <w:del w:id="474" w:author="Kireta" w:date="2012-12-29T12:22:00Z">
        <w:r w:rsidRPr="004A53B1" w:rsidDel="00B02EA0">
          <w:rPr>
            <w:rFonts w:asciiTheme="minorHAnsi" w:hAnsiTheme="minorHAnsi" w:cstheme="minorHAnsi"/>
          </w:rPr>
          <w:delText>CloudFiles</w:delText>
        </w:r>
      </w:del>
    </w:p>
    <w:p w:rsidR="002D2A65" w:rsidRPr="004A53B1" w:rsidDel="00B02EA0" w:rsidRDefault="002D2A65" w:rsidP="00FF7A02">
      <w:pPr>
        <w:numPr>
          <w:ilvl w:val="0"/>
          <w:numId w:val="7"/>
        </w:numPr>
        <w:ind w:hanging="360"/>
        <w:jc w:val="both"/>
        <w:rPr>
          <w:del w:id="475" w:author="Kireta" w:date="2012-12-29T12:22:00Z"/>
          <w:rFonts w:asciiTheme="minorHAnsi" w:hAnsiTheme="minorHAnsi" w:cstheme="minorHAnsi"/>
        </w:rPr>
      </w:pPr>
      <w:del w:id="476" w:author="Kireta" w:date="2012-12-29T12:22:00Z">
        <w:r w:rsidRPr="004A53B1" w:rsidDel="00B02EA0">
          <w:rPr>
            <w:rFonts w:asciiTheme="minorHAnsi" w:hAnsiTheme="minorHAnsi" w:cstheme="minorHAnsi"/>
          </w:rPr>
          <w:delText>Synaptic</w:delText>
        </w:r>
      </w:del>
    </w:p>
    <w:p w:rsidR="002D2A65" w:rsidRPr="004A53B1" w:rsidDel="00B02EA0" w:rsidRDefault="002D2A65" w:rsidP="00FF7A02">
      <w:pPr>
        <w:numPr>
          <w:ilvl w:val="0"/>
          <w:numId w:val="7"/>
        </w:numPr>
        <w:ind w:hanging="360"/>
        <w:jc w:val="both"/>
        <w:rPr>
          <w:del w:id="477" w:author="Kireta" w:date="2012-12-29T12:22:00Z"/>
          <w:rFonts w:asciiTheme="minorHAnsi" w:hAnsiTheme="minorHAnsi" w:cstheme="minorHAnsi"/>
        </w:rPr>
      </w:pPr>
      <w:del w:id="478" w:author="Kireta" w:date="2012-12-29T12:22:00Z">
        <w:r w:rsidRPr="004A53B1" w:rsidDel="00B02EA0">
          <w:rPr>
            <w:rFonts w:asciiTheme="minorHAnsi" w:hAnsiTheme="minorHAnsi" w:cstheme="minorHAnsi"/>
          </w:rPr>
          <w:delText>Scaleup</w:delText>
        </w:r>
      </w:del>
    </w:p>
    <w:p w:rsidR="002D2A65" w:rsidRPr="004A53B1" w:rsidDel="00B02EA0" w:rsidRDefault="002D2A65" w:rsidP="00FF7A02">
      <w:pPr>
        <w:numPr>
          <w:ilvl w:val="0"/>
          <w:numId w:val="7"/>
        </w:numPr>
        <w:ind w:hanging="360"/>
        <w:jc w:val="both"/>
        <w:rPr>
          <w:del w:id="479" w:author="Kireta" w:date="2012-12-29T12:22:00Z"/>
          <w:rFonts w:asciiTheme="minorHAnsi" w:hAnsiTheme="minorHAnsi" w:cstheme="minorHAnsi"/>
        </w:rPr>
      </w:pPr>
      <w:del w:id="480" w:author="Kireta" w:date="2012-12-29T12:22:00Z">
        <w:r w:rsidRPr="004A53B1" w:rsidDel="00B02EA0">
          <w:rPr>
            <w:rFonts w:asciiTheme="minorHAnsi" w:hAnsiTheme="minorHAnsi" w:cstheme="minorHAnsi"/>
          </w:rPr>
          <w:delText>Google Storage</w:delText>
        </w:r>
      </w:del>
    </w:p>
    <w:p w:rsidR="002D2A65" w:rsidRPr="004A53B1" w:rsidDel="00B02EA0" w:rsidRDefault="002D2A65" w:rsidP="00FF7A02">
      <w:pPr>
        <w:numPr>
          <w:ilvl w:val="0"/>
          <w:numId w:val="7"/>
        </w:numPr>
        <w:ind w:hanging="360"/>
        <w:jc w:val="both"/>
        <w:rPr>
          <w:del w:id="481" w:author="Kireta" w:date="2012-12-29T12:22:00Z"/>
          <w:rFonts w:asciiTheme="minorHAnsi" w:hAnsiTheme="minorHAnsi" w:cstheme="minorHAnsi"/>
        </w:rPr>
      </w:pPr>
      <w:del w:id="482" w:author="Kireta" w:date="2012-12-29T12:22:00Z">
        <w:r w:rsidRPr="004A53B1" w:rsidDel="00B02EA0">
          <w:rPr>
            <w:rFonts w:asciiTheme="minorHAnsi" w:hAnsiTheme="minorHAnsi" w:cstheme="minorHAnsi"/>
          </w:rPr>
          <w:delText>Ninefold</w:delText>
        </w:r>
      </w:del>
    </w:p>
    <w:p w:rsidR="002D2A65" w:rsidRPr="004A53B1" w:rsidDel="00B02EA0" w:rsidRDefault="002D2A65" w:rsidP="00FF7A02">
      <w:pPr>
        <w:numPr>
          <w:ilvl w:val="0"/>
          <w:numId w:val="7"/>
        </w:numPr>
        <w:ind w:hanging="360"/>
        <w:jc w:val="both"/>
        <w:rPr>
          <w:del w:id="483" w:author="Kireta" w:date="2012-12-29T12:22:00Z"/>
          <w:rFonts w:asciiTheme="minorHAnsi" w:hAnsiTheme="minorHAnsi" w:cstheme="minorHAnsi"/>
        </w:rPr>
      </w:pPr>
      <w:del w:id="484" w:author="Kireta" w:date="2012-12-29T12:22:00Z">
        <w:r w:rsidRPr="004A53B1" w:rsidDel="00B02EA0">
          <w:rPr>
            <w:rFonts w:asciiTheme="minorHAnsi" w:hAnsiTheme="minorHAnsi" w:cstheme="minorHAnsi"/>
          </w:rPr>
          <w:delText>Tiscali</w:delText>
        </w:r>
      </w:del>
    </w:p>
    <w:p w:rsidR="002D2A65" w:rsidRPr="004A53B1" w:rsidRDefault="002D2A65" w:rsidP="00FF7A02">
      <w:pPr>
        <w:jc w:val="both"/>
        <w:rPr>
          <w:rFonts w:asciiTheme="minorHAnsi" w:hAnsiTheme="minorHAnsi" w:cstheme="minorHAnsi"/>
        </w:rPr>
      </w:pPr>
    </w:p>
    <w:p w:rsidR="007C676B" w:rsidRPr="004A53B1" w:rsidRDefault="007C676B" w:rsidP="007C676B">
      <w:pPr>
        <w:jc w:val="both"/>
        <w:rPr>
          <w:rFonts w:asciiTheme="minorHAnsi" w:hAnsiTheme="minorHAnsi" w:cstheme="minorHAnsi"/>
        </w:rPr>
      </w:pPr>
      <w:r>
        <w:rPr>
          <w:rFonts w:asciiTheme="minorHAnsi" w:hAnsiTheme="minorHAnsi" w:cstheme="minorHAnsi"/>
          <w:b/>
        </w:rPr>
        <w:t>Ventajas</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Proyecto activo.</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 xml:space="preserve">Soporte para </w:t>
      </w:r>
      <w:del w:id="485" w:author="Kireta" w:date="2012-12-29T12:27:00Z">
        <w:r w:rsidRPr="004A53B1" w:rsidDel="00B02EA0">
          <w:rPr>
            <w:rFonts w:asciiTheme="minorHAnsi" w:hAnsiTheme="minorHAnsi" w:cstheme="minorHAnsi"/>
          </w:rPr>
          <w:delText>storage</w:delText>
        </w:r>
      </w:del>
      <w:ins w:id="486" w:author="Kireta" w:date="2012-12-29T12:27:00Z">
        <w:r w:rsidR="00B02EA0">
          <w:rPr>
            <w:rFonts w:asciiTheme="minorHAnsi" w:hAnsiTheme="minorHAnsi" w:cstheme="minorHAnsi"/>
          </w:rPr>
          <w:t>almacenamiento</w:t>
        </w:r>
      </w:ins>
      <w:r w:rsidRPr="004A53B1">
        <w:rPr>
          <w:rFonts w:asciiTheme="minorHAnsi" w:hAnsiTheme="minorHAnsi" w:cstheme="minorHAnsi"/>
        </w:rPr>
        <w:t xml:space="preserve"> en Java.</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Soporta todas las primitivas básicas de </w:t>
      </w:r>
      <w:del w:id="487" w:author="Kireta" w:date="2012-12-29T12:27:00Z">
        <w:r w:rsidRPr="004A53B1" w:rsidDel="00B02EA0">
          <w:rPr>
            <w:rFonts w:asciiTheme="minorHAnsi" w:hAnsiTheme="minorHAnsi" w:cstheme="minorHAnsi"/>
          </w:rPr>
          <w:delText>storage</w:delText>
        </w:r>
      </w:del>
      <w:ins w:id="488" w:author="Kireta" w:date="2012-12-29T12:27:00Z">
        <w:r w:rsidR="00B02EA0">
          <w:rPr>
            <w:rFonts w:asciiTheme="minorHAnsi" w:hAnsiTheme="minorHAnsi" w:cstheme="minorHAnsi"/>
          </w:rPr>
          <w:t>almacenamiento</w:t>
        </w:r>
      </w:ins>
      <w:r w:rsidRPr="004A53B1">
        <w:rPr>
          <w:rFonts w:asciiTheme="minorHAnsi" w:hAnsiTheme="minorHAnsi" w:cstheme="minorHAnsi"/>
        </w:rPr>
        <w:t>.</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El uso de las primitivas es simple y claro.</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Es fácil migrar entre protocolos dentro del framework.</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La manera de implementar un nuevo servicio es simple y clara.</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 xml:space="preserve">No posee archivos de configuración, pero estos no tienen mayor impacto gracias al buen uso de </w:t>
      </w:r>
      <w:r>
        <w:rPr>
          <w:rFonts w:asciiTheme="minorHAnsi" w:hAnsiTheme="minorHAnsi" w:cstheme="minorHAnsi"/>
        </w:rPr>
        <w:t>fábricas</w:t>
      </w:r>
      <w:r w:rsidRPr="004A53B1">
        <w:rPr>
          <w:rFonts w:asciiTheme="minorHAnsi" w:hAnsiTheme="minorHAnsi" w:cstheme="minorHAnsi"/>
        </w:rPr>
        <w:t xml:space="preserve"> para instanciar los servicios.</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 xml:space="preserve">La instanciación de los servicios se facilita por medio del uso de </w:t>
      </w:r>
      <w:r>
        <w:rPr>
          <w:rFonts w:asciiTheme="minorHAnsi" w:hAnsiTheme="minorHAnsi" w:cstheme="minorHAnsi"/>
        </w:rPr>
        <w:t>fábricas</w:t>
      </w:r>
      <w:r w:rsidRPr="004A53B1">
        <w:rPr>
          <w:rFonts w:asciiTheme="minorHAnsi" w:hAnsiTheme="minorHAnsi" w:cstheme="minorHAnsi"/>
        </w:rPr>
        <w:t>.</w:t>
      </w:r>
    </w:p>
    <w:p w:rsidR="007C676B" w:rsidRDefault="007C676B" w:rsidP="00FF7A02">
      <w:pPr>
        <w:jc w:val="both"/>
        <w:rPr>
          <w:rFonts w:asciiTheme="minorHAnsi" w:hAnsiTheme="minorHAnsi" w:cstheme="minorHAnsi"/>
          <w:b/>
        </w:rPr>
      </w:pPr>
    </w:p>
    <w:p w:rsidR="002D2A65" w:rsidRPr="004A53B1" w:rsidRDefault="007C676B" w:rsidP="007C676B">
      <w:pPr>
        <w:jc w:val="both"/>
        <w:rPr>
          <w:rFonts w:asciiTheme="minorHAnsi" w:hAnsiTheme="minorHAnsi" w:cstheme="minorHAnsi"/>
        </w:rPr>
      </w:pPr>
      <w:r>
        <w:rPr>
          <w:rFonts w:asciiTheme="minorHAnsi" w:hAnsiTheme="minorHAnsi" w:cstheme="minorHAnsi"/>
          <w:b/>
        </w:rPr>
        <w:t>D</w:t>
      </w:r>
      <w:r w:rsidR="002D2A65" w:rsidRPr="004A53B1">
        <w:rPr>
          <w:rFonts w:asciiTheme="minorHAnsi" w:hAnsiTheme="minorHAnsi" w:cstheme="minorHAnsi"/>
          <w:b/>
        </w:rPr>
        <w:t>esventajas</w:t>
      </w:r>
    </w:p>
    <w:p w:rsidR="002D2A65" w:rsidRPr="004A53B1" w:rsidRDefault="002D2A65"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No es posible migrar desde otro framework sin recodificar toda la aplicación.</w:t>
      </w:r>
    </w:p>
    <w:p w:rsidR="002D2A65" w:rsidRPr="004A53B1" w:rsidRDefault="002D2A65" w:rsidP="00FF7A02">
      <w:pPr>
        <w:jc w:val="both"/>
        <w:rPr>
          <w:rFonts w:asciiTheme="minorHAnsi" w:hAnsiTheme="minorHAnsi" w:cstheme="minorHAnsi"/>
        </w:rPr>
      </w:pPr>
    </w:p>
    <w:p w:rsidR="00414559" w:rsidRPr="004A53B1" w:rsidRDefault="00414559" w:rsidP="005F0803">
      <w:pPr>
        <w:pStyle w:val="Heading4"/>
      </w:pPr>
      <w:bookmarkStart w:id="489" w:name="_Toc339204584"/>
      <w:r w:rsidRPr="004A53B1">
        <w:t>2.</w:t>
      </w:r>
      <w:r w:rsidR="005F0803">
        <w:t>1.</w:t>
      </w:r>
      <w:r w:rsidR="002D2A65">
        <w:t>6</w:t>
      </w:r>
      <w:r w:rsidRPr="004A53B1">
        <w:t>. JetS3t</w:t>
      </w:r>
      <w:bookmarkEnd w:id="489"/>
    </w:p>
    <w:p w:rsidR="00414559" w:rsidRPr="004A53B1" w:rsidRDefault="00414559" w:rsidP="00FF7A02">
      <w:pPr>
        <w:jc w:val="both"/>
        <w:rPr>
          <w:rFonts w:asciiTheme="minorHAnsi" w:hAnsiTheme="minorHAnsi" w:cstheme="minorHAnsi"/>
        </w:rPr>
      </w:pPr>
      <w:r w:rsidRPr="002D2A65">
        <w:rPr>
          <w:rFonts w:asciiTheme="minorHAnsi" w:hAnsiTheme="minorHAnsi" w:cstheme="minorHAnsi"/>
        </w:rPr>
        <w:t>JetS3t es un conjunto open-source de herramientas y aplicaciones para los servicios de Amazon Simple Storage Service (Amazon S3) y Google Storage. Proporciona a los programadores Java una API potente y sencilla para interactuar con los servicios de almacenamiento y gestión de datos almacenados. JetS3t se encuentra activo y cuenta con una gran base de usuarios (principalmente como conector a S3).</w:t>
      </w:r>
    </w:p>
    <w:p w:rsidR="00414559" w:rsidRPr="004A53B1" w:rsidRDefault="00414559" w:rsidP="00FF7A02">
      <w:pPr>
        <w:jc w:val="both"/>
        <w:rPr>
          <w:rFonts w:asciiTheme="minorHAnsi" w:hAnsiTheme="minorHAnsi" w:cstheme="minorHAnsi"/>
        </w:rPr>
      </w:pPr>
    </w:p>
    <w:p w:rsidR="00414559" w:rsidRPr="002D2A65" w:rsidRDefault="00414559" w:rsidP="00FF7A02">
      <w:pPr>
        <w:jc w:val="both"/>
        <w:rPr>
          <w:rFonts w:asciiTheme="minorHAnsi" w:hAnsiTheme="minorHAnsi" w:cstheme="minorHAnsi"/>
        </w:rPr>
      </w:pPr>
      <w:r w:rsidRPr="004A53B1">
        <w:rPr>
          <w:rFonts w:asciiTheme="minorHAnsi" w:hAnsiTheme="minorHAnsi" w:cstheme="minorHAnsi"/>
        </w:rPr>
        <w:t xml:space="preserve">La </w:t>
      </w:r>
      <w:r w:rsidR="004A53B1">
        <w:rPr>
          <w:rFonts w:asciiTheme="minorHAnsi" w:hAnsiTheme="minorHAnsi" w:cstheme="minorHAnsi"/>
        </w:rPr>
        <w:t>figura 2.</w:t>
      </w:r>
      <w:r w:rsidR="002D2A65">
        <w:rPr>
          <w:rFonts w:asciiTheme="minorHAnsi" w:hAnsiTheme="minorHAnsi" w:cstheme="minorHAnsi"/>
        </w:rPr>
        <w:t>6</w:t>
      </w:r>
      <w:r w:rsidRPr="004A53B1">
        <w:rPr>
          <w:rFonts w:asciiTheme="minorHAnsi" w:hAnsiTheme="minorHAnsi" w:cstheme="minorHAnsi"/>
        </w:rPr>
        <w:t xml:space="preserve"> presenta una vista de alto nive</w:t>
      </w:r>
      <w:r w:rsidR="00EA0BA5">
        <w:rPr>
          <w:rFonts w:asciiTheme="minorHAnsi" w:hAnsiTheme="minorHAnsi" w:cstheme="minorHAnsi"/>
        </w:rPr>
        <w:t>l de la arquitectura de JetS3t.</w:t>
      </w:r>
    </w:p>
    <w:p w:rsidR="00414559" w:rsidRPr="004A53B1" w:rsidRDefault="00414559" w:rsidP="00FF7A02">
      <w:pPr>
        <w:jc w:val="both"/>
        <w:rPr>
          <w:rFonts w:asciiTheme="minorHAnsi" w:hAnsiTheme="minorHAnsi" w:cstheme="minorHAnsi"/>
        </w:rPr>
      </w:pPr>
    </w:p>
    <w:p w:rsidR="00414559" w:rsidRPr="004A53B1" w:rsidRDefault="00414559" w:rsidP="00FF7A02">
      <w:pPr>
        <w:jc w:val="both"/>
        <w:rPr>
          <w:rFonts w:asciiTheme="minorHAnsi" w:hAnsiTheme="minorHAnsi" w:cstheme="minorHAnsi"/>
        </w:rPr>
      </w:pPr>
    </w:p>
    <w:p w:rsidR="008261FC" w:rsidRDefault="008261FC" w:rsidP="00D728AB">
      <w:pPr>
        <w:jc w:val="center"/>
        <w:rPr>
          <w:rFonts w:asciiTheme="minorHAnsi" w:hAnsiTheme="minorHAnsi" w:cstheme="minorHAnsi"/>
        </w:rPr>
      </w:pPr>
      <w:r>
        <w:rPr>
          <w:rFonts w:asciiTheme="minorHAnsi" w:hAnsiTheme="minorHAnsi" w:cstheme="minorHAnsi"/>
          <w:noProof/>
          <w:lang w:val="en-US"/>
        </w:rPr>
        <w:drawing>
          <wp:inline distT="0" distB="0" distL="0" distR="0">
            <wp:extent cx="5943600" cy="3152775"/>
            <wp:effectExtent l="0" t="0" r="0" b="9525"/>
            <wp:docPr id="6" name="Picture 6" descr="J:\Temp\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Temp\image02.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152775"/>
                    </a:xfrm>
                    <a:prstGeom prst="rect">
                      <a:avLst/>
                    </a:prstGeom>
                    <a:noFill/>
                    <a:ln>
                      <a:noFill/>
                    </a:ln>
                  </pic:spPr>
                </pic:pic>
              </a:graphicData>
            </a:graphic>
          </wp:inline>
        </w:drawing>
      </w:r>
    </w:p>
    <w:p w:rsidR="00414559" w:rsidRPr="002D2A65" w:rsidRDefault="00414559" w:rsidP="00D728AB">
      <w:pPr>
        <w:jc w:val="center"/>
        <w:rPr>
          <w:rFonts w:asciiTheme="minorHAnsi" w:hAnsiTheme="minorHAnsi" w:cstheme="minorHAnsi"/>
        </w:rPr>
      </w:pPr>
      <w:r w:rsidRPr="002D2A65">
        <w:rPr>
          <w:rFonts w:asciiTheme="minorHAnsi" w:hAnsiTheme="minorHAnsi" w:cstheme="minorHAnsi"/>
        </w:rPr>
        <w:t xml:space="preserve">Figura </w:t>
      </w:r>
      <w:r w:rsidR="004A53B1" w:rsidRPr="002D2A65">
        <w:rPr>
          <w:rFonts w:asciiTheme="minorHAnsi" w:hAnsiTheme="minorHAnsi" w:cstheme="minorHAnsi"/>
        </w:rPr>
        <w:t>2.</w:t>
      </w:r>
      <w:r w:rsidR="002D2A65">
        <w:rPr>
          <w:rFonts w:asciiTheme="minorHAnsi" w:hAnsiTheme="minorHAnsi" w:cstheme="minorHAnsi"/>
        </w:rPr>
        <w:t>6</w:t>
      </w:r>
      <w:r w:rsidR="00A976F0" w:rsidRPr="002D2A65">
        <w:rPr>
          <w:rFonts w:asciiTheme="minorHAnsi" w:hAnsiTheme="minorHAnsi" w:cstheme="minorHAnsi"/>
        </w:rPr>
        <w:t xml:space="preserve"> Vista de alto nivel de la arquitectura de JetS3t.</w:t>
      </w:r>
    </w:p>
    <w:p w:rsidR="00EA0BA5" w:rsidRPr="004A53B1" w:rsidRDefault="00EA0BA5" w:rsidP="00FF7A02">
      <w:pPr>
        <w:jc w:val="both"/>
        <w:rPr>
          <w:rFonts w:asciiTheme="minorHAnsi" w:hAnsiTheme="minorHAnsi" w:cstheme="minorHAnsi"/>
        </w:rPr>
      </w:pPr>
    </w:p>
    <w:p w:rsidR="00414559" w:rsidRDefault="00EA0BA5" w:rsidP="00FF7A02">
      <w:pPr>
        <w:jc w:val="both"/>
        <w:rPr>
          <w:rFonts w:asciiTheme="minorHAnsi" w:hAnsiTheme="minorHAnsi" w:cstheme="minorHAnsi"/>
        </w:rPr>
      </w:pPr>
      <w:r>
        <w:rPr>
          <w:rFonts w:asciiTheme="minorHAnsi" w:hAnsiTheme="minorHAnsi" w:cstheme="minorHAnsi"/>
        </w:rPr>
        <w:t>Como se puede apreciar, la arquitectura de JetS3t es muy simple. No se cuentan con mecanismos para instanciar objetos fácilmente, ni facilidades para configurar los servicios por medio de archivos o mecanismos similares. Esto provoca que c</w:t>
      </w:r>
      <w:r w:rsidRPr="004A53B1">
        <w:rPr>
          <w:rFonts w:asciiTheme="minorHAnsi" w:hAnsiTheme="minorHAnsi" w:cstheme="minorHAnsi"/>
        </w:rPr>
        <w:t xml:space="preserve">ualquier cambio de proveedor o de configuración de los mismos </w:t>
      </w:r>
      <w:r>
        <w:rPr>
          <w:rFonts w:asciiTheme="minorHAnsi" w:hAnsiTheme="minorHAnsi" w:cstheme="minorHAnsi"/>
        </w:rPr>
        <w:t>impacte</w:t>
      </w:r>
      <w:r w:rsidRPr="004A53B1">
        <w:rPr>
          <w:rFonts w:asciiTheme="minorHAnsi" w:hAnsiTheme="minorHAnsi" w:cstheme="minorHAnsi"/>
        </w:rPr>
        <w:t xml:space="preserve"> sobre el código del usuario. </w:t>
      </w:r>
    </w:p>
    <w:p w:rsidR="00EA0BA5" w:rsidRPr="002D2A65" w:rsidRDefault="00EA0BA5" w:rsidP="00FF7A02">
      <w:pPr>
        <w:jc w:val="both"/>
        <w:rPr>
          <w:rFonts w:asciiTheme="minorHAnsi" w:hAnsiTheme="minorHAnsi" w:cstheme="minorHAnsi"/>
        </w:rPr>
      </w:pPr>
    </w:p>
    <w:p w:rsidR="006F7210" w:rsidRDefault="00414559" w:rsidP="00FF7A02">
      <w:pPr>
        <w:jc w:val="both"/>
        <w:rPr>
          <w:rFonts w:asciiTheme="minorHAnsi" w:hAnsiTheme="minorHAnsi" w:cstheme="minorHAnsi"/>
        </w:rPr>
      </w:pPr>
      <w:r w:rsidRPr="002D2A65">
        <w:rPr>
          <w:rFonts w:asciiTheme="minorHAnsi" w:hAnsiTheme="minorHAnsi" w:cstheme="minorHAnsi"/>
        </w:rPr>
        <w:t xml:space="preserve">La plataforma soporta todas las primitivas básicas de </w:t>
      </w:r>
      <w:del w:id="490" w:author="Kireta" w:date="2012-12-29T12:27:00Z">
        <w:r w:rsidRPr="002D2A65" w:rsidDel="00B02EA0">
          <w:rPr>
            <w:rFonts w:asciiTheme="minorHAnsi" w:hAnsiTheme="minorHAnsi" w:cstheme="minorHAnsi"/>
          </w:rPr>
          <w:delText>storage</w:delText>
        </w:r>
      </w:del>
      <w:ins w:id="491" w:author="Kireta" w:date="2012-12-29T12:27:00Z">
        <w:r w:rsidR="00B02EA0">
          <w:rPr>
            <w:rFonts w:asciiTheme="minorHAnsi" w:hAnsiTheme="minorHAnsi" w:cstheme="minorHAnsi"/>
          </w:rPr>
          <w:t>almacenamiento</w:t>
        </w:r>
      </w:ins>
      <w:r w:rsidRPr="002D2A65">
        <w:rPr>
          <w:rFonts w:asciiTheme="minorHAnsi" w:hAnsiTheme="minorHAnsi" w:cstheme="minorHAnsi"/>
        </w:rPr>
        <w:t>. Su uso es sencillo, en particular para desarrolladores con conocimientos de la API de Amazon S3, en la cual JetS3t basa su modelo.</w:t>
      </w:r>
      <w:r w:rsidR="00EA0BA5">
        <w:rPr>
          <w:rFonts w:asciiTheme="minorHAnsi" w:hAnsiTheme="minorHAnsi" w:cstheme="minorHAnsi"/>
        </w:rPr>
        <w:t xml:space="preserve"> De esto último surge el inconveniente más grande de JetS3t y es que no fue concebido como framework</w:t>
      </w:r>
      <w:r w:rsidR="006F7210" w:rsidRPr="004A53B1">
        <w:rPr>
          <w:rFonts w:asciiTheme="minorHAnsi" w:hAnsiTheme="minorHAnsi" w:cstheme="minorHAnsi"/>
        </w:rPr>
        <w:t xml:space="preserve">. </w:t>
      </w:r>
      <w:r w:rsidR="00546398" w:rsidRPr="004A53B1">
        <w:rPr>
          <w:rFonts w:asciiTheme="minorHAnsi" w:hAnsiTheme="minorHAnsi" w:cstheme="minorHAnsi"/>
        </w:rPr>
        <w:t>El agregado de Google Storage generó un set aislado de objetos y diversos métodos que cambian su comportamiento utilizando “instanceof” para reconocer S3 de Google Storage.</w:t>
      </w:r>
      <w:ins w:id="492" w:author="Kireta" w:date="2013-01-01T11:19:00Z">
        <w:r w:rsidR="00546398">
          <w:rPr>
            <w:rFonts w:asciiTheme="minorHAnsi" w:hAnsiTheme="minorHAnsi" w:cstheme="minorHAnsi"/>
          </w:rPr>
          <w:t xml:space="preserve"> </w:t>
        </w:r>
      </w:ins>
      <w:r w:rsidR="00546398">
        <w:rPr>
          <w:rFonts w:asciiTheme="minorHAnsi" w:hAnsiTheme="minorHAnsi" w:cstheme="minorHAnsi"/>
        </w:rPr>
        <w:t xml:space="preserve">Esto provoca que implementar un nuevo protocolo no sea una tarea trivial y </w:t>
      </w:r>
      <w:r w:rsidR="00546398" w:rsidRPr="004A53B1">
        <w:rPr>
          <w:rFonts w:asciiTheme="minorHAnsi" w:hAnsiTheme="minorHAnsi" w:cstheme="minorHAnsi"/>
        </w:rPr>
        <w:t>que la migración entre proveedores tenga dificultades y no sea un simple cambio de credenciales.</w:t>
      </w:r>
    </w:p>
    <w:p w:rsidR="00414559" w:rsidRPr="004A53B1" w:rsidRDefault="00414559" w:rsidP="00FF7A02">
      <w:pPr>
        <w:jc w:val="both"/>
        <w:rPr>
          <w:rFonts w:asciiTheme="minorHAnsi" w:hAnsiTheme="minorHAnsi" w:cstheme="minorHAnsi"/>
        </w:rPr>
      </w:pPr>
    </w:p>
    <w:p w:rsidR="00414559" w:rsidRPr="004A53B1" w:rsidRDefault="00414559" w:rsidP="00FF7A02">
      <w:pPr>
        <w:jc w:val="both"/>
        <w:rPr>
          <w:rFonts w:asciiTheme="minorHAnsi" w:hAnsiTheme="minorHAnsi" w:cstheme="minorHAnsi"/>
        </w:rPr>
      </w:pPr>
      <w:r w:rsidRPr="004A53B1">
        <w:rPr>
          <w:rFonts w:asciiTheme="minorHAnsi" w:hAnsiTheme="minorHAnsi" w:cstheme="minorHAnsi"/>
        </w:rPr>
        <w:t>El proyecto tampoco cuenta con facilidades para migrar una aplicación desde otro framework, generando que el desarrollador deba codificar nuevamente su aplicación.</w:t>
      </w:r>
    </w:p>
    <w:p w:rsidR="002D2A65" w:rsidRPr="004A53B1" w:rsidDel="00B02EA0" w:rsidRDefault="002D2A65" w:rsidP="00FF7A02">
      <w:pPr>
        <w:jc w:val="both"/>
        <w:rPr>
          <w:del w:id="493" w:author="Kireta" w:date="2012-12-29T12:22:00Z"/>
          <w:rFonts w:asciiTheme="minorHAnsi" w:hAnsiTheme="minorHAnsi" w:cstheme="minorHAnsi"/>
        </w:rPr>
      </w:pPr>
    </w:p>
    <w:p w:rsidR="00414559" w:rsidRPr="002D2A65" w:rsidDel="00B02EA0" w:rsidRDefault="00414559" w:rsidP="00FF7A02">
      <w:pPr>
        <w:jc w:val="both"/>
        <w:rPr>
          <w:del w:id="494" w:author="Kireta" w:date="2012-12-29T12:22:00Z"/>
          <w:rFonts w:asciiTheme="minorHAnsi" w:hAnsiTheme="minorHAnsi" w:cstheme="minorHAnsi"/>
          <w:b/>
        </w:rPr>
      </w:pPr>
      <w:del w:id="495" w:author="Kireta" w:date="2012-12-29T12:22:00Z">
        <w:r w:rsidRPr="002D2A65" w:rsidDel="00B02EA0">
          <w:rPr>
            <w:rFonts w:asciiTheme="minorHAnsi" w:hAnsiTheme="minorHAnsi" w:cstheme="minorHAnsi"/>
            <w:b/>
          </w:rPr>
          <w:delText>Servicios de storage soportados</w:delText>
        </w:r>
      </w:del>
    </w:p>
    <w:p w:rsidR="00414559" w:rsidRPr="004A53B1" w:rsidDel="00B02EA0" w:rsidRDefault="00414559" w:rsidP="00FF7A02">
      <w:pPr>
        <w:numPr>
          <w:ilvl w:val="0"/>
          <w:numId w:val="5"/>
        </w:numPr>
        <w:ind w:hanging="360"/>
        <w:jc w:val="both"/>
        <w:rPr>
          <w:del w:id="496" w:author="Kireta" w:date="2012-12-29T12:22:00Z"/>
          <w:rFonts w:asciiTheme="minorHAnsi" w:hAnsiTheme="minorHAnsi" w:cstheme="minorHAnsi"/>
        </w:rPr>
      </w:pPr>
      <w:del w:id="497" w:author="Kireta" w:date="2012-12-29T12:22:00Z">
        <w:r w:rsidRPr="004A53B1" w:rsidDel="00B02EA0">
          <w:rPr>
            <w:rFonts w:asciiTheme="minorHAnsi" w:hAnsiTheme="minorHAnsi" w:cstheme="minorHAnsi"/>
          </w:rPr>
          <w:delText>Amazon S3</w:delText>
        </w:r>
      </w:del>
    </w:p>
    <w:p w:rsidR="00414559" w:rsidRPr="004A53B1" w:rsidDel="00B02EA0" w:rsidRDefault="00414559" w:rsidP="00FF7A02">
      <w:pPr>
        <w:numPr>
          <w:ilvl w:val="0"/>
          <w:numId w:val="5"/>
        </w:numPr>
        <w:ind w:hanging="360"/>
        <w:jc w:val="both"/>
        <w:rPr>
          <w:del w:id="498" w:author="Kireta" w:date="2012-12-29T12:22:00Z"/>
          <w:rFonts w:asciiTheme="minorHAnsi" w:hAnsiTheme="minorHAnsi" w:cstheme="minorHAnsi"/>
        </w:rPr>
      </w:pPr>
      <w:del w:id="499" w:author="Kireta" w:date="2012-12-29T12:22:00Z">
        <w:r w:rsidRPr="004A53B1" w:rsidDel="00B02EA0">
          <w:rPr>
            <w:rFonts w:asciiTheme="minorHAnsi" w:hAnsiTheme="minorHAnsi" w:cstheme="minorHAnsi"/>
          </w:rPr>
          <w:delText>Google Storage</w:delText>
        </w:r>
      </w:del>
    </w:p>
    <w:p w:rsidR="00414559" w:rsidRPr="004A53B1" w:rsidRDefault="00414559" w:rsidP="00FF7A02">
      <w:pPr>
        <w:jc w:val="both"/>
        <w:rPr>
          <w:rFonts w:asciiTheme="minorHAnsi" w:hAnsiTheme="minorHAnsi" w:cstheme="minorHAnsi"/>
        </w:rPr>
      </w:pPr>
    </w:p>
    <w:p w:rsidR="007C676B" w:rsidRPr="004A53B1" w:rsidDel="004A0E9D" w:rsidRDefault="00414559" w:rsidP="007C676B">
      <w:pPr>
        <w:jc w:val="both"/>
        <w:rPr>
          <w:del w:id="500" w:author="Kireta" w:date="2013-01-01T11:03:00Z"/>
          <w:rFonts w:asciiTheme="minorHAnsi" w:hAnsiTheme="minorHAnsi" w:cstheme="minorHAnsi"/>
        </w:rPr>
      </w:pPr>
      <w:del w:id="501" w:author="Kireta" w:date="2013-01-01T11:03:00Z">
        <w:r w:rsidRPr="004A53B1" w:rsidDel="004A0E9D">
          <w:rPr>
            <w:rFonts w:asciiTheme="minorHAnsi" w:hAnsiTheme="minorHAnsi" w:cstheme="minorHAnsi"/>
            <w:b/>
          </w:rPr>
          <w:delText xml:space="preserve">Ventajas </w:delText>
        </w:r>
      </w:del>
    </w:p>
    <w:p w:rsidR="007C676B" w:rsidRPr="004A53B1" w:rsidDel="004A0E9D" w:rsidRDefault="007C676B" w:rsidP="007C676B">
      <w:pPr>
        <w:ind w:left="360"/>
        <w:jc w:val="both"/>
        <w:rPr>
          <w:del w:id="502" w:author="Kireta" w:date="2013-01-01T11:03:00Z"/>
          <w:rFonts w:asciiTheme="minorHAnsi" w:hAnsiTheme="minorHAnsi" w:cstheme="minorHAnsi"/>
        </w:rPr>
      </w:pPr>
      <w:del w:id="503" w:author="Kireta" w:date="2013-01-01T11:03:00Z">
        <w:r w:rsidRPr="004A53B1" w:rsidDel="004A0E9D">
          <w:rPr>
            <w:rFonts w:asciiTheme="minorHAnsi" w:hAnsiTheme="minorHAnsi" w:cstheme="minorHAnsi"/>
            <w:b/>
          </w:rPr>
          <w:delText xml:space="preserve">+ </w:delText>
        </w:r>
        <w:r w:rsidRPr="004A53B1" w:rsidDel="004A0E9D">
          <w:rPr>
            <w:rFonts w:asciiTheme="minorHAnsi" w:hAnsiTheme="minorHAnsi" w:cstheme="minorHAnsi"/>
          </w:rPr>
          <w:delText>Proyecto activo y con buena base de usuarios.</w:delText>
        </w:r>
      </w:del>
    </w:p>
    <w:p w:rsidR="007C676B" w:rsidRPr="004A53B1" w:rsidDel="004A0E9D" w:rsidRDefault="007C676B" w:rsidP="007C676B">
      <w:pPr>
        <w:ind w:left="360"/>
        <w:jc w:val="both"/>
        <w:rPr>
          <w:del w:id="504" w:author="Kireta" w:date="2013-01-01T11:03:00Z"/>
          <w:rFonts w:asciiTheme="minorHAnsi" w:hAnsiTheme="minorHAnsi" w:cstheme="minorHAnsi"/>
        </w:rPr>
      </w:pPr>
      <w:del w:id="505" w:author="Kireta" w:date="2013-01-01T11:03:00Z">
        <w:r w:rsidRPr="004A53B1" w:rsidDel="004A0E9D">
          <w:rPr>
            <w:rFonts w:asciiTheme="minorHAnsi" w:hAnsiTheme="minorHAnsi" w:cstheme="minorHAnsi"/>
            <w:b/>
          </w:rPr>
          <w:delText xml:space="preserve">+ </w:delText>
        </w:r>
        <w:r w:rsidRPr="004A53B1" w:rsidDel="004A0E9D">
          <w:rPr>
            <w:rFonts w:asciiTheme="minorHAnsi" w:hAnsiTheme="minorHAnsi" w:cstheme="minorHAnsi"/>
          </w:rPr>
          <w:delText xml:space="preserve">Soporte para </w:delText>
        </w:r>
      </w:del>
      <w:del w:id="506" w:author="Kireta" w:date="2012-12-29T12:27:00Z">
        <w:r w:rsidRPr="004A53B1" w:rsidDel="00B02EA0">
          <w:rPr>
            <w:rFonts w:asciiTheme="minorHAnsi" w:hAnsiTheme="minorHAnsi" w:cstheme="minorHAnsi"/>
          </w:rPr>
          <w:delText>storage</w:delText>
        </w:r>
      </w:del>
      <w:del w:id="507" w:author="Kireta" w:date="2013-01-01T11:03:00Z">
        <w:r w:rsidRPr="004A53B1" w:rsidDel="004A0E9D">
          <w:rPr>
            <w:rFonts w:asciiTheme="minorHAnsi" w:hAnsiTheme="minorHAnsi" w:cstheme="minorHAnsi"/>
          </w:rPr>
          <w:delText xml:space="preserve"> en Java.</w:delText>
        </w:r>
      </w:del>
    </w:p>
    <w:p w:rsidR="007C676B" w:rsidRPr="004A53B1" w:rsidDel="004A0E9D" w:rsidRDefault="007C676B" w:rsidP="007C676B">
      <w:pPr>
        <w:ind w:left="360"/>
        <w:jc w:val="both"/>
        <w:rPr>
          <w:del w:id="508" w:author="Kireta" w:date="2013-01-01T11:03:00Z"/>
          <w:rFonts w:asciiTheme="minorHAnsi" w:hAnsiTheme="minorHAnsi" w:cstheme="minorHAnsi"/>
        </w:rPr>
      </w:pPr>
      <w:del w:id="509" w:author="Kireta" w:date="2013-01-01T11:03:00Z">
        <w:r w:rsidRPr="004A53B1" w:rsidDel="004A0E9D">
          <w:rPr>
            <w:rFonts w:asciiTheme="minorHAnsi" w:hAnsiTheme="minorHAnsi" w:cstheme="minorHAnsi"/>
            <w:b/>
          </w:rPr>
          <w:delText>+</w:delText>
        </w:r>
        <w:r w:rsidRPr="004A53B1" w:rsidDel="004A0E9D">
          <w:rPr>
            <w:rFonts w:asciiTheme="minorHAnsi" w:hAnsiTheme="minorHAnsi" w:cstheme="minorHAnsi"/>
          </w:rPr>
          <w:delText xml:space="preserve"> Soporta todas las primitivas básicas de </w:delText>
        </w:r>
      </w:del>
      <w:del w:id="510" w:author="Kireta" w:date="2012-12-29T12:27:00Z">
        <w:r w:rsidRPr="004A53B1" w:rsidDel="00B02EA0">
          <w:rPr>
            <w:rFonts w:asciiTheme="minorHAnsi" w:hAnsiTheme="minorHAnsi" w:cstheme="minorHAnsi"/>
          </w:rPr>
          <w:delText>storage</w:delText>
        </w:r>
      </w:del>
      <w:del w:id="511" w:author="Kireta" w:date="2013-01-01T11:03:00Z">
        <w:r w:rsidRPr="004A53B1" w:rsidDel="004A0E9D">
          <w:rPr>
            <w:rFonts w:asciiTheme="minorHAnsi" w:hAnsiTheme="minorHAnsi" w:cstheme="minorHAnsi"/>
          </w:rPr>
          <w:delText>.</w:delText>
        </w:r>
      </w:del>
    </w:p>
    <w:p w:rsidR="007C676B" w:rsidRPr="004A53B1" w:rsidDel="004A0E9D" w:rsidRDefault="007C676B" w:rsidP="007C676B">
      <w:pPr>
        <w:ind w:left="360"/>
        <w:jc w:val="both"/>
        <w:rPr>
          <w:del w:id="512" w:author="Kireta" w:date="2013-01-01T11:03:00Z"/>
          <w:rFonts w:asciiTheme="minorHAnsi" w:hAnsiTheme="minorHAnsi" w:cstheme="minorHAnsi"/>
        </w:rPr>
      </w:pPr>
      <w:del w:id="513" w:author="Kireta" w:date="2013-01-01T11:03:00Z">
        <w:r w:rsidRPr="004A53B1" w:rsidDel="004A0E9D">
          <w:rPr>
            <w:rFonts w:asciiTheme="minorHAnsi" w:hAnsiTheme="minorHAnsi" w:cstheme="minorHAnsi"/>
            <w:b/>
          </w:rPr>
          <w:delText>+</w:delText>
        </w:r>
        <w:r w:rsidRPr="004A53B1" w:rsidDel="004A0E9D">
          <w:rPr>
            <w:rFonts w:asciiTheme="minorHAnsi" w:hAnsiTheme="minorHAnsi" w:cstheme="minorHAnsi"/>
          </w:rPr>
          <w:delText xml:space="preserve"> El uso de las primitivas es simple y claro.</w:delText>
        </w:r>
      </w:del>
    </w:p>
    <w:p w:rsidR="007C676B" w:rsidDel="004A0E9D" w:rsidRDefault="007C676B" w:rsidP="00FF7A02">
      <w:pPr>
        <w:jc w:val="both"/>
        <w:rPr>
          <w:del w:id="514" w:author="Kireta" w:date="2013-01-01T11:03:00Z"/>
          <w:rFonts w:asciiTheme="minorHAnsi" w:hAnsiTheme="minorHAnsi" w:cstheme="minorHAnsi"/>
          <w:b/>
        </w:rPr>
      </w:pPr>
    </w:p>
    <w:p w:rsidR="00414559" w:rsidRPr="004A53B1" w:rsidDel="004A0E9D" w:rsidRDefault="007C676B" w:rsidP="007C676B">
      <w:pPr>
        <w:jc w:val="both"/>
        <w:rPr>
          <w:del w:id="515" w:author="Kireta" w:date="2013-01-01T11:03:00Z"/>
          <w:rFonts w:asciiTheme="minorHAnsi" w:hAnsiTheme="minorHAnsi" w:cstheme="minorHAnsi"/>
        </w:rPr>
      </w:pPr>
      <w:del w:id="516" w:author="Kireta" w:date="2013-01-01T11:03:00Z">
        <w:r w:rsidDel="004A0E9D">
          <w:rPr>
            <w:rFonts w:asciiTheme="minorHAnsi" w:hAnsiTheme="minorHAnsi" w:cstheme="minorHAnsi"/>
            <w:b/>
          </w:rPr>
          <w:delText>D</w:delText>
        </w:r>
        <w:r w:rsidR="00414559" w:rsidRPr="004A53B1" w:rsidDel="004A0E9D">
          <w:rPr>
            <w:rFonts w:asciiTheme="minorHAnsi" w:hAnsiTheme="minorHAnsi" w:cstheme="minorHAnsi"/>
            <w:b/>
          </w:rPr>
          <w:delText>esventajas</w:delText>
        </w:r>
      </w:del>
    </w:p>
    <w:p w:rsidR="00414559" w:rsidRPr="004A53B1" w:rsidDel="004A0E9D" w:rsidRDefault="00414559" w:rsidP="00FF7A02">
      <w:pPr>
        <w:ind w:left="360"/>
        <w:jc w:val="both"/>
        <w:rPr>
          <w:del w:id="517" w:author="Kireta" w:date="2013-01-01T11:03:00Z"/>
          <w:rFonts w:asciiTheme="minorHAnsi" w:hAnsiTheme="minorHAnsi" w:cstheme="minorHAnsi"/>
        </w:rPr>
      </w:pPr>
      <w:del w:id="518" w:author="Kireta" w:date="2013-01-01T11:03:00Z">
        <w:r w:rsidRPr="004A53B1" w:rsidDel="004A0E9D">
          <w:rPr>
            <w:rFonts w:asciiTheme="minorHAnsi" w:hAnsiTheme="minorHAnsi" w:cstheme="minorHAnsi"/>
            <w:b/>
          </w:rPr>
          <w:delText>-</w:delText>
        </w:r>
        <w:r w:rsidRPr="004A53B1" w:rsidDel="004A0E9D">
          <w:rPr>
            <w:rFonts w:asciiTheme="minorHAnsi" w:hAnsiTheme="minorHAnsi" w:cstheme="minorHAnsi"/>
          </w:rPr>
          <w:delText xml:space="preserve"> Presenta complicaciones para migrar entre protocolos dentro del framework.</w:delText>
        </w:r>
      </w:del>
    </w:p>
    <w:p w:rsidR="00414559" w:rsidRPr="004A53B1" w:rsidDel="004A0E9D" w:rsidRDefault="00414559" w:rsidP="00FF7A02">
      <w:pPr>
        <w:ind w:left="360"/>
        <w:jc w:val="both"/>
        <w:rPr>
          <w:del w:id="519" w:author="Kireta" w:date="2013-01-01T11:03:00Z"/>
          <w:rFonts w:asciiTheme="minorHAnsi" w:hAnsiTheme="minorHAnsi" w:cstheme="minorHAnsi"/>
        </w:rPr>
      </w:pPr>
      <w:del w:id="520" w:author="Kireta" w:date="2013-01-01T11:03:00Z">
        <w:r w:rsidRPr="004A53B1" w:rsidDel="004A0E9D">
          <w:rPr>
            <w:rFonts w:asciiTheme="minorHAnsi" w:hAnsiTheme="minorHAnsi" w:cstheme="minorHAnsi"/>
            <w:b/>
          </w:rPr>
          <w:delText>-</w:delText>
        </w:r>
        <w:r w:rsidRPr="004A53B1" w:rsidDel="004A0E9D">
          <w:rPr>
            <w:rFonts w:asciiTheme="minorHAnsi" w:hAnsiTheme="minorHAnsi" w:cstheme="minorHAnsi"/>
          </w:rPr>
          <w:delText xml:space="preserve"> No es simple implementar un nuevo protocolo dentro de JetS3t.</w:delText>
        </w:r>
      </w:del>
    </w:p>
    <w:p w:rsidR="00414559" w:rsidRPr="004A53B1" w:rsidDel="004A0E9D" w:rsidRDefault="00414559" w:rsidP="00FF7A02">
      <w:pPr>
        <w:ind w:left="360"/>
        <w:jc w:val="both"/>
        <w:rPr>
          <w:del w:id="521" w:author="Kireta" w:date="2013-01-01T11:03:00Z"/>
          <w:rFonts w:asciiTheme="minorHAnsi" w:hAnsiTheme="minorHAnsi" w:cstheme="minorHAnsi"/>
        </w:rPr>
      </w:pPr>
      <w:del w:id="522" w:author="Kireta" w:date="2013-01-01T11:03:00Z">
        <w:r w:rsidRPr="004A53B1" w:rsidDel="004A0E9D">
          <w:rPr>
            <w:rFonts w:asciiTheme="minorHAnsi" w:hAnsiTheme="minorHAnsi" w:cstheme="minorHAnsi"/>
            <w:b/>
          </w:rPr>
          <w:delText xml:space="preserve">- </w:delText>
        </w:r>
        <w:r w:rsidRPr="004A53B1" w:rsidDel="004A0E9D">
          <w:rPr>
            <w:rFonts w:asciiTheme="minorHAnsi" w:hAnsiTheme="minorHAnsi" w:cstheme="minorHAnsi"/>
          </w:rPr>
          <w:delText>No es posible migrar desde otro framework sin recodificar toda la aplicación.</w:delText>
        </w:r>
      </w:del>
    </w:p>
    <w:p w:rsidR="00414559" w:rsidRPr="004A53B1" w:rsidDel="004A0E9D" w:rsidRDefault="00414559" w:rsidP="00FF7A02">
      <w:pPr>
        <w:ind w:left="360"/>
        <w:jc w:val="both"/>
        <w:rPr>
          <w:del w:id="523" w:author="Kireta" w:date="2013-01-01T11:03:00Z"/>
          <w:rFonts w:asciiTheme="minorHAnsi" w:hAnsiTheme="minorHAnsi" w:cstheme="minorHAnsi"/>
        </w:rPr>
      </w:pPr>
      <w:del w:id="524" w:author="Kireta" w:date="2013-01-01T11:03:00Z">
        <w:r w:rsidRPr="004A53B1" w:rsidDel="004A0E9D">
          <w:rPr>
            <w:rFonts w:asciiTheme="minorHAnsi" w:hAnsiTheme="minorHAnsi" w:cstheme="minorHAnsi"/>
            <w:b/>
          </w:rPr>
          <w:delText xml:space="preserve">- </w:delText>
        </w:r>
        <w:r w:rsidRPr="004A53B1" w:rsidDel="004A0E9D">
          <w:rPr>
            <w:rFonts w:asciiTheme="minorHAnsi" w:hAnsiTheme="minorHAnsi" w:cstheme="minorHAnsi"/>
          </w:rPr>
          <w:delText>La configuración se realiza totalmente por código.</w:delText>
        </w:r>
      </w:del>
    </w:p>
    <w:p w:rsidR="00414559" w:rsidDel="004A0E9D" w:rsidRDefault="00414559" w:rsidP="00FF7A02">
      <w:pPr>
        <w:ind w:left="360"/>
        <w:jc w:val="both"/>
        <w:rPr>
          <w:del w:id="525" w:author="Kireta" w:date="2013-01-01T11:03:00Z"/>
          <w:rFonts w:asciiTheme="minorHAnsi" w:hAnsiTheme="minorHAnsi" w:cstheme="minorHAnsi"/>
        </w:rPr>
      </w:pPr>
      <w:del w:id="526" w:author="Kireta" w:date="2013-01-01T11:03:00Z">
        <w:r w:rsidRPr="004A53B1" w:rsidDel="004A0E9D">
          <w:rPr>
            <w:rFonts w:asciiTheme="minorHAnsi" w:hAnsiTheme="minorHAnsi" w:cstheme="minorHAnsi"/>
            <w:b/>
          </w:rPr>
          <w:delText xml:space="preserve">- </w:delText>
        </w:r>
        <w:r w:rsidRPr="004A53B1" w:rsidDel="004A0E9D">
          <w:rPr>
            <w:rFonts w:asciiTheme="minorHAnsi" w:hAnsiTheme="minorHAnsi" w:cstheme="minorHAnsi"/>
          </w:rPr>
          <w:delText xml:space="preserve">No se poseen </w:delText>
        </w:r>
        <w:r w:rsidR="0095358B" w:rsidDel="004A0E9D">
          <w:rPr>
            <w:rFonts w:asciiTheme="minorHAnsi" w:hAnsiTheme="minorHAnsi" w:cstheme="minorHAnsi"/>
          </w:rPr>
          <w:delText>fábricas</w:delText>
        </w:r>
        <w:r w:rsidRPr="004A53B1" w:rsidDel="004A0E9D">
          <w:rPr>
            <w:rFonts w:asciiTheme="minorHAnsi" w:hAnsiTheme="minorHAnsi" w:cstheme="minorHAnsi"/>
          </w:rPr>
          <w:delText>, el usuario debe construir todos los servicios a mano.</w:delText>
        </w:r>
      </w:del>
    </w:p>
    <w:p w:rsidR="002D2A65" w:rsidRDefault="002D2A65" w:rsidP="00FF7A02">
      <w:pPr>
        <w:ind w:left="360"/>
        <w:jc w:val="both"/>
        <w:rPr>
          <w:ins w:id="527" w:author="Kireta" w:date="2013-01-01T11:03:00Z"/>
          <w:rFonts w:asciiTheme="minorHAnsi" w:hAnsiTheme="minorHAnsi" w:cstheme="minorHAnsi"/>
          <w:b/>
        </w:rPr>
      </w:pPr>
    </w:p>
    <w:p w:rsidR="004A0E9D" w:rsidRPr="004A53B1" w:rsidRDefault="004A0E9D" w:rsidP="00FF7A02">
      <w:pPr>
        <w:ind w:left="360"/>
        <w:jc w:val="both"/>
        <w:rPr>
          <w:rFonts w:asciiTheme="minorHAnsi" w:hAnsiTheme="minorHAnsi" w:cstheme="minorHAnsi"/>
        </w:rPr>
      </w:pPr>
    </w:p>
    <w:p w:rsidR="002D2A65" w:rsidRPr="004A53B1" w:rsidRDefault="002D2A65" w:rsidP="005F0803">
      <w:pPr>
        <w:pStyle w:val="Heading4"/>
      </w:pPr>
      <w:bookmarkStart w:id="528" w:name="_Toc339204585"/>
      <w:r w:rsidRPr="004A53B1">
        <w:t>2.</w:t>
      </w:r>
      <w:r w:rsidR="005F0803">
        <w:t>1.</w:t>
      </w:r>
      <w:r>
        <w:t>7</w:t>
      </w:r>
      <w:r w:rsidRPr="004A53B1">
        <w:t>. libcloud</w:t>
      </w:r>
      <w:bookmarkEnd w:id="528"/>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 xml:space="preserve">El proyecto libcloud tiene por objetivo la generación de una interface única y simple a los servicios de tipo “compute” de distintos proveedores. Además de esto también cuenta con soporte sencillo para servicios de </w:t>
      </w:r>
      <w:del w:id="529" w:author="Kireta" w:date="2012-12-29T12:27:00Z">
        <w:r w:rsidRPr="004A53B1" w:rsidDel="00B02EA0">
          <w:rPr>
            <w:rFonts w:asciiTheme="minorHAnsi" w:hAnsiTheme="minorHAnsi" w:cstheme="minorHAnsi"/>
          </w:rPr>
          <w:delText>storage</w:delText>
        </w:r>
      </w:del>
      <w:ins w:id="530" w:author="Kireta" w:date="2012-12-29T12:27:00Z">
        <w:r w:rsidR="00B02EA0">
          <w:rPr>
            <w:rFonts w:asciiTheme="minorHAnsi" w:hAnsiTheme="minorHAnsi" w:cstheme="minorHAnsi"/>
          </w:rPr>
          <w:t>almacenamiento</w:t>
        </w:r>
      </w:ins>
      <w:r w:rsidRPr="004A53B1">
        <w:rPr>
          <w:rFonts w:asciiTheme="minorHAnsi" w:hAnsiTheme="minorHAnsi" w:cstheme="minorHAnsi"/>
        </w:rPr>
        <w:t>. Es principalmente un módulo para Python, pero también cuenta con desarrollo para Java, aunque por el momento con capacidades reducidas. El desarrollo de la versión Java de libcloud se encuentra congelado desde noviembre de 2010.</w:t>
      </w:r>
    </w:p>
    <w:p w:rsidR="002D2A65" w:rsidRPr="004A53B1" w:rsidRDefault="002D2A65" w:rsidP="00FF7A02">
      <w:pPr>
        <w:jc w:val="both"/>
        <w:rPr>
          <w:rFonts w:asciiTheme="minorHAnsi" w:hAnsiTheme="minorHAnsi" w:cstheme="minorHAnsi"/>
        </w:rPr>
      </w:pPr>
    </w:p>
    <w:p w:rsidR="002D2A65" w:rsidRDefault="002D2A65" w:rsidP="00FF7A02">
      <w:pPr>
        <w:jc w:val="both"/>
        <w:rPr>
          <w:rFonts w:asciiTheme="minorHAnsi" w:hAnsiTheme="minorHAnsi" w:cstheme="minorHAnsi"/>
        </w:rPr>
      </w:pPr>
      <w:r w:rsidRPr="004A53B1">
        <w:rPr>
          <w:rFonts w:asciiTheme="minorHAnsi" w:hAnsiTheme="minorHAnsi" w:cstheme="minorHAnsi"/>
        </w:rPr>
        <w:t xml:space="preserve">La </w:t>
      </w:r>
      <w:r>
        <w:rPr>
          <w:rFonts w:asciiTheme="minorHAnsi" w:hAnsiTheme="minorHAnsi" w:cstheme="minorHAnsi"/>
        </w:rPr>
        <w:t>figura 2.7</w:t>
      </w:r>
      <w:r w:rsidRPr="004A53B1">
        <w:rPr>
          <w:rFonts w:asciiTheme="minorHAnsi" w:hAnsiTheme="minorHAnsi" w:cstheme="minorHAnsi"/>
        </w:rPr>
        <w:t xml:space="preserve"> presenta una vista de alto nivel </w:t>
      </w:r>
      <w:r w:rsidR="0012263A">
        <w:rPr>
          <w:rFonts w:asciiTheme="minorHAnsi" w:hAnsiTheme="minorHAnsi" w:cstheme="minorHAnsi"/>
        </w:rPr>
        <w:t>de la arquitectura de libcloud.</w:t>
      </w:r>
    </w:p>
    <w:p w:rsidR="002D2A65" w:rsidRPr="004A53B1" w:rsidRDefault="002D2A65" w:rsidP="00FF7A02">
      <w:pPr>
        <w:jc w:val="both"/>
        <w:rPr>
          <w:rFonts w:asciiTheme="minorHAnsi" w:hAnsiTheme="minorHAnsi" w:cstheme="minorHAnsi"/>
        </w:rPr>
      </w:pPr>
    </w:p>
    <w:p w:rsidR="008261FC" w:rsidRDefault="008261FC" w:rsidP="00D728AB">
      <w:pPr>
        <w:jc w:val="center"/>
        <w:rPr>
          <w:rFonts w:asciiTheme="minorHAnsi" w:hAnsiTheme="minorHAnsi" w:cstheme="minorHAnsi"/>
        </w:rPr>
      </w:pPr>
      <w:r>
        <w:rPr>
          <w:rFonts w:asciiTheme="minorHAnsi" w:hAnsiTheme="minorHAnsi" w:cstheme="minorHAnsi"/>
          <w:noProof/>
          <w:lang w:val="en-US"/>
        </w:rPr>
        <w:drawing>
          <wp:inline distT="0" distB="0" distL="0" distR="0">
            <wp:extent cx="5943600" cy="4667250"/>
            <wp:effectExtent l="0" t="0" r="0" b="0"/>
            <wp:docPr id="7" name="Picture 7" descr="J:\Temp\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Temp\image03.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667250"/>
                    </a:xfrm>
                    <a:prstGeom prst="rect">
                      <a:avLst/>
                    </a:prstGeom>
                    <a:noFill/>
                    <a:ln>
                      <a:noFill/>
                    </a:ln>
                  </pic:spPr>
                </pic:pic>
              </a:graphicData>
            </a:graphic>
          </wp:inline>
        </w:drawing>
      </w:r>
    </w:p>
    <w:p w:rsidR="002D2A65" w:rsidRPr="004A53B1" w:rsidRDefault="002D2A65" w:rsidP="00D728AB">
      <w:pPr>
        <w:jc w:val="center"/>
        <w:rPr>
          <w:rFonts w:asciiTheme="minorHAnsi" w:hAnsiTheme="minorHAnsi" w:cstheme="minorHAnsi"/>
        </w:rPr>
      </w:pPr>
      <w:r w:rsidRPr="004A53B1">
        <w:rPr>
          <w:rFonts w:asciiTheme="minorHAnsi" w:hAnsiTheme="minorHAnsi" w:cstheme="minorHAnsi"/>
        </w:rPr>
        <w:t>Figura 2.</w:t>
      </w:r>
      <w:r>
        <w:rPr>
          <w:rFonts w:asciiTheme="minorHAnsi" w:hAnsiTheme="minorHAnsi" w:cstheme="minorHAnsi"/>
        </w:rPr>
        <w:t>7 Vista de alto nivel de la arquitectura de libcloud.</w:t>
      </w:r>
    </w:p>
    <w:p w:rsidR="0012263A" w:rsidRDefault="0012263A" w:rsidP="00FF7A02">
      <w:pPr>
        <w:jc w:val="both"/>
        <w:rPr>
          <w:rFonts w:asciiTheme="minorHAnsi" w:hAnsiTheme="minorHAnsi" w:cstheme="minorHAnsi"/>
        </w:rPr>
      </w:pPr>
    </w:p>
    <w:p w:rsidR="00D13E9D" w:rsidRDefault="0012263A" w:rsidP="00FF7A02">
      <w:pPr>
        <w:jc w:val="both"/>
        <w:rPr>
          <w:rFonts w:asciiTheme="minorHAnsi" w:hAnsiTheme="minorHAnsi" w:cstheme="minorHAnsi"/>
        </w:rPr>
      </w:pPr>
      <w:r>
        <w:rPr>
          <w:rFonts w:asciiTheme="minorHAnsi" w:hAnsiTheme="minorHAnsi" w:cstheme="minorHAnsi"/>
        </w:rPr>
        <w:t xml:space="preserve">Como se puede apreciar libcloud posee una fábrica de </w:t>
      </w:r>
      <w:r w:rsidR="0095358B">
        <w:rPr>
          <w:rFonts w:asciiTheme="minorHAnsi" w:hAnsiTheme="minorHAnsi" w:cstheme="minorHAnsi"/>
        </w:rPr>
        <w:t>controladore</w:t>
      </w:r>
      <w:r>
        <w:rPr>
          <w:rFonts w:asciiTheme="minorHAnsi" w:hAnsiTheme="minorHAnsi" w:cstheme="minorHAnsi"/>
        </w:rPr>
        <w:t>s</w:t>
      </w:r>
      <w:ins w:id="531" w:author="Kireta" w:date="2012-12-28T10:42:00Z">
        <w:r w:rsidR="000A1440">
          <w:rPr>
            <w:rFonts w:asciiTheme="minorHAnsi" w:hAnsiTheme="minorHAnsi" w:cstheme="minorHAnsi"/>
          </w:rPr>
          <w:t xml:space="preserve"> </w:t>
        </w:r>
      </w:ins>
      <w:r>
        <w:rPr>
          <w:rFonts w:asciiTheme="minorHAnsi" w:hAnsiTheme="minorHAnsi" w:cstheme="minorHAnsi"/>
        </w:rPr>
        <w:t xml:space="preserve">que gestiona la instanciación </w:t>
      </w:r>
      <w:r w:rsidR="00D13E9D">
        <w:rPr>
          <w:rFonts w:asciiTheme="minorHAnsi" w:hAnsiTheme="minorHAnsi" w:cstheme="minorHAnsi"/>
        </w:rPr>
        <w:t>de los objetos servicio deseado</w:t>
      </w:r>
      <w:r>
        <w:rPr>
          <w:rFonts w:asciiTheme="minorHAnsi" w:hAnsiTheme="minorHAnsi" w:cstheme="minorHAnsi"/>
        </w:rPr>
        <w:t>.</w:t>
      </w:r>
      <w:r w:rsidRPr="004A53B1">
        <w:rPr>
          <w:rFonts w:asciiTheme="minorHAnsi" w:hAnsiTheme="minorHAnsi" w:cstheme="minorHAnsi"/>
        </w:rPr>
        <w:t xml:space="preserve"> Esto evita que el </w:t>
      </w:r>
      <w:r w:rsidR="00D13E9D">
        <w:rPr>
          <w:rFonts w:asciiTheme="minorHAnsi" w:hAnsiTheme="minorHAnsi" w:cstheme="minorHAnsi"/>
        </w:rPr>
        <w:t xml:space="preserve">desarrollador </w:t>
      </w:r>
      <w:r w:rsidRPr="004A53B1">
        <w:rPr>
          <w:rFonts w:asciiTheme="minorHAnsi" w:hAnsiTheme="minorHAnsi" w:cstheme="minorHAnsi"/>
        </w:rPr>
        <w:t xml:space="preserve">tenga que conocer detalles de bajo nivel de la construcción de cada </w:t>
      </w:r>
      <w:r w:rsidR="00D13E9D">
        <w:rPr>
          <w:rFonts w:asciiTheme="minorHAnsi" w:hAnsiTheme="minorHAnsi" w:cstheme="minorHAnsi"/>
        </w:rPr>
        <w:t>objeto</w:t>
      </w:r>
      <w:r w:rsidRPr="004A53B1">
        <w:rPr>
          <w:rFonts w:asciiTheme="minorHAnsi" w:hAnsiTheme="minorHAnsi" w:cstheme="minorHAnsi"/>
        </w:rPr>
        <w:t>.</w:t>
      </w:r>
      <w:r>
        <w:rPr>
          <w:rFonts w:asciiTheme="minorHAnsi" w:hAnsiTheme="minorHAnsi" w:cstheme="minorHAnsi"/>
        </w:rPr>
        <w:t xml:space="preserve"> Sin embargo, la configuración de cada servicio se realiza por código</w:t>
      </w:r>
      <w:r w:rsidR="00D13E9D">
        <w:rPr>
          <w:rFonts w:asciiTheme="minorHAnsi" w:hAnsiTheme="minorHAnsi" w:cstheme="minorHAnsi"/>
        </w:rPr>
        <w:t xml:space="preserve"> sin ayuda de archivos XML o properties. Esto genera que cualquier cambio en los parámetros de un servicio traiga aparejado cambios de código.</w:t>
      </w:r>
    </w:p>
    <w:p w:rsidR="002D2A65" w:rsidRPr="004A53B1" w:rsidRDefault="002D2A65" w:rsidP="00FF7A02">
      <w:pPr>
        <w:jc w:val="both"/>
        <w:rPr>
          <w:rFonts w:asciiTheme="minorHAnsi" w:hAnsiTheme="minorHAnsi" w:cstheme="minorHAnsi"/>
        </w:rPr>
      </w:pPr>
    </w:p>
    <w:p w:rsidR="0012263A" w:rsidRPr="004A53B1" w:rsidRDefault="002D2A65" w:rsidP="00FF7A02">
      <w:pPr>
        <w:jc w:val="both"/>
        <w:rPr>
          <w:rFonts w:asciiTheme="minorHAnsi" w:hAnsiTheme="minorHAnsi" w:cstheme="minorHAnsi"/>
        </w:rPr>
      </w:pPr>
      <w:r w:rsidRPr="004A53B1">
        <w:rPr>
          <w:rFonts w:asciiTheme="minorHAnsi" w:hAnsiTheme="minorHAnsi" w:cstheme="minorHAnsi"/>
        </w:rPr>
        <w:t xml:space="preserve">En cuanto a su funcionalidad, libcloud soporta todas las primitivas básicas (subir, bajar, listar, buscar, borrar y extraer metadatos). Para comenzar a trabajar con libcloud para </w:t>
      </w:r>
      <w:del w:id="532" w:author="Kireta" w:date="2012-12-29T12:27:00Z">
        <w:r w:rsidRPr="004A53B1" w:rsidDel="00B02EA0">
          <w:rPr>
            <w:rFonts w:asciiTheme="minorHAnsi" w:hAnsiTheme="minorHAnsi" w:cstheme="minorHAnsi"/>
          </w:rPr>
          <w:delText>storage</w:delText>
        </w:r>
      </w:del>
      <w:ins w:id="533" w:author="Kireta" w:date="2012-12-29T12:27:00Z">
        <w:r w:rsidR="00B02EA0">
          <w:rPr>
            <w:rFonts w:asciiTheme="minorHAnsi" w:hAnsiTheme="minorHAnsi" w:cstheme="minorHAnsi"/>
          </w:rPr>
          <w:t>almacenamiento</w:t>
        </w:r>
      </w:ins>
      <w:r w:rsidRPr="004A53B1">
        <w:rPr>
          <w:rFonts w:asciiTheme="minorHAnsi" w:hAnsiTheme="minorHAnsi" w:cstheme="minorHAnsi"/>
        </w:rPr>
        <w:t xml:space="preserve"> tan solo tenemos que crear instancias de alguna </w:t>
      </w:r>
      <w:r w:rsidR="00D13E9D">
        <w:rPr>
          <w:rFonts w:asciiTheme="minorHAnsi" w:hAnsiTheme="minorHAnsi" w:cstheme="minorHAnsi"/>
        </w:rPr>
        <w:t xml:space="preserve">implementación de la interface de </w:t>
      </w:r>
      <w:del w:id="534" w:author="Kireta" w:date="2012-12-29T12:27:00Z">
        <w:r w:rsidR="00D13E9D" w:rsidDel="00B02EA0">
          <w:rPr>
            <w:rFonts w:asciiTheme="minorHAnsi" w:hAnsiTheme="minorHAnsi" w:cstheme="minorHAnsi"/>
          </w:rPr>
          <w:delText>storage</w:delText>
        </w:r>
      </w:del>
      <w:ins w:id="535" w:author="Kireta" w:date="2012-12-29T12:27:00Z">
        <w:r w:rsidR="00B02EA0">
          <w:rPr>
            <w:rFonts w:asciiTheme="minorHAnsi" w:hAnsiTheme="minorHAnsi" w:cstheme="minorHAnsi"/>
          </w:rPr>
          <w:t>almacenamiento</w:t>
        </w:r>
      </w:ins>
      <w:r w:rsidRPr="004A53B1">
        <w:rPr>
          <w:rFonts w:asciiTheme="minorHAnsi" w:hAnsiTheme="minorHAnsi" w:cstheme="minorHAnsi"/>
        </w:rPr>
        <w:t xml:space="preserve">. Los métodos provistos presentan un set suficiente y claro de primitivas para trabajar con cada </w:t>
      </w:r>
      <w:del w:id="536" w:author="Kireta" w:date="2013-01-01T11:19:00Z">
        <w:r w:rsidR="00925D8C" w:rsidDel="00546398">
          <w:rPr>
            <w:rFonts w:asciiTheme="minorHAnsi" w:hAnsiTheme="minorHAnsi" w:cstheme="minorHAnsi"/>
          </w:rPr>
          <w:delText>proveedor</w:delText>
        </w:r>
        <w:r w:rsidRPr="004A53B1" w:rsidDel="00546398">
          <w:rPr>
            <w:rFonts w:asciiTheme="minorHAnsi" w:hAnsiTheme="minorHAnsi" w:cstheme="minorHAnsi"/>
          </w:rPr>
          <w:delText>.</w:delText>
        </w:r>
        <w:r w:rsidR="0012263A" w:rsidRPr="004A53B1" w:rsidDel="00546398">
          <w:rPr>
            <w:rFonts w:asciiTheme="minorHAnsi" w:hAnsiTheme="minorHAnsi" w:cstheme="minorHAnsi"/>
          </w:rPr>
          <w:delText>Es</w:delText>
        </w:r>
      </w:del>
      <w:ins w:id="537" w:author="Kireta" w:date="2013-01-01T11:19:00Z">
        <w:r w:rsidR="00546398">
          <w:rPr>
            <w:rFonts w:asciiTheme="minorHAnsi" w:hAnsiTheme="minorHAnsi" w:cstheme="minorHAnsi"/>
          </w:rPr>
          <w:t>proveedor</w:t>
        </w:r>
        <w:r w:rsidR="00546398" w:rsidRPr="004A53B1">
          <w:rPr>
            <w:rFonts w:asciiTheme="minorHAnsi" w:hAnsiTheme="minorHAnsi" w:cstheme="minorHAnsi"/>
          </w:rPr>
          <w:t>. Es</w:t>
        </w:r>
      </w:ins>
      <w:r w:rsidR="0012263A" w:rsidRPr="004A53B1">
        <w:rPr>
          <w:rFonts w:asciiTheme="minorHAnsi" w:hAnsiTheme="minorHAnsi" w:cstheme="minorHAnsi"/>
        </w:rPr>
        <w:t xml:space="preserve"> igualmente simple implementar un nuevo servicio de </w:t>
      </w:r>
      <w:del w:id="538" w:author="Kireta" w:date="2012-12-29T12:27:00Z">
        <w:r w:rsidR="0012263A" w:rsidRPr="004A53B1" w:rsidDel="00B02EA0">
          <w:rPr>
            <w:rFonts w:asciiTheme="minorHAnsi" w:hAnsiTheme="minorHAnsi" w:cstheme="minorHAnsi"/>
          </w:rPr>
          <w:delText>storage</w:delText>
        </w:r>
      </w:del>
      <w:ins w:id="539" w:author="Kireta" w:date="2012-12-29T12:27:00Z">
        <w:r w:rsidR="00B02EA0">
          <w:rPr>
            <w:rFonts w:asciiTheme="minorHAnsi" w:hAnsiTheme="minorHAnsi" w:cstheme="minorHAnsi"/>
          </w:rPr>
          <w:t>almacenamiento</w:t>
        </w:r>
      </w:ins>
      <w:r w:rsidR="0012263A" w:rsidRPr="004A53B1">
        <w:rPr>
          <w:rFonts w:asciiTheme="minorHAnsi" w:hAnsiTheme="minorHAnsi" w:cstheme="minorHAnsi"/>
        </w:rPr>
        <w:t xml:space="preserve">. Para esto debe extenderse la </w:t>
      </w:r>
      <w:r w:rsidR="00D13E9D">
        <w:rPr>
          <w:rFonts w:asciiTheme="minorHAnsi" w:hAnsiTheme="minorHAnsi" w:cstheme="minorHAnsi"/>
        </w:rPr>
        <w:t>interface provista</w:t>
      </w:r>
      <w:r w:rsidR="0012263A" w:rsidRPr="004A53B1">
        <w:rPr>
          <w:rFonts w:asciiTheme="minorHAnsi" w:hAnsiTheme="minorHAnsi" w:cstheme="minorHAnsi"/>
        </w:rPr>
        <w:t xml:space="preserve"> implementando todos los métodos necesarios.</w:t>
      </w:r>
    </w:p>
    <w:p w:rsidR="002D2A65" w:rsidRPr="004A53B1" w:rsidRDefault="002D2A65" w:rsidP="00FF7A02">
      <w:pPr>
        <w:jc w:val="both"/>
        <w:rPr>
          <w:rFonts w:asciiTheme="minorHAnsi" w:hAnsiTheme="minorHAnsi" w:cstheme="minorHAnsi"/>
        </w:rPr>
      </w:pPr>
    </w:p>
    <w:p w:rsidR="0012263A" w:rsidRDefault="002D2A65" w:rsidP="00FF7A02">
      <w:pPr>
        <w:jc w:val="both"/>
        <w:rPr>
          <w:rFonts w:asciiTheme="minorHAnsi" w:hAnsiTheme="minorHAnsi" w:cstheme="minorHAnsi"/>
        </w:rPr>
      </w:pPr>
      <w:r w:rsidRPr="004A53B1">
        <w:rPr>
          <w:rFonts w:asciiTheme="minorHAnsi" w:hAnsiTheme="minorHAnsi" w:cstheme="minorHAnsi"/>
        </w:rPr>
        <w:t xml:space="preserve">Si hablamos de migración entre proveedores dentro de libcloud, podemos notar que si se utilizan correctamente las interfaces provistas el pasaje es muy simple. Tan solo se deben cambiar el tipo de la clase concreta y los parámetros necesarios del constructor. </w:t>
      </w:r>
    </w:p>
    <w:p w:rsidR="0012263A" w:rsidRDefault="0012263A"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Un punto que libcloud no contempla es su utilización dentro de una aplicación ya</w:t>
      </w:r>
      <w:r w:rsidR="0012263A">
        <w:rPr>
          <w:rFonts w:asciiTheme="minorHAnsi" w:hAnsiTheme="minorHAnsi" w:cstheme="minorHAnsi"/>
        </w:rPr>
        <w:t xml:space="preserve"> codificada con otro framework</w:t>
      </w:r>
      <w:r w:rsidRPr="004A53B1">
        <w:rPr>
          <w:rFonts w:asciiTheme="minorHAnsi" w:hAnsiTheme="minorHAnsi" w:cstheme="minorHAnsi"/>
        </w:rPr>
        <w:t>. Por ejemplo, si el usuario tiene implementada una aplicación para S3 con JetS3 y quiere utilizar Nirvanix con libcloud no tiene otra salida que volver a codificar su aplicación desde cero.</w:t>
      </w:r>
    </w:p>
    <w:p w:rsidR="002D2A65" w:rsidRPr="004A53B1" w:rsidDel="00B02EA0" w:rsidRDefault="002D2A65" w:rsidP="00FF7A02">
      <w:pPr>
        <w:jc w:val="both"/>
        <w:rPr>
          <w:del w:id="540" w:author="Kireta" w:date="2012-12-29T12:22:00Z"/>
          <w:rFonts w:asciiTheme="minorHAnsi" w:hAnsiTheme="minorHAnsi" w:cstheme="minorHAnsi"/>
        </w:rPr>
      </w:pPr>
    </w:p>
    <w:p w:rsidR="002D2A65" w:rsidRPr="004A53B1" w:rsidDel="00B02EA0" w:rsidRDefault="002D2A65" w:rsidP="00FF7A02">
      <w:pPr>
        <w:jc w:val="both"/>
        <w:rPr>
          <w:del w:id="541" w:author="Kireta" w:date="2012-12-29T12:22:00Z"/>
          <w:rFonts w:asciiTheme="minorHAnsi" w:hAnsiTheme="minorHAnsi" w:cstheme="minorHAnsi"/>
        </w:rPr>
      </w:pPr>
    </w:p>
    <w:p w:rsidR="002D2A65" w:rsidRPr="004A53B1" w:rsidDel="00B02EA0" w:rsidRDefault="002D2A65" w:rsidP="00FF7A02">
      <w:pPr>
        <w:jc w:val="both"/>
        <w:rPr>
          <w:del w:id="542" w:author="Kireta" w:date="2012-12-29T12:21:00Z"/>
          <w:rFonts w:asciiTheme="minorHAnsi" w:hAnsiTheme="minorHAnsi" w:cstheme="minorHAnsi"/>
        </w:rPr>
      </w:pPr>
      <w:del w:id="543" w:author="Kireta" w:date="2012-12-29T12:21:00Z">
        <w:r w:rsidRPr="004A53B1" w:rsidDel="00B02EA0">
          <w:rPr>
            <w:rFonts w:asciiTheme="minorHAnsi" w:hAnsiTheme="minorHAnsi" w:cstheme="minorHAnsi"/>
            <w:b/>
          </w:rPr>
          <w:delText>Servicios de storage soportados</w:delText>
        </w:r>
      </w:del>
    </w:p>
    <w:p w:rsidR="002D2A65" w:rsidRPr="004A53B1" w:rsidDel="00B02EA0" w:rsidRDefault="002D2A65" w:rsidP="00FF7A02">
      <w:pPr>
        <w:numPr>
          <w:ilvl w:val="0"/>
          <w:numId w:val="2"/>
        </w:numPr>
        <w:ind w:hanging="360"/>
        <w:jc w:val="both"/>
        <w:rPr>
          <w:del w:id="544" w:author="Kireta" w:date="2012-12-29T12:21:00Z"/>
          <w:rFonts w:asciiTheme="minorHAnsi" w:hAnsiTheme="minorHAnsi" w:cstheme="minorHAnsi"/>
        </w:rPr>
      </w:pPr>
      <w:del w:id="545" w:author="Kireta" w:date="2012-12-29T12:21:00Z">
        <w:r w:rsidRPr="004A53B1" w:rsidDel="00B02EA0">
          <w:rPr>
            <w:rFonts w:asciiTheme="minorHAnsi" w:hAnsiTheme="minorHAnsi" w:cstheme="minorHAnsi"/>
          </w:rPr>
          <w:delText>Nirvanix</w:delText>
        </w:r>
      </w:del>
    </w:p>
    <w:p w:rsidR="002D2A65" w:rsidRPr="004A53B1" w:rsidDel="00B02EA0" w:rsidRDefault="002D2A65" w:rsidP="00FF7A02">
      <w:pPr>
        <w:numPr>
          <w:ilvl w:val="0"/>
          <w:numId w:val="2"/>
        </w:numPr>
        <w:ind w:hanging="360"/>
        <w:jc w:val="both"/>
        <w:rPr>
          <w:del w:id="546" w:author="Kireta" w:date="2012-12-29T12:21:00Z"/>
          <w:rFonts w:asciiTheme="minorHAnsi" w:hAnsiTheme="minorHAnsi" w:cstheme="minorHAnsi"/>
        </w:rPr>
      </w:pPr>
      <w:del w:id="547" w:author="Kireta" w:date="2012-12-29T12:21:00Z">
        <w:r w:rsidRPr="004A53B1" w:rsidDel="00B02EA0">
          <w:rPr>
            <w:rFonts w:asciiTheme="minorHAnsi" w:hAnsiTheme="minorHAnsi" w:cstheme="minorHAnsi"/>
          </w:rPr>
          <w:delText>S3</w:delText>
        </w:r>
      </w:del>
    </w:p>
    <w:p w:rsidR="002D2A65" w:rsidRPr="004A53B1" w:rsidRDefault="002D2A65" w:rsidP="00FF7A02">
      <w:pPr>
        <w:jc w:val="both"/>
        <w:rPr>
          <w:rFonts w:asciiTheme="minorHAnsi" w:hAnsiTheme="minorHAnsi" w:cstheme="minorHAnsi"/>
        </w:rPr>
      </w:pPr>
    </w:p>
    <w:p w:rsidR="007C676B" w:rsidRPr="004A53B1" w:rsidDel="004A0E9D" w:rsidRDefault="002D2A65" w:rsidP="007C676B">
      <w:pPr>
        <w:jc w:val="both"/>
        <w:rPr>
          <w:del w:id="548" w:author="Kireta" w:date="2013-01-01T11:04:00Z"/>
          <w:rFonts w:asciiTheme="minorHAnsi" w:hAnsiTheme="minorHAnsi" w:cstheme="minorHAnsi"/>
        </w:rPr>
      </w:pPr>
      <w:del w:id="549" w:author="Kireta" w:date="2013-01-01T11:04:00Z">
        <w:r w:rsidRPr="004A53B1" w:rsidDel="004A0E9D">
          <w:rPr>
            <w:rFonts w:asciiTheme="minorHAnsi" w:hAnsiTheme="minorHAnsi" w:cstheme="minorHAnsi"/>
            <w:b/>
          </w:rPr>
          <w:delText xml:space="preserve">Ventajas </w:delText>
        </w:r>
      </w:del>
    </w:p>
    <w:p w:rsidR="007C676B" w:rsidRPr="004A53B1" w:rsidDel="004A0E9D" w:rsidRDefault="007C676B" w:rsidP="007C676B">
      <w:pPr>
        <w:ind w:left="360"/>
        <w:jc w:val="both"/>
        <w:rPr>
          <w:del w:id="550" w:author="Kireta" w:date="2013-01-01T11:04:00Z"/>
          <w:rFonts w:asciiTheme="minorHAnsi" w:hAnsiTheme="minorHAnsi" w:cstheme="minorHAnsi"/>
        </w:rPr>
      </w:pPr>
      <w:del w:id="551" w:author="Kireta" w:date="2013-01-01T11:04:00Z">
        <w:r w:rsidRPr="004A53B1" w:rsidDel="004A0E9D">
          <w:rPr>
            <w:rFonts w:asciiTheme="minorHAnsi" w:hAnsiTheme="minorHAnsi" w:cstheme="minorHAnsi"/>
            <w:b/>
          </w:rPr>
          <w:delText xml:space="preserve">+ </w:delText>
        </w:r>
        <w:r w:rsidRPr="004A53B1" w:rsidDel="004A0E9D">
          <w:rPr>
            <w:rFonts w:asciiTheme="minorHAnsi" w:hAnsiTheme="minorHAnsi" w:cstheme="minorHAnsi"/>
          </w:rPr>
          <w:delText xml:space="preserve">Soporte para </w:delText>
        </w:r>
      </w:del>
      <w:del w:id="552" w:author="Kireta" w:date="2012-12-29T12:27:00Z">
        <w:r w:rsidRPr="004A53B1" w:rsidDel="00B02EA0">
          <w:rPr>
            <w:rFonts w:asciiTheme="minorHAnsi" w:hAnsiTheme="minorHAnsi" w:cstheme="minorHAnsi"/>
          </w:rPr>
          <w:delText>storage</w:delText>
        </w:r>
      </w:del>
      <w:del w:id="553" w:author="Kireta" w:date="2013-01-01T11:04:00Z">
        <w:r w:rsidRPr="004A53B1" w:rsidDel="004A0E9D">
          <w:rPr>
            <w:rFonts w:asciiTheme="minorHAnsi" w:hAnsiTheme="minorHAnsi" w:cstheme="minorHAnsi"/>
          </w:rPr>
          <w:delText xml:space="preserve"> en Java.</w:delText>
        </w:r>
      </w:del>
    </w:p>
    <w:p w:rsidR="007C676B" w:rsidRPr="004A53B1" w:rsidDel="004A0E9D" w:rsidRDefault="007C676B" w:rsidP="007C676B">
      <w:pPr>
        <w:ind w:left="360"/>
        <w:jc w:val="both"/>
        <w:rPr>
          <w:del w:id="554" w:author="Kireta" w:date="2013-01-01T11:04:00Z"/>
          <w:rFonts w:asciiTheme="minorHAnsi" w:hAnsiTheme="minorHAnsi" w:cstheme="minorHAnsi"/>
        </w:rPr>
      </w:pPr>
      <w:del w:id="555" w:author="Kireta" w:date="2013-01-01T11:04:00Z">
        <w:r w:rsidRPr="004A53B1" w:rsidDel="004A0E9D">
          <w:rPr>
            <w:rFonts w:asciiTheme="minorHAnsi" w:hAnsiTheme="minorHAnsi" w:cstheme="minorHAnsi"/>
            <w:b/>
          </w:rPr>
          <w:delText>+</w:delText>
        </w:r>
        <w:r w:rsidRPr="004A53B1" w:rsidDel="004A0E9D">
          <w:rPr>
            <w:rFonts w:asciiTheme="minorHAnsi" w:hAnsiTheme="minorHAnsi" w:cstheme="minorHAnsi"/>
          </w:rPr>
          <w:delText xml:space="preserve"> Soporta todas las primitivas básicas de </w:delText>
        </w:r>
      </w:del>
      <w:del w:id="556" w:author="Kireta" w:date="2012-12-29T12:27:00Z">
        <w:r w:rsidRPr="004A53B1" w:rsidDel="00B02EA0">
          <w:rPr>
            <w:rFonts w:asciiTheme="minorHAnsi" w:hAnsiTheme="minorHAnsi" w:cstheme="minorHAnsi"/>
          </w:rPr>
          <w:delText>storage</w:delText>
        </w:r>
      </w:del>
      <w:del w:id="557" w:author="Kireta" w:date="2013-01-01T11:04:00Z">
        <w:r w:rsidRPr="004A53B1" w:rsidDel="004A0E9D">
          <w:rPr>
            <w:rFonts w:asciiTheme="minorHAnsi" w:hAnsiTheme="minorHAnsi" w:cstheme="minorHAnsi"/>
          </w:rPr>
          <w:delText xml:space="preserve">. </w:delText>
        </w:r>
      </w:del>
    </w:p>
    <w:p w:rsidR="007C676B" w:rsidRPr="004A53B1" w:rsidDel="004A0E9D" w:rsidRDefault="007C676B" w:rsidP="007C676B">
      <w:pPr>
        <w:ind w:left="360"/>
        <w:jc w:val="both"/>
        <w:rPr>
          <w:del w:id="558" w:author="Kireta" w:date="2013-01-01T11:04:00Z"/>
          <w:rFonts w:asciiTheme="minorHAnsi" w:hAnsiTheme="minorHAnsi" w:cstheme="minorHAnsi"/>
        </w:rPr>
      </w:pPr>
      <w:del w:id="559" w:author="Kireta" w:date="2013-01-01T11:04:00Z">
        <w:r w:rsidRPr="004A53B1" w:rsidDel="004A0E9D">
          <w:rPr>
            <w:rFonts w:asciiTheme="minorHAnsi" w:hAnsiTheme="minorHAnsi" w:cstheme="minorHAnsi"/>
            <w:b/>
          </w:rPr>
          <w:delText>+</w:delText>
        </w:r>
        <w:r w:rsidRPr="004A53B1" w:rsidDel="004A0E9D">
          <w:rPr>
            <w:rFonts w:asciiTheme="minorHAnsi" w:hAnsiTheme="minorHAnsi" w:cstheme="minorHAnsi"/>
          </w:rPr>
          <w:delText xml:space="preserve"> El uso de las primitivas es simple y claro.</w:delText>
        </w:r>
      </w:del>
    </w:p>
    <w:p w:rsidR="007C676B" w:rsidRPr="004A53B1" w:rsidDel="004A0E9D" w:rsidRDefault="007C676B" w:rsidP="007C676B">
      <w:pPr>
        <w:ind w:left="360"/>
        <w:jc w:val="both"/>
        <w:rPr>
          <w:del w:id="560" w:author="Kireta" w:date="2013-01-01T11:04:00Z"/>
          <w:rFonts w:asciiTheme="minorHAnsi" w:hAnsiTheme="minorHAnsi" w:cstheme="minorHAnsi"/>
        </w:rPr>
      </w:pPr>
      <w:del w:id="561" w:author="Kireta" w:date="2013-01-01T11:04:00Z">
        <w:r w:rsidRPr="004A53B1" w:rsidDel="004A0E9D">
          <w:rPr>
            <w:rFonts w:asciiTheme="minorHAnsi" w:hAnsiTheme="minorHAnsi" w:cstheme="minorHAnsi"/>
            <w:b/>
          </w:rPr>
          <w:delText>+</w:delText>
        </w:r>
        <w:r w:rsidRPr="004A53B1" w:rsidDel="004A0E9D">
          <w:rPr>
            <w:rFonts w:asciiTheme="minorHAnsi" w:hAnsiTheme="minorHAnsi" w:cstheme="minorHAnsi"/>
          </w:rPr>
          <w:delText xml:space="preserve"> Es fácil migrar entre protocolos dentro del framework.</w:delText>
        </w:r>
      </w:del>
    </w:p>
    <w:p w:rsidR="007C676B" w:rsidRPr="004A53B1" w:rsidDel="004A0E9D" w:rsidRDefault="007C676B" w:rsidP="007C676B">
      <w:pPr>
        <w:ind w:left="360"/>
        <w:jc w:val="both"/>
        <w:rPr>
          <w:del w:id="562" w:author="Kireta" w:date="2013-01-01T11:04:00Z"/>
          <w:rFonts w:asciiTheme="minorHAnsi" w:hAnsiTheme="minorHAnsi" w:cstheme="minorHAnsi"/>
        </w:rPr>
      </w:pPr>
      <w:del w:id="563" w:author="Kireta" w:date="2013-01-01T11:04:00Z">
        <w:r w:rsidRPr="004A53B1" w:rsidDel="004A0E9D">
          <w:rPr>
            <w:rFonts w:asciiTheme="minorHAnsi" w:hAnsiTheme="minorHAnsi" w:cstheme="minorHAnsi"/>
            <w:b/>
          </w:rPr>
          <w:delText>+</w:delText>
        </w:r>
        <w:r w:rsidRPr="004A53B1" w:rsidDel="004A0E9D">
          <w:rPr>
            <w:rFonts w:asciiTheme="minorHAnsi" w:hAnsiTheme="minorHAnsi" w:cstheme="minorHAnsi"/>
          </w:rPr>
          <w:delText xml:space="preserve"> Es sencillo implementar un nuevo servicio dentro de libcloud.</w:delText>
        </w:r>
      </w:del>
    </w:p>
    <w:p w:rsidR="007C676B" w:rsidDel="004A0E9D" w:rsidRDefault="007C676B" w:rsidP="007C676B">
      <w:pPr>
        <w:ind w:left="360"/>
        <w:jc w:val="both"/>
        <w:rPr>
          <w:del w:id="564" w:author="Kireta" w:date="2013-01-01T11:04:00Z"/>
          <w:rFonts w:asciiTheme="minorHAnsi" w:hAnsiTheme="minorHAnsi" w:cstheme="minorHAnsi"/>
        </w:rPr>
      </w:pPr>
      <w:del w:id="565" w:author="Kireta" w:date="2013-01-01T11:04:00Z">
        <w:r w:rsidRPr="004A53B1" w:rsidDel="004A0E9D">
          <w:rPr>
            <w:rFonts w:asciiTheme="minorHAnsi" w:hAnsiTheme="minorHAnsi" w:cstheme="minorHAnsi"/>
            <w:b/>
          </w:rPr>
          <w:delText xml:space="preserve">+ </w:delText>
        </w:r>
        <w:r w:rsidRPr="004A53B1" w:rsidDel="004A0E9D">
          <w:rPr>
            <w:rFonts w:asciiTheme="minorHAnsi" w:hAnsiTheme="minorHAnsi" w:cstheme="minorHAnsi"/>
          </w:rPr>
          <w:delText xml:space="preserve">Hace uso de </w:delText>
        </w:r>
        <w:r w:rsidDel="004A0E9D">
          <w:rPr>
            <w:rFonts w:asciiTheme="minorHAnsi" w:hAnsiTheme="minorHAnsi" w:cstheme="minorHAnsi"/>
          </w:rPr>
          <w:delText>fábricas</w:delText>
        </w:r>
        <w:r w:rsidRPr="004A53B1" w:rsidDel="004A0E9D">
          <w:rPr>
            <w:rFonts w:asciiTheme="minorHAnsi" w:hAnsiTheme="minorHAnsi" w:cstheme="minorHAnsi"/>
          </w:rPr>
          <w:delText xml:space="preserve"> para facilitar la instanciación de servicios.</w:delText>
        </w:r>
      </w:del>
    </w:p>
    <w:p w:rsidR="007C676B" w:rsidDel="004A0E9D" w:rsidRDefault="007C676B" w:rsidP="00FF7A02">
      <w:pPr>
        <w:jc w:val="both"/>
        <w:rPr>
          <w:del w:id="566" w:author="Kireta" w:date="2013-01-01T11:04:00Z"/>
          <w:rFonts w:asciiTheme="minorHAnsi" w:hAnsiTheme="minorHAnsi" w:cstheme="minorHAnsi"/>
          <w:b/>
        </w:rPr>
      </w:pPr>
    </w:p>
    <w:p w:rsidR="002D2A65" w:rsidRPr="004A53B1" w:rsidDel="004A0E9D" w:rsidRDefault="007C676B" w:rsidP="00FF7A02">
      <w:pPr>
        <w:jc w:val="both"/>
        <w:rPr>
          <w:del w:id="567" w:author="Kireta" w:date="2013-01-01T11:04:00Z"/>
          <w:rFonts w:asciiTheme="minorHAnsi" w:hAnsiTheme="minorHAnsi" w:cstheme="minorHAnsi"/>
        </w:rPr>
      </w:pPr>
      <w:del w:id="568" w:author="Kireta" w:date="2013-01-01T11:04:00Z">
        <w:r w:rsidDel="004A0E9D">
          <w:rPr>
            <w:rFonts w:asciiTheme="minorHAnsi" w:hAnsiTheme="minorHAnsi" w:cstheme="minorHAnsi"/>
            <w:b/>
          </w:rPr>
          <w:delText>D</w:delText>
        </w:r>
        <w:r w:rsidR="002D2A65" w:rsidRPr="004A53B1" w:rsidDel="004A0E9D">
          <w:rPr>
            <w:rFonts w:asciiTheme="minorHAnsi" w:hAnsiTheme="minorHAnsi" w:cstheme="minorHAnsi"/>
            <w:b/>
          </w:rPr>
          <w:delText>esventajas</w:delText>
        </w:r>
      </w:del>
    </w:p>
    <w:p w:rsidR="002D2A65" w:rsidRPr="004A53B1" w:rsidDel="004A0E9D" w:rsidRDefault="002D2A65" w:rsidP="007C676B">
      <w:pPr>
        <w:ind w:left="360"/>
        <w:jc w:val="both"/>
        <w:rPr>
          <w:del w:id="569" w:author="Kireta" w:date="2013-01-01T11:04:00Z"/>
          <w:rFonts w:asciiTheme="minorHAnsi" w:hAnsiTheme="minorHAnsi" w:cstheme="minorHAnsi"/>
        </w:rPr>
      </w:pPr>
      <w:del w:id="570" w:author="Kireta" w:date="2013-01-01T11:04:00Z">
        <w:r w:rsidRPr="004A53B1" w:rsidDel="004A0E9D">
          <w:rPr>
            <w:rFonts w:asciiTheme="minorHAnsi" w:hAnsiTheme="minorHAnsi" w:cstheme="minorHAnsi"/>
            <w:b/>
          </w:rPr>
          <w:delText xml:space="preserve">- </w:delText>
        </w:r>
        <w:r w:rsidRPr="004A53B1" w:rsidDel="004A0E9D">
          <w:rPr>
            <w:rFonts w:asciiTheme="minorHAnsi" w:hAnsiTheme="minorHAnsi" w:cstheme="minorHAnsi"/>
          </w:rPr>
          <w:delText>Desarrollo congelado desde fines de 2010.</w:delText>
        </w:r>
      </w:del>
    </w:p>
    <w:p w:rsidR="002D2A65" w:rsidRPr="004A53B1" w:rsidDel="004A0E9D" w:rsidRDefault="002D2A65" w:rsidP="00FF7A02">
      <w:pPr>
        <w:ind w:left="360"/>
        <w:jc w:val="both"/>
        <w:rPr>
          <w:del w:id="571" w:author="Kireta" w:date="2013-01-01T11:04:00Z"/>
          <w:rFonts w:asciiTheme="minorHAnsi" w:hAnsiTheme="minorHAnsi" w:cstheme="minorHAnsi"/>
        </w:rPr>
      </w:pPr>
      <w:del w:id="572" w:author="Kireta" w:date="2013-01-01T11:04:00Z">
        <w:r w:rsidRPr="004A53B1" w:rsidDel="004A0E9D">
          <w:rPr>
            <w:rFonts w:asciiTheme="minorHAnsi" w:hAnsiTheme="minorHAnsi" w:cstheme="minorHAnsi"/>
            <w:b/>
          </w:rPr>
          <w:delText xml:space="preserve">- </w:delText>
        </w:r>
        <w:r w:rsidRPr="004A53B1" w:rsidDel="004A0E9D">
          <w:rPr>
            <w:rFonts w:asciiTheme="minorHAnsi" w:hAnsiTheme="minorHAnsi" w:cstheme="minorHAnsi"/>
          </w:rPr>
          <w:delText>No es posible migrar desde otro framework sin recodificar toda la aplicación.</w:delText>
        </w:r>
      </w:del>
    </w:p>
    <w:p w:rsidR="002D2A65" w:rsidDel="004A0E9D" w:rsidRDefault="002D2A65" w:rsidP="007C676B">
      <w:pPr>
        <w:ind w:left="360"/>
        <w:jc w:val="both"/>
        <w:rPr>
          <w:del w:id="573" w:author="Kireta" w:date="2013-01-01T11:04:00Z"/>
          <w:rFonts w:asciiTheme="minorHAnsi" w:hAnsiTheme="minorHAnsi" w:cstheme="minorHAnsi"/>
        </w:rPr>
      </w:pPr>
      <w:del w:id="574" w:author="Kireta" w:date="2013-01-01T11:04:00Z">
        <w:r w:rsidRPr="004A53B1" w:rsidDel="004A0E9D">
          <w:rPr>
            <w:rFonts w:asciiTheme="minorHAnsi" w:hAnsiTheme="minorHAnsi" w:cstheme="minorHAnsi"/>
            <w:b/>
          </w:rPr>
          <w:delText xml:space="preserve">- </w:delText>
        </w:r>
        <w:r w:rsidRPr="004A53B1" w:rsidDel="004A0E9D">
          <w:rPr>
            <w:rFonts w:asciiTheme="minorHAnsi" w:hAnsiTheme="minorHAnsi" w:cstheme="minorHAnsi"/>
          </w:rPr>
          <w:delText xml:space="preserve">No posee archivos de </w:delText>
        </w:r>
        <w:r w:rsidR="00925D8C" w:rsidRPr="004A53B1" w:rsidDel="004A0E9D">
          <w:rPr>
            <w:rFonts w:asciiTheme="minorHAnsi" w:hAnsiTheme="minorHAnsi" w:cstheme="minorHAnsi"/>
          </w:rPr>
          <w:delText>configuración</w:delText>
        </w:r>
        <w:r w:rsidRPr="004A53B1" w:rsidDel="004A0E9D">
          <w:rPr>
            <w:rFonts w:asciiTheme="minorHAnsi" w:hAnsiTheme="minorHAnsi" w:cstheme="minorHAnsi"/>
          </w:rPr>
          <w:delText>, todo se realiza por código.</w:delText>
        </w:r>
      </w:del>
    </w:p>
    <w:p w:rsidR="002D2A65" w:rsidRDefault="002D2A65" w:rsidP="00FF7A02">
      <w:pPr>
        <w:ind w:left="360"/>
        <w:jc w:val="both"/>
        <w:rPr>
          <w:ins w:id="575" w:author="Kireta" w:date="2013-01-01T11:04:00Z"/>
          <w:rFonts w:asciiTheme="minorHAnsi" w:hAnsiTheme="minorHAnsi" w:cstheme="minorHAnsi"/>
          <w:b/>
        </w:rPr>
      </w:pPr>
    </w:p>
    <w:p w:rsidR="004A0E9D" w:rsidRDefault="004A0E9D" w:rsidP="00FF7A02">
      <w:pPr>
        <w:ind w:left="360"/>
        <w:jc w:val="both"/>
        <w:rPr>
          <w:rFonts w:asciiTheme="minorHAnsi" w:hAnsiTheme="minorHAnsi" w:cstheme="minorHAnsi"/>
        </w:rPr>
      </w:pPr>
    </w:p>
    <w:p w:rsidR="002E2082" w:rsidRDefault="002E2082" w:rsidP="00D728AB">
      <w:pPr>
        <w:pStyle w:val="Heading3"/>
      </w:pPr>
      <w:r>
        <w:t>2.</w:t>
      </w:r>
      <w:r w:rsidR="005F0803">
        <w:t>2</w:t>
      </w:r>
      <w:r>
        <w:t>. Resultados generales</w:t>
      </w:r>
    </w:p>
    <w:p w:rsidR="00D435A5" w:rsidRDefault="002E2082" w:rsidP="00FF7A02">
      <w:pPr>
        <w:jc w:val="both"/>
        <w:rPr>
          <w:ins w:id="576" w:author="Kireta" w:date="2012-12-29T11:05:00Z"/>
          <w:rFonts w:asciiTheme="minorHAnsi" w:hAnsiTheme="minorHAnsi" w:cstheme="minorHAnsi"/>
        </w:rPr>
      </w:pPr>
      <w:r>
        <w:rPr>
          <w:rFonts w:asciiTheme="minorHAnsi" w:hAnsiTheme="minorHAnsi" w:cstheme="minorHAnsi"/>
        </w:rPr>
        <w:t xml:space="preserve">La Tabla 2.1 presenta los detalles básicos de cada aplicación. </w:t>
      </w:r>
      <w:ins w:id="577" w:author="Kireta" w:date="2012-12-29T11:05:00Z">
        <w:r w:rsidR="00D435A5">
          <w:rPr>
            <w:rFonts w:asciiTheme="minorHAnsi" w:hAnsiTheme="minorHAnsi" w:cstheme="minorHAnsi"/>
          </w:rPr>
          <w:t>La columna “Proyecto” presenta el nombre del framework. La columna “Activo?” indica si el proyecto sigue siendo trabajado. La columna “Soporte de almacenamiento para Java?” indica si un framework en particular soporta primitivas de almacenamiento en el lenguaje Java. La columna “</w:t>
        </w:r>
      </w:ins>
      <w:ins w:id="578" w:author="Kireta" w:date="2013-01-01T11:12:00Z">
        <w:r w:rsidR="00546398">
          <w:rPr>
            <w:rFonts w:asciiTheme="minorHAnsi" w:hAnsiTheme="minorHAnsi" w:cstheme="minorHAnsi"/>
          </w:rPr>
          <w:t>Documentación</w:t>
        </w:r>
      </w:ins>
      <w:ins w:id="579" w:author="Kireta" w:date="2012-12-29T11:05:00Z">
        <w:r w:rsidR="00D435A5">
          <w:rPr>
            <w:rFonts w:asciiTheme="minorHAnsi" w:hAnsiTheme="minorHAnsi" w:cstheme="minorHAnsi"/>
          </w:rPr>
          <w:t>” indica la calidad de la documentación de cada framework</w:t>
        </w:r>
        <w:r w:rsidR="00B02EA0">
          <w:rPr>
            <w:rFonts w:asciiTheme="minorHAnsi" w:hAnsiTheme="minorHAnsi" w:cstheme="minorHAnsi"/>
          </w:rPr>
          <w:t>.</w:t>
        </w:r>
      </w:ins>
      <w:ins w:id="580" w:author="Kireta" w:date="2012-12-29T12:24:00Z">
        <w:r w:rsidR="00B02EA0">
          <w:rPr>
            <w:rFonts w:asciiTheme="minorHAnsi" w:hAnsiTheme="minorHAnsi" w:cstheme="minorHAnsi"/>
          </w:rPr>
          <w:t xml:space="preserve"> </w:t>
        </w:r>
      </w:ins>
      <w:ins w:id="581" w:author="Kireta" w:date="2012-12-29T11:05:00Z">
        <w:r w:rsidR="00D435A5">
          <w:rPr>
            <w:rFonts w:asciiTheme="minorHAnsi" w:hAnsiTheme="minorHAnsi" w:cstheme="minorHAnsi"/>
          </w:rPr>
          <w:t>Diremos que la documentación es mala cuando no se tiene ningún tipo de comentario, javadoc o manual para utilizar el framework. Una aplicación tendrá documentación regular si al menos posee javadocs para sus interfaces y será buena si tiene al menos tiene javadocs y los desarrolladores proveen ejemplos de código.</w:t>
        </w:r>
      </w:ins>
    </w:p>
    <w:p w:rsidR="00D435A5" w:rsidRDefault="00D435A5" w:rsidP="00FF7A02">
      <w:pPr>
        <w:jc w:val="both"/>
        <w:rPr>
          <w:ins w:id="582" w:author="Kireta" w:date="2012-12-29T11:05:00Z"/>
          <w:rFonts w:asciiTheme="minorHAnsi" w:hAnsiTheme="minorHAnsi" w:cstheme="minorHAnsi"/>
        </w:rPr>
      </w:pPr>
    </w:p>
    <w:p w:rsidR="00D435A5" w:rsidRDefault="002E2082" w:rsidP="00D435A5">
      <w:pPr>
        <w:jc w:val="both"/>
        <w:rPr>
          <w:ins w:id="583" w:author="Kireta" w:date="2012-12-29T11:05:00Z"/>
          <w:rFonts w:asciiTheme="minorHAnsi" w:hAnsiTheme="minorHAnsi" w:cstheme="minorHAnsi"/>
        </w:rPr>
      </w:pPr>
      <w:r>
        <w:rPr>
          <w:rFonts w:asciiTheme="minorHAnsi" w:hAnsiTheme="minorHAnsi" w:cstheme="minorHAnsi"/>
        </w:rPr>
        <w:t>Es interesante resaltar que tres de los proyectos evaluados no se encuentran en actividad (libcloud, CloudLoop y Java-Storage</w:t>
      </w:r>
      <w:r w:rsidR="00D728AB">
        <w:rPr>
          <w:rFonts w:asciiTheme="minorHAnsi" w:hAnsiTheme="minorHAnsi" w:cstheme="minorHAnsi"/>
        </w:rPr>
        <w:t>)</w:t>
      </w:r>
      <w:r>
        <w:rPr>
          <w:rFonts w:asciiTheme="minorHAnsi" w:hAnsiTheme="minorHAnsi" w:cstheme="minorHAnsi"/>
        </w:rPr>
        <w:t>.</w:t>
      </w:r>
      <w:ins w:id="584" w:author="Kireta" w:date="2012-12-29T11:05:00Z">
        <w:r w:rsidR="00D435A5" w:rsidRPr="00D435A5">
          <w:rPr>
            <w:rFonts w:asciiTheme="minorHAnsi" w:hAnsiTheme="minorHAnsi" w:cstheme="minorHAnsi"/>
          </w:rPr>
          <w:t xml:space="preserve"> </w:t>
        </w:r>
      </w:ins>
      <w:ins w:id="585" w:author="Kireta" w:date="2013-01-01T11:12:00Z">
        <w:r w:rsidR="00546398">
          <w:rPr>
            <w:rFonts w:asciiTheme="minorHAnsi" w:hAnsiTheme="minorHAnsi" w:cstheme="minorHAnsi"/>
          </w:rPr>
          <w:t>También</w:t>
        </w:r>
      </w:ins>
      <w:ins w:id="586" w:author="Kireta" w:date="2012-12-29T11:05:00Z">
        <w:r w:rsidR="00D435A5">
          <w:rPr>
            <w:rFonts w:asciiTheme="minorHAnsi" w:hAnsiTheme="minorHAnsi" w:cstheme="minorHAnsi"/>
          </w:rPr>
          <w:t xml:space="preserve"> puede apreciarse que salvo Deltacloud todos los frameworks soportan </w:t>
        </w:r>
      </w:ins>
      <w:ins w:id="587" w:author="Kireta" w:date="2012-12-29T12:25:00Z">
        <w:r w:rsidR="00B02EA0">
          <w:rPr>
            <w:rFonts w:asciiTheme="minorHAnsi" w:hAnsiTheme="minorHAnsi" w:cstheme="minorHAnsi"/>
          </w:rPr>
          <w:t>almacenamiento</w:t>
        </w:r>
      </w:ins>
      <w:ins w:id="588" w:author="Kireta" w:date="2012-12-29T11:05:00Z">
        <w:r w:rsidR="00D435A5">
          <w:rPr>
            <w:rFonts w:asciiTheme="minorHAnsi" w:hAnsiTheme="minorHAnsi" w:cstheme="minorHAnsi"/>
          </w:rPr>
          <w:t xml:space="preserve"> en Java. Un dato no menor es la calidad de la documentación. El dato </w:t>
        </w:r>
      </w:ins>
      <w:ins w:id="589" w:author="Kireta" w:date="2013-01-01T11:13:00Z">
        <w:r w:rsidR="00546398">
          <w:rPr>
            <w:rFonts w:asciiTheme="minorHAnsi" w:hAnsiTheme="minorHAnsi" w:cstheme="minorHAnsi"/>
          </w:rPr>
          <w:t>más</w:t>
        </w:r>
      </w:ins>
      <w:ins w:id="590" w:author="Kireta" w:date="2012-12-29T11:05:00Z">
        <w:r w:rsidR="00D435A5">
          <w:rPr>
            <w:rFonts w:asciiTheme="minorHAnsi" w:hAnsiTheme="minorHAnsi" w:cstheme="minorHAnsi"/>
          </w:rPr>
          <w:t xml:space="preserve"> destacable en este contexto es el de Dasein que a la inexistencia total de documentación le suma una definición de interfaces poco claras con parámetros mal nombrados.</w:t>
        </w:r>
      </w:ins>
    </w:p>
    <w:p w:rsidR="00D07C70" w:rsidRDefault="00D07C70" w:rsidP="00FF7A02">
      <w:pPr>
        <w:jc w:val="both"/>
        <w:rPr>
          <w:rFonts w:asciiTheme="minorHAnsi" w:hAnsiTheme="minorHAnsi" w:cstheme="minorHAnsi"/>
        </w:rPr>
      </w:pPr>
    </w:p>
    <w:p w:rsidR="002E2082" w:rsidRPr="00546398" w:rsidRDefault="002E2082" w:rsidP="00FF7A02">
      <w:pPr>
        <w:jc w:val="both"/>
        <w:rPr>
          <w:rFonts w:asciiTheme="minorHAnsi" w:hAnsiTheme="minorHAnsi" w:cstheme="minorHAnsi"/>
        </w:rPr>
      </w:pPr>
    </w:p>
    <w:tbl>
      <w:tblPr>
        <w:tblW w:w="9384" w:type="dxa"/>
        <w:tblInd w:w="93" w:type="dxa"/>
        <w:tblLook w:val="04A0"/>
      </w:tblPr>
      <w:tblGrid>
        <w:gridCol w:w="1150"/>
        <w:gridCol w:w="806"/>
        <w:gridCol w:w="1476"/>
        <w:gridCol w:w="1478"/>
        <w:gridCol w:w="4474"/>
      </w:tblGrid>
      <w:tr w:rsidR="00D07C70" w:rsidRPr="00D07C70" w:rsidTr="00D07C70">
        <w:trPr>
          <w:trHeight w:val="255"/>
        </w:trPr>
        <w:tc>
          <w:tcPr>
            <w:tcW w:w="1194" w:type="dxa"/>
            <w:vMerge w:val="restart"/>
            <w:tcBorders>
              <w:top w:val="single" w:sz="4" w:space="0" w:color="000000"/>
              <w:left w:val="single" w:sz="4" w:space="0" w:color="000000"/>
              <w:bottom w:val="single" w:sz="4" w:space="0" w:color="000000"/>
              <w:right w:val="single" w:sz="4" w:space="0" w:color="000000"/>
            </w:tcBorders>
            <w:shd w:val="clear" w:color="000000" w:fill="FFCC00"/>
            <w:vAlign w:val="bottom"/>
            <w:hideMark/>
          </w:tcPr>
          <w:p w:rsidR="00901E63" w:rsidRDefault="00D07C70" w:rsidP="00901E63">
            <w:pPr>
              <w:spacing w:line="240" w:lineRule="auto"/>
              <w:jc w:val="center"/>
              <w:rPr>
                <w:rFonts w:asciiTheme="minorHAnsi" w:eastAsia="Times New Roman" w:hAnsiTheme="minorHAnsi" w:cstheme="minorHAnsi"/>
                <w:b/>
                <w:bCs/>
                <w:sz w:val="18"/>
                <w:szCs w:val="18"/>
                <w:lang w:val="en-US"/>
              </w:rPr>
              <w:pPrChange w:id="591" w:author="Kireta" w:date="2012-12-29T12:23:00Z">
                <w:pPr>
                  <w:spacing w:line="240" w:lineRule="auto"/>
                  <w:jc w:val="both"/>
                </w:pPr>
              </w:pPrChange>
            </w:pPr>
            <w:r w:rsidRPr="00546398">
              <w:rPr>
                <w:rFonts w:asciiTheme="minorHAnsi" w:eastAsia="Times New Roman" w:hAnsiTheme="minorHAnsi" w:cstheme="minorHAnsi"/>
                <w:b/>
                <w:bCs/>
                <w:sz w:val="18"/>
                <w:szCs w:val="18"/>
                <w:rPrChange w:id="592" w:author="Kireta" w:date="2013-01-01T11:13:00Z">
                  <w:rPr>
                    <w:rFonts w:asciiTheme="minorHAnsi" w:eastAsia="Times New Roman" w:hAnsiTheme="minorHAnsi" w:cstheme="minorHAnsi"/>
                    <w:b/>
                    <w:bCs/>
                    <w:sz w:val="18"/>
                    <w:szCs w:val="18"/>
                    <w:lang w:val="en-US"/>
                  </w:rPr>
                </w:rPrChange>
              </w:rPr>
              <w:t>Proyecto</w:t>
            </w:r>
          </w:p>
        </w:tc>
        <w:tc>
          <w:tcPr>
            <w:tcW w:w="729" w:type="dxa"/>
            <w:vMerge w:val="restart"/>
            <w:tcBorders>
              <w:top w:val="single" w:sz="4" w:space="0" w:color="000000"/>
              <w:left w:val="single" w:sz="4" w:space="0" w:color="000000"/>
              <w:bottom w:val="single" w:sz="4" w:space="0" w:color="000000"/>
              <w:right w:val="single" w:sz="4" w:space="0" w:color="000000"/>
            </w:tcBorders>
            <w:shd w:val="clear" w:color="000000" w:fill="FFCC00"/>
            <w:vAlign w:val="bottom"/>
            <w:hideMark/>
          </w:tcPr>
          <w:p w:rsidR="00901E63" w:rsidRDefault="00D07C70" w:rsidP="00901E63">
            <w:pPr>
              <w:spacing w:line="240" w:lineRule="auto"/>
              <w:jc w:val="center"/>
              <w:rPr>
                <w:rFonts w:asciiTheme="minorHAnsi" w:eastAsia="Times New Roman" w:hAnsiTheme="minorHAnsi" w:cstheme="minorHAnsi"/>
                <w:b/>
                <w:bCs/>
                <w:sz w:val="18"/>
                <w:szCs w:val="18"/>
                <w:lang w:val="en-US"/>
              </w:rPr>
              <w:pPrChange w:id="593" w:author="Kireta" w:date="2012-12-29T12:23:00Z">
                <w:pPr>
                  <w:spacing w:line="240" w:lineRule="auto"/>
                  <w:jc w:val="both"/>
                </w:pPr>
              </w:pPrChange>
            </w:pPr>
            <w:r w:rsidRPr="00D07C70">
              <w:rPr>
                <w:rFonts w:asciiTheme="minorHAnsi" w:eastAsia="Times New Roman" w:hAnsiTheme="minorHAnsi" w:cstheme="minorHAnsi"/>
                <w:b/>
                <w:bCs/>
                <w:sz w:val="18"/>
                <w:szCs w:val="18"/>
                <w:lang w:val="en-US"/>
              </w:rPr>
              <w:t>Activo?</w:t>
            </w:r>
          </w:p>
        </w:tc>
        <w:tc>
          <w:tcPr>
            <w:tcW w:w="1251" w:type="dxa"/>
            <w:vMerge w:val="restart"/>
            <w:tcBorders>
              <w:top w:val="single" w:sz="4" w:space="0" w:color="000000"/>
              <w:left w:val="single" w:sz="4" w:space="0" w:color="000000"/>
              <w:bottom w:val="single" w:sz="4" w:space="0" w:color="000000"/>
              <w:right w:val="single" w:sz="4" w:space="0" w:color="000000"/>
            </w:tcBorders>
            <w:shd w:val="clear" w:color="000000" w:fill="FFCC00"/>
            <w:vAlign w:val="bottom"/>
            <w:hideMark/>
          </w:tcPr>
          <w:p w:rsidR="00901E63" w:rsidRPr="00901E63" w:rsidRDefault="00901E63" w:rsidP="00901E63">
            <w:pPr>
              <w:spacing w:line="240" w:lineRule="auto"/>
              <w:jc w:val="center"/>
              <w:rPr>
                <w:rFonts w:asciiTheme="minorHAnsi" w:eastAsia="Times New Roman" w:hAnsiTheme="minorHAnsi" w:cstheme="minorHAnsi"/>
                <w:b/>
                <w:bCs/>
                <w:sz w:val="18"/>
                <w:szCs w:val="18"/>
                <w:rPrChange w:id="594" w:author="Kireta" w:date="2012-12-31T15:55:00Z">
                  <w:rPr>
                    <w:rFonts w:asciiTheme="minorHAnsi" w:eastAsia="Times New Roman" w:hAnsiTheme="minorHAnsi" w:cstheme="minorHAnsi"/>
                    <w:b/>
                    <w:bCs/>
                    <w:sz w:val="18"/>
                    <w:szCs w:val="18"/>
                    <w:lang w:val="en-US"/>
                  </w:rPr>
                </w:rPrChange>
              </w:rPr>
              <w:pPrChange w:id="595" w:author="Kireta" w:date="2012-12-29T12:23:00Z">
                <w:pPr>
                  <w:spacing w:line="240" w:lineRule="auto"/>
                  <w:jc w:val="both"/>
                </w:pPr>
              </w:pPrChange>
            </w:pPr>
            <w:r w:rsidRPr="00901E63">
              <w:rPr>
                <w:rFonts w:asciiTheme="minorHAnsi" w:eastAsia="Times New Roman" w:hAnsiTheme="minorHAnsi" w:cstheme="minorHAnsi"/>
                <w:b/>
                <w:bCs/>
                <w:sz w:val="18"/>
                <w:szCs w:val="18"/>
                <w:rPrChange w:id="596" w:author="Kireta" w:date="2012-12-31T15:55:00Z">
                  <w:rPr>
                    <w:rFonts w:asciiTheme="minorHAnsi" w:eastAsia="Times New Roman" w:hAnsiTheme="minorHAnsi" w:cstheme="minorHAnsi"/>
                    <w:b/>
                    <w:bCs/>
                    <w:sz w:val="18"/>
                    <w:szCs w:val="18"/>
                    <w:vertAlign w:val="superscript"/>
                    <w:lang w:val="en-US"/>
                  </w:rPr>
                </w:rPrChange>
              </w:rPr>
              <w:t>Soporte</w:t>
            </w:r>
            <w:ins w:id="597" w:author="Kireta" w:date="2012-12-28T10:43:00Z">
              <w:r w:rsidRPr="00901E63">
                <w:rPr>
                  <w:rFonts w:asciiTheme="minorHAnsi" w:eastAsia="Times New Roman" w:hAnsiTheme="minorHAnsi" w:cstheme="minorHAnsi"/>
                  <w:b/>
                  <w:bCs/>
                  <w:sz w:val="18"/>
                  <w:szCs w:val="18"/>
                  <w:rPrChange w:id="598" w:author="Kireta" w:date="2012-12-31T15:55:00Z">
                    <w:rPr>
                      <w:rFonts w:asciiTheme="minorHAnsi" w:eastAsia="Times New Roman" w:hAnsiTheme="minorHAnsi" w:cstheme="minorHAnsi"/>
                      <w:b/>
                      <w:bCs/>
                      <w:sz w:val="18"/>
                      <w:szCs w:val="18"/>
                      <w:vertAlign w:val="superscript"/>
                      <w:lang w:val="en-US"/>
                    </w:rPr>
                  </w:rPrChange>
                </w:rPr>
                <w:t xml:space="preserve"> </w:t>
              </w:r>
            </w:ins>
            <w:ins w:id="599" w:author="Kireta" w:date="2012-12-29T10:55:00Z">
              <w:r w:rsidRPr="00901E63">
                <w:rPr>
                  <w:rFonts w:asciiTheme="minorHAnsi" w:eastAsia="Times New Roman" w:hAnsiTheme="minorHAnsi" w:cstheme="minorHAnsi"/>
                  <w:b/>
                  <w:bCs/>
                  <w:sz w:val="18"/>
                  <w:szCs w:val="18"/>
                  <w:rPrChange w:id="600" w:author="Kireta" w:date="2012-12-31T15:55:00Z">
                    <w:rPr>
                      <w:rFonts w:asciiTheme="minorHAnsi" w:eastAsia="Times New Roman" w:hAnsiTheme="minorHAnsi" w:cstheme="minorHAnsi"/>
                      <w:b/>
                      <w:bCs/>
                      <w:sz w:val="18"/>
                      <w:szCs w:val="18"/>
                      <w:vertAlign w:val="superscript"/>
                      <w:lang w:val="en-US"/>
                    </w:rPr>
                  </w:rPrChange>
                </w:rPr>
                <w:t xml:space="preserve">de </w:t>
              </w:r>
            </w:ins>
            <w:ins w:id="601" w:author="Kireta" w:date="2012-12-29T12:25:00Z">
              <w:r w:rsidRPr="00901E63">
                <w:rPr>
                  <w:rFonts w:asciiTheme="minorHAnsi" w:eastAsia="Times New Roman" w:hAnsiTheme="minorHAnsi" w:cstheme="minorHAnsi"/>
                  <w:b/>
                  <w:bCs/>
                  <w:sz w:val="18"/>
                  <w:szCs w:val="18"/>
                  <w:rPrChange w:id="602" w:author="Kireta" w:date="2012-12-31T15:55:00Z">
                    <w:rPr>
                      <w:rFonts w:asciiTheme="minorHAnsi" w:eastAsia="Times New Roman" w:hAnsiTheme="minorHAnsi" w:cstheme="minorHAnsi"/>
                      <w:b/>
                      <w:bCs/>
                      <w:sz w:val="18"/>
                      <w:szCs w:val="18"/>
                      <w:vertAlign w:val="superscript"/>
                      <w:lang w:val="en-US"/>
                    </w:rPr>
                  </w:rPrChange>
                </w:rPr>
                <w:t>almacenamiento</w:t>
              </w:r>
            </w:ins>
            <w:ins w:id="603" w:author="Kireta" w:date="2012-12-29T10:55:00Z">
              <w:r w:rsidRPr="00901E63">
                <w:rPr>
                  <w:rFonts w:asciiTheme="minorHAnsi" w:eastAsia="Times New Roman" w:hAnsiTheme="minorHAnsi" w:cstheme="minorHAnsi"/>
                  <w:b/>
                  <w:bCs/>
                  <w:sz w:val="18"/>
                  <w:szCs w:val="18"/>
                  <w:rPrChange w:id="604" w:author="Kireta" w:date="2012-12-31T15:55:00Z">
                    <w:rPr>
                      <w:rFonts w:asciiTheme="minorHAnsi" w:eastAsia="Times New Roman" w:hAnsiTheme="minorHAnsi" w:cstheme="minorHAnsi"/>
                      <w:b/>
                      <w:bCs/>
                      <w:sz w:val="18"/>
                      <w:szCs w:val="18"/>
                      <w:vertAlign w:val="superscript"/>
                      <w:lang w:val="en-US"/>
                    </w:rPr>
                  </w:rPrChange>
                </w:rPr>
                <w:t xml:space="preserve"> </w:t>
              </w:r>
            </w:ins>
            <w:r w:rsidRPr="00901E63">
              <w:rPr>
                <w:rFonts w:asciiTheme="minorHAnsi" w:eastAsia="Times New Roman" w:hAnsiTheme="minorHAnsi" w:cstheme="minorHAnsi"/>
                <w:b/>
                <w:bCs/>
                <w:sz w:val="18"/>
                <w:szCs w:val="18"/>
                <w:rPrChange w:id="605" w:author="Kireta" w:date="2012-12-31T15:55:00Z">
                  <w:rPr>
                    <w:rFonts w:asciiTheme="minorHAnsi" w:eastAsia="Times New Roman" w:hAnsiTheme="minorHAnsi" w:cstheme="minorHAnsi"/>
                    <w:b/>
                    <w:bCs/>
                    <w:sz w:val="18"/>
                    <w:szCs w:val="18"/>
                    <w:vertAlign w:val="superscript"/>
                    <w:lang w:val="en-US"/>
                  </w:rPr>
                </w:rPrChange>
              </w:rPr>
              <w:t>para Java?</w:t>
            </w:r>
          </w:p>
        </w:tc>
        <w:tc>
          <w:tcPr>
            <w:tcW w:w="1523" w:type="dxa"/>
            <w:vMerge w:val="restart"/>
            <w:tcBorders>
              <w:top w:val="single" w:sz="4" w:space="0" w:color="000000"/>
              <w:left w:val="single" w:sz="4" w:space="0" w:color="000000"/>
              <w:bottom w:val="single" w:sz="4" w:space="0" w:color="000000"/>
              <w:right w:val="single" w:sz="4" w:space="0" w:color="000000"/>
            </w:tcBorders>
            <w:shd w:val="clear" w:color="000000" w:fill="FFCC00"/>
            <w:vAlign w:val="bottom"/>
            <w:hideMark/>
          </w:tcPr>
          <w:p w:rsidR="00901E63" w:rsidRDefault="00D07C70" w:rsidP="00901E63">
            <w:pPr>
              <w:spacing w:line="240" w:lineRule="auto"/>
              <w:jc w:val="center"/>
              <w:rPr>
                <w:rFonts w:asciiTheme="minorHAnsi" w:eastAsia="Times New Roman" w:hAnsiTheme="minorHAnsi" w:cstheme="minorHAnsi"/>
                <w:b/>
                <w:bCs/>
                <w:sz w:val="18"/>
                <w:szCs w:val="18"/>
                <w:lang w:val="en-US"/>
              </w:rPr>
              <w:pPrChange w:id="606" w:author="Kireta" w:date="2012-12-29T12:23:00Z">
                <w:pPr>
                  <w:spacing w:line="240" w:lineRule="auto"/>
                  <w:jc w:val="both"/>
                </w:pPr>
              </w:pPrChange>
            </w:pPr>
            <w:r w:rsidRPr="00D07C70">
              <w:rPr>
                <w:rFonts w:asciiTheme="minorHAnsi" w:eastAsia="Times New Roman" w:hAnsiTheme="minorHAnsi" w:cstheme="minorHAnsi"/>
                <w:b/>
                <w:bCs/>
                <w:sz w:val="18"/>
                <w:szCs w:val="18"/>
                <w:lang w:val="en-US"/>
              </w:rPr>
              <w:t>Documentación</w:t>
            </w:r>
          </w:p>
        </w:tc>
        <w:tc>
          <w:tcPr>
            <w:tcW w:w="4687" w:type="dxa"/>
            <w:vMerge w:val="restart"/>
            <w:tcBorders>
              <w:top w:val="single" w:sz="4" w:space="0" w:color="000000"/>
              <w:left w:val="single" w:sz="4" w:space="0" w:color="000000"/>
              <w:bottom w:val="single" w:sz="4" w:space="0" w:color="000000"/>
              <w:right w:val="single" w:sz="4" w:space="0" w:color="000000"/>
            </w:tcBorders>
            <w:shd w:val="clear" w:color="000000" w:fill="FFCC00"/>
            <w:vAlign w:val="bottom"/>
            <w:hideMark/>
          </w:tcPr>
          <w:p w:rsidR="00901E63" w:rsidRDefault="00D07C70" w:rsidP="00901E63">
            <w:pPr>
              <w:spacing w:line="240" w:lineRule="auto"/>
              <w:jc w:val="center"/>
              <w:rPr>
                <w:rFonts w:asciiTheme="minorHAnsi" w:eastAsia="Times New Roman" w:hAnsiTheme="minorHAnsi" w:cstheme="minorHAnsi"/>
                <w:b/>
                <w:bCs/>
                <w:sz w:val="18"/>
                <w:szCs w:val="18"/>
                <w:lang w:val="en-US"/>
              </w:rPr>
              <w:pPrChange w:id="607" w:author="Kireta" w:date="2012-12-29T12:23:00Z">
                <w:pPr>
                  <w:spacing w:line="240" w:lineRule="auto"/>
                  <w:jc w:val="both"/>
                </w:pPr>
              </w:pPrChange>
            </w:pPr>
            <w:r w:rsidRPr="00D07C70">
              <w:rPr>
                <w:rFonts w:asciiTheme="minorHAnsi" w:eastAsia="Times New Roman" w:hAnsiTheme="minorHAnsi" w:cstheme="minorHAnsi"/>
                <w:b/>
                <w:bCs/>
                <w:sz w:val="18"/>
                <w:szCs w:val="18"/>
                <w:lang w:val="en-US"/>
              </w:rPr>
              <w:t>URL</w:t>
            </w:r>
          </w:p>
        </w:tc>
      </w:tr>
      <w:tr w:rsidR="00D07C70" w:rsidRPr="00D07C70" w:rsidTr="00D07C70">
        <w:trPr>
          <w:trHeight w:val="255"/>
        </w:trPr>
        <w:tc>
          <w:tcPr>
            <w:tcW w:w="1194" w:type="dxa"/>
            <w:vMerge/>
            <w:tcBorders>
              <w:top w:val="single" w:sz="4" w:space="0" w:color="000000"/>
              <w:left w:val="single" w:sz="4" w:space="0" w:color="000000"/>
              <w:bottom w:val="single" w:sz="4" w:space="0" w:color="000000"/>
              <w:right w:val="single" w:sz="4" w:space="0" w:color="000000"/>
            </w:tcBorders>
            <w:vAlign w:val="center"/>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
        </w:tc>
        <w:tc>
          <w:tcPr>
            <w:tcW w:w="729" w:type="dxa"/>
            <w:vMerge/>
            <w:tcBorders>
              <w:top w:val="single" w:sz="4" w:space="0" w:color="000000"/>
              <w:left w:val="single" w:sz="4" w:space="0" w:color="000000"/>
              <w:bottom w:val="single" w:sz="4" w:space="0" w:color="000000"/>
              <w:right w:val="single" w:sz="4" w:space="0" w:color="000000"/>
            </w:tcBorders>
            <w:vAlign w:val="center"/>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
        </w:tc>
        <w:tc>
          <w:tcPr>
            <w:tcW w:w="1251" w:type="dxa"/>
            <w:vMerge/>
            <w:tcBorders>
              <w:top w:val="single" w:sz="4" w:space="0" w:color="000000"/>
              <w:left w:val="single" w:sz="4" w:space="0" w:color="000000"/>
              <w:bottom w:val="single" w:sz="4" w:space="0" w:color="000000"/>
              <w:right w:val="single" w:sz="4" w:space="0" w:color="000000"/>
            </w:tcBorders>
            <w:vAlign w:val="center"/>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
        </w:tc>
        <w:tc>
          <w:tcPr>
            <w:tcW w:w="1523" w:type="dxa"/>
            <w:vMerge/>
            <w:tcBorders>
              <w:top w:val="single" w:sz="4" w:space="0" w:color="000000"/>
              <w:left w:val="single" w:sz="4" w:space="0" w:color="000000"/>
              <w:bottom w:val="single" w:sz="4" w:space="0" w:color="000000"/>
              <w:right w:val="single" w:sz="4" w:space="0" w:color="000000"/>
            </w:tcBorders>
            <w:vAlign w:val="center"/>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
        </w:tc>
        <w:tc>
          <w:tcPr>
            <w:tcW w:w="4687" w:type="dxa"/>
            <w:vMerge/>
            <w:tcBorders>
              <w:top w:val="single" w:sz="4" w:space="0" w:color="000000"/>
              <w:left w:val="single" w:sz="4" w:space="0" w:color="000000"/>
              <w:bottom w:val="single" w:sz="4" w:space="0" w:color="000000"/>
              <w:right w:val="single" w:sz="4" w:space="0" w:color="000000"/>
            </w:tcBorders>
            <w:vAlign w:val="center"/>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
        </w:tc>
      </w:tr>
      <w:tr w:rsidR="00D07C70" w:rsidRPr="00D07C70"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r w:rsidRPr="00D07C70">
              <w:rPr>
                <w:rFonts w:asciiTheme="minorHAnsi" w:eastAsia="Times New Roman" w:hAnsiTheme="minorHAnsi" w:cstheme="minorHAnsi"/>
                <w:b/>
                <w:bCs/>
                <w:sz w:val="18"/>
                <w:szCs w:val="18"/>
                <w:lang w:val="en-US"/>
              </w:rPr>
              <w:t>libcloud</w:t>
            </w:r>
          </w:p>
        </w:tc>
        <w:tc>
          <w:tcPr>
            <w:tcW w:w="729"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No (Java)</w:t>
            </w:r>
          </w:p>
        </w:tc>
        <w:tc>
          <w:tcPr>
            <w:tcW w:w="1251"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523"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Buena</w:t>
            </w:r>
          </w:p>
        </w:tc>
        <w:tc>
          <w:tcPr>
            <w:tcW w:w="4687" w:type="dxa"/>
            <w:tcBorders>
              <w:top w:val="nil"/>
              <w:left w:val="nil"/>
              <w:bottom w:val="single" w:sz="4" w:space="0" w:color="000000"/>
              <w:right w:val="single" w:sz="4" w:space="0" w:color="000000"/>
            </w:tcBorders>
            <w:shd w:val="clear" w:color="auto" w:fill="auto"/>
            <w:vAlign w:val="bottom"/>
            <w:hideMark/>
          </w:tcPr>
          <w:p w:rsidR="00D07C70" w:rsidRPr="00D07C70" w:rsidRDefault="00901E63" w:rsidP="00FF7A02">
            <w:pPr>
              <w:spacing w:line="240" w:lineRule="auto"/>
              <w:jc w:val="both"/>
              <w:rPr>
                <w:rFonts w:asciiTheme="minorHAnsi" w:eastAsia="Times New Roman" w:hAnsiTheme="minorHAnsi" w:cstheme="minorHAnsi"/>
                <w:color w:val="0000FF"/>
                <w:sz w:val="20"/>
                <w:szCs w:val="20"/>
                <w:u w:val="single"/>
                <w:lang w:val="en-US"/>
              </w:rPr>
            </w:pPr>
            <w:hyperlink r:id="rId18" w:history="1">
              <w:r w:rsidR="00D07C70" w:rsidRPr="00D07C70">
                <w:rPr>
                  <w:rFonts w:asciiTheme="minorHAnsi" w:eastAsia="Times New Roman" w:hAnsiTheme="minorHAnsi" w:cstheme="minorHAnsi"/>
                  <w:color w:val="0000FF"/>
                  <w:sz w:val="20"/>
                  <w:szCs w:val="20"/>
                  <w:u w:val="single"/>
                  <w:lang w:val="en-US"/>
                </w:rPr>
                <w:t>http://libcloud.apache.org</w:t>
              </w:r>
            </w:hyperlink>
          </w:p>
        </w:tc>
      </w:tr>
      <w:tr w:rsidR="00D07C70" w:rsidRPr="004A0E9D"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r w:rsidRPr="00D07C70">
              <w:rPr>
                <w:rFonts w:asciiTheme="minorHAnsi" w:eastAsia="Times New Roman" w:hAnsiTheme="minorHAnsi" w:cstheme="minorHAnsi"/>
                <w:b/>
                <w:bCs/>
                <w:sz w:val="18"/>
                <w:szCs w:val="18"/>
                <w:lang w:val="en-US"/>
              </w:rPr>
              <w:t>jClouds</w:t>
            </w:r>
          </w:p>
        </w:tc>
        <w:tc>
          <w:tcPr>
            <w:tcW w:w="729"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251"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523"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Buena</w:t>
            </w:r>
          </w:p>
        </w:tc>
        <w:tc>
          <w:tcPr>
            <w:tcW w:w="4687" w:type="dxa"/>
            <w:tcBorders>
              <w:top w:val="nil"/>
              <w:left w:val="nil"/>
              <w:bottom w:val="single" w:sz="4" w:space="0" w:color="000000"/>
              <w:right w:val="single" w:sz="4" w:space="0" w:color="000000"/>
            </w:tcBorders>
            <w:shd w:val="clear" w:color="auto" w:fill="auto"/>
            <w:vAlign w:val="bottom"/>
            <w:hideMark/>
          </w:tcPr>
          <w:p w:rsidR="00D07C70" w:rsidRPr="00D07C70" w:rsidRDefault="00901E63" w:rsidP="00FF7A02">
            <w:pPr>
              <w:spacing w:line="240" w:lineRule="auto"/>
              <w:jc w:val="both"/>
              <w:rPr>
                <w:rFonts w:asciiTheme="minorHAnsi" w:eastAsia="Times New Roman" w:hAnsiTheme="minorHAnsi" w:cstheme="minorHAnsi"/>
                <w:color w:val="0000FF"/>
                <w:sz w:val="20"/>
                <w:szCs w:val="20"/>
                <w:u w:val="single"/>
                <w:lang w:val="en-US"/>
              </w:rPr>
            </w:pPr>
            <w:r>
              <w:fldChar w:fldCharType="begin"/>
            </w:r>
            <w:r w:rsidRPr="00901E63">
              <w:rPr>
                <w:lang w:val="en-US"/>
                <w:rPrChange w:id="608" w:author="alvaro" w:date="2012-11-30T15:25:00Z">
                  <w:rPr>
                    <w:vertAlign w:val="superscript"/>
                  </w:rPr>
                </w:rPrChange>
              </w:rPr>
              <w:instrText>HYPERLINK "http://code.google.com/p/jclouds/"</w:instrText>
            </w:r>
            <w:r>
              <w:fldChar w:fldCharType="separate"/>
            </w:r>
            <w:r w:rsidR="00D07C70" w:rsidRPr="00D07C70">
              <w:rPr>
                <w:rFonts w:asciiTheme="minorHAnsi" w:eastAsia="Times New Roman" w:hAnsiTheme="minorHAnsi" w:cstheme="minorHAnsi"/>
                <w:color w:val="0000FF"/>
                <w:sz w:val="20"/>
                <w:szCs w:val="20"/>
                <w:u w:val="single"/>
                <w:lang w:val="en-US"/>
              </w:rPr>
              <w:t>http://code.google.com/p/jclouds/</w:t>
            </w:r>
            <w:r>
              <w:fldChar w:fldCharType="end"/>
            </w:r>
          </w:p>
        </w:tc>
      </w:tr>
      <w:tr w:rsidR="00D07C70" w:rsidRPr="004A0E9D"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r w:rsidRPr="00D07C70">
              <w:rPr>
                <w:rFonts w:asciiTheme="minorHAnsi" w:eastAsia="Times New Roman" w:hAnsiTheme="minorHAnsi" w:cstheme="minorHAnsi"/>
                <w:b/>
                <w:bCs/>
                <w:sz w:val="18"/>
                <w:szCs w:val="18"/>
                <w:lang w:val="en-US"/>
              </w:rPr>
              <w:t>Dasein</w:t>
            </w:r>
          </w:p>
        </w:tc>
        <w:tc>
          <w:tcPr>
            <w:tcW w:w="729"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251"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523"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del w:id="609" w:author="Kireta" w:date="2012-12-29T10:53:00Z">
              <w:r w:rsidRPr="00D07C70" w:rsidDel="00694804">
                <w:rPr>
                  <w:rFonts w:asciiTheme="minorHAnsi" w:eastAsia="Times New Roman" w:hAnsiTheme="minorHAnsi" w:cstheme="minorHAnsi"/>
                  <w:sz w:val="18"/>
                  <w:szCs w:val="18"/>
                  <w:lang w:val="en-US"/>
                </w:rPr>
                <w:delText>Muypobre</w:delText>
              </w:r>
            </w:del>
            <w:ins w:id="610" w:author="Kireta" w:date="2012-12-29T10:53:00Z">
              <w:r w:rsidR="00694804">
                <w:rPr>
                  <w:rFonts w:asciiTheme="minorHAnsi" w:eastAsia="Times New Roman" w:hAnsiTheme="minorHAnsi" w:cstheme="minorHAnsi"/>
                  <w:sz w:val="18"/>
                  <w:szCs w:val="18"/>
                  <w:lang w:val="en-US"/>
                </w:rPr>
                <w:t>Mala</w:t>
              </w:r>
            </w:ins>
          </w:p>
        </w:tc>
        <w:tc>
          <w:tcPr>
            <w:tcW w:w="4687" w:type="dxa"/>
            <w:tcBorders>
              <w:top w:val="nil"/>
              <w:left w:val="nil"/>
              <w:bottom w:val="single" w:sz="4" w:space="0" w:color="000000"/>
              <w:right w:val="single" w:sz="4" w:space="0" w:color="000000"/>
            </w:tcBorders>
            <w:shd w:val="clear" w:color="auto" w:fill="auto"/>
            <w:vAlign w:val="bottom"/>
            <w:hideMark/>
          </w:tcPr>
          <w:p w:rsidR="00D07C70" w:rsidRPr="00D07C70" w:rsidRDefault="00901E63" w:rsidP="00FF7A02">
            <w:pPr>
              <w:spacing w:line="240" w:lineRule="auto"/>
              <w:jc w:val="both"/>
              <w:rPr>
                <w:rFonts w:asciiTheme="minorHAnsi" w:eastAsia="Times New Roman" w:hAnsiTheme="minorHAnsi" w:cstheme="minorHAnsi"/>
                <w:color w:val="0000FF"/>
                <w:sz w:val="20"/>
                <w:szCs w:val="20"/>
                <w:u w:val="single"/>
                <w:lang w:val="en-US"/>
              </w:rPr>
            </w:pPr>
            <w:r>
              <w:fldChar w:fldCharType="begin"/>
            </w:r>
            <w:r w:rsidRPr="00901E63">
              <w:rPr>
                <w:lang w:val="en-US"/>
                <w:rPrChange w:id="611" w:author="alvaro" w:date="2012-11-30T15:25:00Z">
                  <w:rPr>
                    <w:vertAlign w:val="superscript"/>
                  </w:rPr>
                </w:rPrChange>
              </w:rPr>
              <w:instrText>HYPERLINK "http://dasein-cloud.sourceforge.net/"</w:instrText>
            </w:r>
            <w:r>
              <w:fldChar w:fldCharType="separate"/>
            </w:r>
            <w:r w:rsidR="00D07C70" w:rsidRPr="00D07C70">
              <w:rPr>
                <w:rFonts w:asciiTheme="minorHAnsi" w:eastAsia="Times New Roman" w:hAnsiTheme="minorHAnsi" w:cstheme="minorHAnsi"/>
                <w:color w:val="0000FF"/>
                <w:sz w:val="20"/>
                <w:szCs w:val="20"/>
                <w:u w:val="single"/>
                <w:lang w:val="en-US"/>
              </w:rPr>
              <w:t>http://dasein-cloud.sourceforge.net/</w:t>
            </w:r>
            <w:r>
              <w:fldChar w:fldCharType="end"/>
            </w:r>
          </w:p>
        </w:tc>
      </w:tr>
      <w:tr w:rsidR="00D07C70" w:rsidRPr="004A0E9D"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r w:rsidRPr="00D07C70">
              <w:rPr>
                <w:rFonts w:asciiTheme="minorHAnsi" w:eastAsia="Times New Roman" w:hAnsiTheme="minorHAnsi" w:cstheme="minorHAnsi"/>
                <w:b/>
                <w:bCs/>
                <w:sz w:val="18"/>
                <w:szCs w:val="18"/>
                <w:lang w:val="en-US"/>
              </w:rPr>
              <w:t>Deltacloud</w:t>
            </w:r>
          </w:p>
        </w:tc>
        <w:tc>
          <w:tcPr>
            <w:tcW w:w="729"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251"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del w:id="612" w:author="Kireta" w:date="2012-12-29T10:55:00Z">
              <w:r w:rsidRPr="00D07C70" w:rsidDel="00694804">
                <w:rPr>
                  <w:rFonts w:asciiTheme="minorHAnsi" w:eastAsia="Times New Roman" w:hAnsiTheme="minorHAnsi" w:cstheme="minorHAnsi"/>
                  <w:sz w:val="18"/>
                  <w:szCs w:val="18"/>
                  <w:lang w:val="en-US"/>
                </w:rPr>
                <w:delText>Parcial, solo para Compute</w:delText>
              </w:r>
            </w:del>
            <w:ins w:id="613" w:author="Kireta" w:date="2012-12-29T10:55:00Z">
              <w:r w:rsidR="00694804">
                <w:rPr>
                  <w:rFonts w:asciiTheme="minorHAnsi" w:eastAsia="Times New Roman" w:hAnsiTheme="minorHAnsi" w:cstheme="minorHAnsi"/>
                  <w:sz w:val="18"/>
                  <w:szCs w:val="18"/>
                  <w:lang w:val="en-US"/>
                </w:rPr>
                <w:t>No</w:t>
              </w:r>
            </w:ins>
          </w:p>
        </w:tc>
        <w:tc>
          <w:tcPr>
            <w:tcW w:w="1523"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Buena</w:t>
            </w:r>
          </w:p>
        </w:tc>
        <w:tc>
          <w:tcPr>
            <w:tcW w:w="4687" w:type="dxa"/>
            <w:tcBorders>
              <w:top w:val="nil"/>
              <w:left w:val="nil"/>
              <w:bottom w:val="single" w:sz="4" w:space="0" w:color="000000"/>
              <w:right w:val="single" w:sz="4" w:space="0" w:color="000000"/>
            </w:tcBorders>
            <w:shd w:val="clear" w:color="auto" w:fill="auto"/>
            <w:vAlign w:val="bottom"/>
            <w:hideMark/>
          </w:tcPr>
          <w:p w:rsidR="00D07C70" w:rsidRPr="00D07C70" w:rsidRDefault="00901E63" w:rsidP="00FF7A02">
            <w:pPr>
              <w:spacing w:line="240" w:lineRule="auto"/>
              <w:jc w:val="both"/>
              <w:rPr>
                <w:rFonts w:asciiTheme="minorHAnsi" w:eastAsia="Times New Roman" w:hAnsiTheme="minorHAnsi" w:cstheme="minorHAnsi"/>
                <w:color w:val="0000FF"/>
                <w:sz w:val="20"/>
                <w:szCs w:val="20"/>
                <w:u w:val="single"/>
                <w:lang w:val="en-US"/>
              </w:rPr>
            </w:pPr>
            <w:r>
              <w:fldChar w:fldCharType="begin"/>
            </w:r>
            <w:r w:rsidRPr="00901E63">
              <w:rPr>
                <w:lang w:val="en-US"/>
                <w:rPrChange w:id="614" w:author="alvaro" w:date="2012-11-30T15:25:00Z">
                  <w:rPr>
                    <w:vertAlign w:val="superscript"/>
                  </w:rPr>
                </w:rPrChange>
              </w:rPr>
              <w:instrText>HYPERLINK "http://incubator.apache.org/deltacloud/index.html"</w:instrText>
            </w:r>
            <w:r>
              <w:fldChar w:fldCharType="separate"/>
            </w:r>
            <w:r w:rsidR="00D07C70" w:rsidRPr="00D07C70">
              <w:rPr>
                <w:rFonts w:asciiTheme="minorHAnsi" w:eastAsia="Times New Roman" w:hAnsiTheme="minorHAnsi" w:cstheme="minorHAnsi"/>
                <w:color w:val="0000FF"/>
                <w:sz w:val="20"/>
                <w:szCs w:val="20"/>
                <w:u w:val="single"/>
                <w:lang w:val="en-US"/>
              </w:rPr>
              <w:t>http://incubator.apache.org/deltacloud/index.html</w:t>
            </w:r>
            <w:r>
              <w:fldChar w:fldCharType="end"/>
            </w:r>
          </w:p>
        </w:tc>
      </w:tr>
      <w:tr w:rsidR="00D07C70" w:rsidRPr="004A0E9D"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r w:rsidRPr="00D07C70">
              <w:rPr>
                <w:rFonts w:asciiTheme="minorHAnsi" w:eastAsia="Times New Roman" w:hAnsiTheme="minorHAnsi" w:cstheme="minorHAnsi"/>
                <w:b/>
                <w:bCs/>
                <w:sz w:val="18"/>
                <w:szCs w:val="18"/>
                <w:lang w:val="en-US"/>
              </w:rPr>
              <w:t>JetS3t</w:t>
            </w:r>
          </w:p>
        </w:tc>
        <w:tc>
          <w:tcPr>
            <w:tcW w:w="729"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251"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523"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Buena</w:t>
            </w:r>
          </w:p>
        </w:tc>
        <w:tc>
          <w:tcPr>
            <w:tcW w:w="4687" w:type="dxa"/>
            <w:tcBorders>
              <w:top w:val="nil"/>
              <w:left w:val="nil"/>
              <w:bottom w:val="single" w:sz="4" w:space="0" w:color="000000"/>
              <w:right w:val="single" w:sz="4" w:space="0" w:color="000000"/>
            </w:tcBorders>
            <w:shd w:val="clear" w:color="auto" w:fill="auto"/>
            <w:vAlign w:val="bottom"/>
            <w:hideMark/>
          </w:tcPr>
          <w:p w:rsidR="00D07C70" w:rsidRPr="00D07C70" w:rsidRDefault="00901E63" w:rsidP="00FF7A02">
            <w:pPr>
              <w:spacing w:line="240" w:lineRule="auto"/>
              <w:jc w:val="both"/>
              <w:rPr>
                <w:rFonts w:asciiTheme="minorHAnsi" w:eastAsia="Times New Roman" w:hAnsiTheme="minorHAnsi" w:cstheme="minorHAnsi"/>
                <w:color w:val="0000FF"/>
                <w:sz w:val="20"/>
                <w:szCs w:val="20"/>
                <w:u w:val="single"/>
                <w:lang w:val="en-US"/>
              </w:rPr>
            </w:pPr>
            <w:r>
              <w:fldChar w:fldCharType="begin"/>
            </w:r>
            <w:r w:rsidRPr="00901E63">
              <w:rPr>
                <w:lang w:val="en-US"/>
                <w:rPrChange w:id="615" w:author="alvaro" w:date="2012-11-30T15:25:00Z">
                  <w:rPr>
                    <w:vertAlign w:val="superscript"/>
                  </w:rPr>
                </w:rPrChange>
              </w:rPr>
              <w:instrText>HYPERLINK "https://github.com/geemus/fog"</w:instrText>
            </w:r>
            <w:r>
              <w:fldChar w:fldCharType="separate"/>
            </w:r>
            <w:r w:rsidR="00D07C70" w:rsidRPr="00D07C70">
              <w:rPr>
                <w:rFonts w:asciiTheme="minorHAnsi" w:eastAsia="Times New Roman" w:hAnsiTheme="minorHAnsi" w:cstheme="minorHAnsi"/>
                <w:color w:val="0000FF"/>
                <w:sz w:val="20"/>
                <w:szCs w:val="20"/>
                <w:u w:val="single"/>
                <w:lang w:val="en-US"/>
              </w:rPr>
              <w:t>https://github.com/geemus/fog</w:t>
            </w:r>
            <w:r>
              <w:fldChar w:fldCharType="end"/>
            </w:r>
          </w:p>
        </w:tc>
      </w:tr>
      <w:tr w:rsidR="00D07C70" w:rsidRPr="004A0E9D"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r w:rsidRPr="00D07C70">
              <w:rPr>
                <w:rFonts w:asciiTheme="minorHAnsi" w:eastAsia="Times New Roman" w:hAnsiTheme="minorHAnsi" w:cstheme="minorHAnsi"/>
                <w:b/>
                <w:bCs/>
                <w:sz w:val="18"/>
                <w:szCs w:val="18"/>
                <w:lang w:val="en-US"/>
              </w:rPr>
              <w:t>CloudLoop</w:t>
            </w:r>
          </w:p>
        </w:tc>
        <w:tc>
          <w:tcPr>
            <w:tcW w:w="729"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No</w:t>
            </w:r>
          </w:p>
        </w:tc>
        <w:tc>
          <w:tcPr>
            <w:tcW w:w="1251"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523"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Regular</w:t>
            </w:r>
          </w:p>
        </w:tc>
        <w:tc>
          <w:tcPr>
            <w:tcW w:w="4687" w:type="dxa"/>
            <w:tcBorders>
              <w:top w:val="nil"/>
              <w:left w:val="nil"/>
              <w:bottom w:val="single" w:sz="4" w:space="0" w:color="000000"/>
              <w:right w:val="single" w:sz="4" w:space="0" w:color="000000"/>
            </w:tcBorders>
            <w:shd w:val="clear" w:color="auto" w:fill="auto"/>
            <w:vAlign w:val="bottom"/>
            <w:hideMark/>
          </w:tcPr>
          <w:p w:rsidR="00D07C70" w:rsidRPr="00D07C70" w:rsidRDefault="00901E63" w:rsidP="00FF7A02">
            <w:pPr>
              <w:spacing w:line="240" w:lineRule="auto"/>
              <w:jc w:val="both"/>
              <w:rPr>
                <w:rFonts w:asciiTheme="minorHAnsi" w:eastAsia="Times New Roman" w:hAnsiTheme="minorHAnsi" w:cstheme="minorHAnsi"/>
                <w:color w:val="0000FF"/>
                <w:sz w:val="20"/>
                <w:szCs w:val="20"/>
                <w:u w:val="single"/>
                <w:lang w:val="en-US"/>
              </w:rPr>
            </w:pPr>
            <w:r>
              <w:fldChar w:fldCharType="begin"/>
            </w:r>
            <w:r w:rsidRPr="00901E63">
              <w:rPr>
                <w:lang w:val="en-US"/>
                <w:rPrChange w:id="616" w:author="alvaro" w:date="2012-11-30T15:25:00Z">
                  <w:rPr>
                    <w:vertAlign w:val="superscript"/>
                  </w:rPr>
                </w:rPrChange>
              </w:rPr>
              <w:instrText>HYPERLINK "https://cloudloop.dev.java.net/"</w:instrText>
            </w:r>
            <w:r>
              <w:fldChar w:fldCharType="separate"/>
            </w:r>
            <w:r w:rsidR="00D07C70" w:rsidRPr="00D07C70">
              <w:rPr>
                <w:rFonts w:asciiTheme="minorHAnsi" w:eastAsia="Times New Roman" w:hAnsiTheme="minorHAnsi" w:cstheme="minorHAnsi"/>
                <w:color w:val="0000FF"/>
                <w:sz w:val="20"/>
                <w:szCs w:val="20"/>
                <w:u w:val="single"/>
                <w:lang w:val="en-US"/>
              </w:rPr>
              <w:t>https://cloudloop.dev.java.net/</w:t>
            </w:r>
            <w:r>
              <w:fldChar w:fldCharType="end"/>
            </w:r>
          </w:p>
        </w:tc>
      </w:tr>
      <w:tr w:rsidR="00D07C70" w:rsidRPr="004A0E9D"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r w:rsidRPr="00D07C70">
              <w:rPr>
                <w:rFonts w:asciiTheme="minorHAnsi" w:eastAsia="Times New Roman" w:hAnsiTheme="minorHAnsi" w:cstheme="minorHAnsi"/>
                <w:b/>
                <w:bCs/>
                <w:sz w:val="18"/>
                <w:szCs w:val="18"/>
                <w:lang w:val="en-US"/>
              </w:rPr>
              <w:t>Java-Storage</w:t>
            </w:r>
          </w:p>
        </w:tc>
        <w:tc>
          <w:tcPr>
            <w:tcW w:w="729"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No</w:t>
            </w:r>
          </w:p>
        </w:tc>
        <w:tc>
          <w:tcPr>
            <w:tcW w:w="1251"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523"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Buena</w:t>
            </w:r>
          </w:p>
        </w:tc>
        <w:tc>
          <w:tcPr>
            <w:tcW w:w="4687" w:type="dxa"/>
            <w:tcBorders>
              <w:top w:val="nil"/>
              <w:left w:val="nil"/>
              <w:bottom w:val="single" w:sz="4" w:space="0" w:color="000000"/>
              <w:right w:val="single" w:sz="4" w:space="0" w:color="000000"/>
            </w:tcBorders>
            <w:shd w:val="clear" w:color="auto" w:fill="auto"/>
            <w:vAlign w:val="bottom"/>
            <w:hideMark/>
          </w:tcPr>
          <w:p w:rsidR="00D07C70" w:rsidRPr="00D07C70" w:rsidRDefault="00901E63" w:rsidP="00FF7A02">
            <w:pPr>
              <w:spacing w:line="240" w:lineRule="auto"/>
              <w:jc w:val="both"/>
              <w:rPr>
                <w:rFonts w:asciiTheme="minorHAnsi" w:eastAsia="Times New Roman" w:hAnsiTheme="minorHAnsi" w:cstheme="minorHAnsi"/>
                <w:color w:val="0000FF"/>
                <w:sz w:val="20"/>
                <w:szCs w:val="20"/>
                <w:u w:val="single"/>
                <w:lang w:val="en-US"/>
              </w:rPr>
            </w:pPr>
            <w:r>
              <w:fldChar w:fldCharType="begin"/>
            </w:r>
            <w:r w:rsidRPr="00901E63">
              <w:rPr>
                <w:lang w:val="en-US"/>
                <w:rPrChange w:id="617" w:author="alvaro" w:date="2012-11-30T15:25:00Z">
                  <w:rPr>
                    <w:vertAlign w:val="superscript"/>
                  </w:rPr>
                </w:rPrChange>
              </w:rPr>
              <w:instrText>HYPERLINK "http://www.simplecloud.org/api"</w:instrText>
            </w:r>
            <w:r>
              <w:fldChar w:fldCharType="separate"/>
            </w:r>
            <w:r w:rsidR="00D07C70" w:rsidRPr="00D07C70">
              <w:rPr>
                <w:rFonts w:asciiTheme="minorHAnsi" w:eastAsia="Times New Roman" w:hAnsiTheme="minorHAnsi" w:cstheme="minorHAnsi"/>
                <w:color w:val="0000FF"/>
                <w:sz w:val="20"/>
                <w:szCs w:val="20"/>
                <w:u w:val="single"/>
                <w:lang w:val="en-US"/>
              </w:rPr>
              <w:t>http://www.simplecloud.org/api</w:t>
            </w:r>
            <w:r>
              <w:fldChar w:fldCharType="end"/>
            </w:r>
          </w:p>
        </w:tc>
      </w:tr>
    </w:tbl>
    <w:p w:rsidR="00D07C70" w:rsidRDefault="00D501A5" w:rsidP="00D728AB">
      <w:pPr>
        <w:jc w:val="center"/>
        <w:rPr>
          <w:rFonts w:asciiTheme="minorHAnsi" w:hAnsiTheme="minorHAnsi" w:cstheme="minorHAnsi"/>
        </w:rPr>
      </w:pPr>
      <w:r>
        <w:rPr>
          <w:rFonts w:asciiTheme="minorHAnsi" w:hAnsiTheme="minorHAnsi" w:cstheme="minorHAnsi"/>
        </w:rPr>
        <w:t>Tabla 2.1 Información básica</w:t>
      </w:r>
    </w:p>
    <w:p w:rsidR="00D435A5" w:rsidRDefault="00D435A5" w:rsidP="00FF7A02">
      <w:pPr>
        <w:jc w:val="both"/>
        <w:rPr>
          <w:ins w:id="618" w:author="Kireta" w:date="2012-12-29T12:24:00Z"/>
          <w:rFonts w:asciiTheme="minorHAnsi" w:hAnsiTheme="minorHAnsi" w:cstheme="minorHAnsi"/>
        </w:rPr>
      </w:pPr>
    </w:p>
    <w:p w:rsidR="00B02EA0" w:rsidRDefault="00C36CEF" w:rsidP="00FF7A02">
      <w:pPr>
        <w:jc w:val="both"/>
        <w:rPr>
          <w:rFonts w:asciiTheme="minorHAnsi" w:hAnsiTheme="minorHAnsi" w:cstheme="minorHAnsi"/>
        </w:rPr>
      </w:pPr>
      <w:ins w:id="619" w:author="Kireta" w:date="2012-12-29T17:37:00Z">
        <w:r>
          <w:rPr>
            <w:rFonts w:asciiTheme="minorHAnsi" w:hAnsiTheme="minorHAnsi" w:cstheme="minorHAnsi"/>
          </w:rPr>
          <w:t>La tabla 2.2 profundiza sobre e</w:t>
        </w:r>
      </w:ins>
      <w:ins w:id="620" w:author="Kireta" w:date="2012-12-29T12:24:00Z">
        <w:r w:rsidR="00B02EA0">
          <w:rPr>
            <w:rFonts w:asciiTheme="minorHAnsi" w:hAnsiTheme="minorHAnsi" w:cstheme="minorHAnsi"/>
          </w:rPr>
          <w:t xml:space="preserve">l soporte de </w:t>
        </w:r>
      </w:ins>
      <w:ins w:id="621" w:author="Kireta" w:date="2013-01-01T11:14:00Z">
        <w:r w:rsidR="00546398">
          <w:rPr>
            <w:rFonts w:asciiTheme="minorHAnsi" w:hAnsiTheme="minorHAnsi" w:cstheme="minorHAnsi"/>
          </w:rPr>
          <w:t>almacenamiento</w:t>
        </w:r>
      </w:ins>
      <w:ins w:id="622" w:author="Kireta" w:date="2012-12-29T17:38:00Z">
        <w:r>
          <w:rPr>
            <w:rFonts w:asciiTheme="minorHAnsi" w:hAnsiTheme="minorHAnsi" w:cstheme="minorHAnsi"/>
          </w:rPr>
          <w:t xml:space="preserve"> de cada framework. La columna “Servicios de almacenamiento soportados” muestra que proveedores son soportados por cada framework. Las columnas englobadas en “Soporte de primitivas </w:t>
        </w:r>
      </w:ins>
      <w:ins w:id="623" w:author="Kireta" w:date="2012-12-29T17:39:00Z">
        <w:r>
          <w:rPr>
            <w:rFonts w:asciiTheme="minorHAnsi" w:hAnsiTheme="minorHAnsi" w:cstheme="minorHAnsi"/>
          </w:rPr>
          <w:t>básicas</w:t>
        </w:r>
      </w:ins>
      <w:ins w:id="624" w:author="Kireta" w:date="2012-12-29T17:38:00Z">
        <w:r>
          <w:rPr>
            <w:rFonts w:asciiTheme="minorHAnsi" w:hAnsiTheme="minorHAnsi" w:cstheme="minorHAnsi"/>
          </w:rPr>
          <w:t>”</w:t>
        </w:r>
      </w:ins>
      <w:ins w:id="625" w:author="Kireta" w:date="2012-12-29T17:40:00Z">
        <w:r>
          <w:rPr>
            <w:rFonts w:asciiTheme="minorHAnsi" w:hAnsiTheme="minorHAnsi" w:cstheme="minorHAnsi"/>
          </w:rPr>
          <w:t xml:space="preserve"> indican si cada framework soporta una primitiva en particular. “Subir” se refiere a escribir sobre el sistema de almacenamiento remoto</w:t>
        </w:r>
      </w:ins>
      <w:ins w:id="626" w:author="Kireta" w:date="2012-12-29T17:42:00Z">
        <w:r>
          <w:rPr>
            <w:rFonts w:asciiTheme="minorHAnsi" w:hAnsiTheme="minorHAnsi" w:cstheme="minorHAnsi"/>
          </w:rPr>
          <w:t>.</w:t>
        </w:r>
      </w:ins>
      <w:ins w:id="627" w:author="Kireta" w:date="2012-12-29T17:40:00Z">
        <w:r>
          <w:rPr>
            <w:rFonts w:asciiTheme="minorHAnsi" w:hAnsiTheme="minorHAnsi" w:cstheme="minorHAnsi"/>
          </w:rPr>
          <w:t xml:space="preserve"> </w:t>
        </w:r>
      </w:ins>
      <w:ins w:id="628" w:author="Kireta" w:date="2012-12-29T17:41:00Z">
        <w:r>
          <w:rPr>
            <w:rFonts w:asciiTheme="minorHAnsi" w:hAnsiTheme="minorHAnsi" w:cstheme="minorHAnsi"/>
          </w:rPr>
          <w:t>“Bajar” se refiere a poder leer datos remotos</w:t>
        </w:r>
      </w:ins>
      <w:ins w:id="629" w:author="Kireta" w:date="2012-12-29T17:42:00Z">
        <w:r>
          <w:rPr>
            <w:rFonts w:asciiTheme="minorHAnsi" w:hAnsiTheme="minorHAnsi" w:cstheme="minorHAnsi"/>
          </w:rPr>
          <w:t>.</w:t>
        </w:r>
      </w:ins>
      <w:ins w:id="630" w:author="Kireta" w:date="2012-12-29T17:41:00Z">
        <w:r>
          <w:rPr>
            <w:rFonts w:asciiTheme="minorHAnsi" w:hAnsiTheme="minorHAnsi" w:cstheme="minorHAnsi"/>
          </w:rPr>
          <w:t xml:space="preserve"> “Listar” es la habilidad de poder </w:t>
        </w:r>
      </w:ins>
      <w:ins w:id="631" w:author="Kireta" w:date="2013-01-01T11:14:00Z">
        <w:r w:rsidR="00546398">
          <w:rPr>
            <w:rFonts w:asciiTheme="minorHAnsi" w:hAnsiTheme="minorHAnsi" w:cstheme="minorHAnsi"/>
          </w:rPr>
          <w:t>detallar</w:t>
        </w:r>
      </w:ins>
      <w:ins w:id="632" w:author="Kireta" w:date="2012-12-29T17:41:00Z">
        <w:r>
          <w:rPr>
            <w:rFonts w:asciiTheme="minorHAnsi" w:hAnsiTheme="minorHAnsi" w:cstheme="minorHAnsi"/>
          </w:rPr>
          <w:t xml:space="preserve"> el contenido de una unidad de almacenamiento. </w:t>
        </w:r>
      </w:ins>
      <w:ins w:id="633" w:author="Kireta" w:date="2012-12-29T17:42:00Z">
        <w:r>
          <w:rPr>
            <w:rFonts w:asciiTheme="minorHAnsi" w:hAnsiTheme="minorHAnsi" w:cstheme="minorHAnsi"/>
          </w:rPr>
          <w:t xml:space="preserve">“Buscar” consiste en poder realizar una </w:t>
        </w:r>
      </w:ins>
      <w:ins w:id="634" w:author="Kireta" w:date="2012-12-29T17:43:00Z">
        <w:r>
          <w:rPr>
            <w:rFonts w:asciiTheme="minorHAnsi" w:hAnsiTheme="minorHAnsi" w:cstheme="minorHAnsi"/>
          </w:rPr>
          <w:t>búsqueda</w:t>
        </w:r>
      </w:ins>
      <w:ins w:id="635" w:author="Kireta" w:date="2012-12-29T17:42:00Z">
        <w:r>
          <w:rPr>
            <w:rFonts w:asciiTheme="minorHAnsi" w:hAnsiTheme="minorHAnsi" w:cstheme="minorHAnsi"/>
          </w:rPr>
          <w:t xml:space="preserve"> </w:t>
        </w:r>
      </w:ins>
      <w:ins w:id="636" w:author="Kireta" w:date="2012-12-29T17:43:00Z">
        <w:r>
          <w:rPr>
            <w:rFonts w:asciiTheme="minorHAnsi" w:hAnsiTheme="minorHAnsi" w:cstheme="minorHAnsi"/>
          </w:rPr>
          <w:t xml:space="preserve">por clave o similitud de nombre dentro de un sistema de almacenamiento. “Borrar” se refiere a tener la habilidad de poder eliminar datos remotos. Y por ultimo “Metadatos” se refiere a poder leer y escribir los metadatos de un elemento remoto, por ejemplo su </w:t>
        </w:r>
      </w:ins>
      <w:ins w:id="637" w:author="Kireta" w:date="2012-12-29T17:44:00Z">
        <w:r>
          <w:rPr>
            <w:rFonts w:asciiTheme="minorHAnsi" w:hAnsiTheme="minorHAnsi" w:cstheme="minorHAnsi"/>
          </w:rPr>
          <w:t>tamaño</w:t>
        </w:r>
      </w:ins>
      <w:ins w:id="638" w:author="Kireta" w:date="2012-12-29T17:43:00Z">
        <w:r>
          <w:rPr>
            <w:rFonts w:asciiTheme="minorHAnsi" w:hAnsiTheme="minorHAnsi" w:cstheme="minorHAnsi"/>
          </w:rPr>
          <w:t xml:space="preserve"> </w:t>
        </w:r>
      </w:ins>
      <w:ins w:id="639" w:author="Kireta" w:date="2012-12-29T17:44:00Z">
        <w:r>
          <w:rPr>
            <w:rFonts w:asciiTheme="minorHAnsi" w:hAnsiTheme="minorHAnsi" w:cstheme="minorHAnsi"/>
          </w:rPr>
          <w:t>en bytes o su hash MD5.</w:t>
        </w:r>
      </w:ins>
      <w:ins w:id="640" w:author="Kireta" w:date="2012-12-29T17:46:00Z">
        <w:r>
          <w:rPr>
            <w:rFonts w:asciiTheme="minorHAnsi" w:hAnsiTheme="minorHAnsi" w:cstheme="minorHAnsi"/>
          </w:rPr>
          <w:t xml:space="preserve"> Por </w:t>
        </w:r>
      </w:ins>
      <w:ins w:id="641" w:author="Kireta" w:date="2013-01-01T11:14:00Z">
        <w:r w:rsidR="00546398">
          <w:rPr>
            <w:rFonts w:asciiTheme="minorHAnsi" w:hAnsiTheme="minorHAnsi" w:cstheme="minorHAnsi"/>
          </w:rPr>
          <w:t>último</w:t>
        </w:r>
      </w:ins>
      <w:ins w:id="642" w:author="Kireta" w:date="2012-12-29T17:46:00Z">
        <w:r>
          <w:rPr>
            <w:rFonts w:asciiTheme="minorHAnsi" w:hAnsiTheme="minorHAnsi" w:cstheme="minorHAnsi"/>
          </w:rPr>
          <w:t>, la columna “Facilidad en el uso de las primitivas” muestra que tan simple resulta utilizar cada una de las primitivas mencionadas en cada framework</w:t>
        </w:r>
      </w:ins>
      <w:ins w:id="643" w:author="Kireta" w:date="2012-12-29T17:47:00Z">
        <w:r>
          <w:rPr>
            <w:rFonts w:asciiTheme="minorHAnsi" w:hAnsiTheme="minorHAnsi" w:cstheme="minorHAnsi"/>
          </w:rPr>
          <w:t>. En este contexto diremos que utilizar las primitivas es “</w:t>
        </w:r>
      </w:ins>
      <w:ins w:id="644" w:author="Kireta" w:date="2013-01-01T11:14:00Z">
        <w:r w:rsidR="00546398">
          <w:rPr>
            <w:rFonts w:asciiTheme="minorHAnsi" w:hAnsiTheme="minorHAnsi" w:cstheme="minorHAnsi"/>
          </w:rPr>
          <w:t>Fácil</w:t>
        </w:r>
      </w:ins>
      <w:ins w:id="645" w:author="Kireta" w:date="2012-12-29T17:47:00Z">
        <w:r>
          <w:rPr>
            <w:rFonts w:asciiTheme="minorHAnsi" w:hAnsiTheme="minorHAnsi" w:cstheme="minorHAnsi"/>
          </w:rPr>
          <w:t>” si</w:t>
        </w:r>
        <w:r w:rsidR="00605777">
          <w:rPr>
            <w:rFonts w:asciiTheme="minorHAnsi" w:hAnsiTheme="minorHAnsi" w:cstheme="minorHAnsi"/>
          </w:rPr>
          <w:t xml:space="preserve"> la interface provista tiene comentarios en los </w:t>
        </w:r>
      </w:ins>
      <w:ins w:id="646" w:author="Kireta" w:date="2012-12-29T17:48:00Z">
        <w:r w:rsidR="00605777">
          <w:rPr>
            <w:rFonts w:asciiTheme="minorHAnsi" w:hAnsiTheme="minorHAnsi" w:cstheme="minorHAnsi"/>
          </w:rPr>
          <w:t>métodos</w:t>
        </w:r>
      </w:ins>
      <w:ins w:id="647" w:author="Kireta" w:date="2012-12-29T17:47:00Z">
        <w:r w:rsidR="00605777">
          <w:rPr>
            <w:rFonts w:asciiTheme="minorHAnsi" w:hAnsiTheme="minorHAnsi" w:cstheme="minorHAnsi"/>
          </w:rPr>
          <w:t xml:space="preserve"> </w:t>
        </w:r>
      </w:ins>
      <w:ins w:id="648" w:author="Kireta" w:date="2012-12-29T17:48:00Z">
        <w:r w:rsidR="00605777">
          <w:rPr>
            <w:rFonts w:asciiTheme="minorHAnsi" w:hAnsiTheme="minorHAnsi" w:cstheme="minorHAnsi"/>
          </w:rPr>
          <w:t>y sus parámetros correctamente nombrados, caso contrario será considerada “</w:t>
        </w:r>
      </w:ins>
      <w:ins w:id="649" w:author="Kireta" w:date="2013-01-01T11:14:00Z">
        <w:r w:rsidR="00546398">
          <w:rPr>
            <w:rFonts w:asciiTheme="minorHAnsi" w:hAnsiTheme="minorHAnsi" w:cstheme="minorHAnsi"/>
          </w:rPr>
          <w:t>Difícil</w:t>
        </w:r>
      </w:ins>
      <w:ins w:id="650" w:author="Kireta" w:date="2012-12-29T17:48:00Z">
        <w:r w:rsidR="00605777">
          <w:rPr>
            <w:rFonts w:asciiTheme="minorHAnsi" w:hAnsiTheme="minorHAnsi" w:cstheme="minorHAnsi"/>
          </w:rPr>
          <w:t>” de utilizar.</w:t>
        </w:r>
      </w:ins>
      <w:ins w:id="651" w:author="Kireta" w:date="2012-12-29T17:46:00Z">
        <w:r>
          <w:rPr>
            <w:rFonts w:asciiTheme="minorHAnsi" w:hAnsiTheme="minorHAnsi" w:cstheme="minorHAnsi"/>
          </w:rPr>
          <w:t xml:space="preserve"> </w:t>
        </w:r>
      </w:ins>
      <w:commentRangeStart w:id="652"/>
    </w:p>
    <w:p w:rsidR="00B02EA0" w:rsidRDefault="00B02EA0" w:rsidP="00FF7A02">
      <w:pPr>
        <w:jc w:val="both"/>
        <w:rPr>
          <w:ins w:id="653" w:author="Kireta" w:date="2012-12-29T12:24:00Z"/>
          <w:rFonts w:asciiTheme="minorHAnsi" w:hAnsiTheme="minorHAnsi" w:cstheme="minorHAnsi"/>
        </w:rPr>
      </w:pPr>
    </w:p>
    <w:p w:rsidR="002E2082" w:rsidRDefault="002E2082" w:rsidP="00FF7A02">
      <w:pPr>
        <w:jc w:val="both"/>
        <w:rPr>
          <w:rFonts w:asciiTheme="minorHAnsi" w:hAnsiTheme="minorHAnsi" w:cstheme="minorHAnsi"/>
        </w:rPr>
      </w:pPr>
      <w:del w:id="654" w:author="Kireta" w:date="2012-12-29T17:48:00Z">
        <w:r w:rsidDel="00605777">
          <w:rPr>
            <w:rFonts w:asciiTheme="minorHAnsi" w:hAnsiTheme="minorHAnsi" w:cstheme="minorHAnsi"/>
          </w:rPr>
          <w:delText>Datos de mayor interés aparecen en la tabla 2.2.</w:delText>
        </w:r>
        <w:commentRangeEnd w:id="652"/>
        <w:r w:rsidR="004B05F0" w:rsidDel="00605777">
          <w:rPr>
            <w:rStyle w:val="CommentReference"/>
          </w:rPr>
          <w:commentReference w:id="652"/>
        </w:r>
        <w:r w:rsidDel="00605777">
          <w:rPr>
            <w:rFonts w:asciiTheme="minorHAnsi" w:hAnsiTheme="minorHAnsi" w:cstheme="minorHAnsi"/>
          </w:rPr>
          <w:delText xml:space="preserve"> </w:delText>
        </w:r>
      </w:del>
      <w:ins w:id="655" w:author="Kireta" w:date="2012-12-31T15:57:00Z">
        <w:r w:rsidR="00F659BE">
          <w:rPr>
            <w:rFonts w:asciiTheme="minorHAnsi" w:hAnsiTheme="minorHAnsi" w:cstheme="minorHAnsi"/>
          </w:rPr>
          <w:t xml:space="preserve">Como se podía suponer todos los frameworks soportan Amazon S3 pero el resto de la oferta de proveedores </w:t>
        </w:r>
      </w:ins>
      <w:ins w:id="656" w:author="Kireta" w:date="2013-01-01T11:14:00Z">
        <w:r w:rsidR="00546398">
          <w:rPr>
            <w:rFonts w:asciiTheme="minorHAnsi" w:hAnsiTheme="minorHAnsi" w:cstheme="minorHAnsi"/>
          </w:rPr>
          <w:t>está</w:t>
        </w:r>
      </w:ins>
      <w:ins w:id="657" w:author="Kireta" w:date="2012-12-31T15:57:00Z">
        <w:r w:rsidR="00F659BE">
          <w:rPr>
            <w:rFonts w:asciiTheme="minorHAnsi" w:hAnsiTheme="minorHAnsi" w:cstheme="minorHAnsi"/>
          </w:rPr>
          <w:t xml:space="preserve"> repartida entre los frameworks evaluados. </w:t>
        </w:r>
      </w:ins>
      <w:ins w:id="658" w:author="Kireta" w:date="2012-12-31T15:58:00Z">
        <w:r w:rsidR="00F659BE">
          <w:rPr>
            <w:rFonts w:asciiTheme="minorHAnsi" w:hAnsiTheme="minorHAnsi" w:cstheme="minorHAnsi"/>
          </w:rPr>
          <w:t xml:space="preserve">Algunos soportan Google Storage mientras que otros no lo hacen y si soportan Nirvanix. No existe un único framework que soporte todos los proveedores. </w:t>
        </w:r>
      </w:ins>
      <w:ins w:id="659" w:author="Kireta" w:date="2013-01-01T11:14:00Z">
        <w:r w:rsidR="00546398">
          <w:rPr>
            <w:rFonts w:asciiTheme="minorHAnsi" w:hAnsiTheme="minorHAnsi" w:cstheme="minorHAnsi"/>
          </w:rPr>
          <w:t>También</w:t>
        </w:r>
      </w:ins>
      <w:ins w:id="660" w:author="Kireta" w:date="2012-12-31T15:58:00Z">
        <w:r w:rsidR="00F659BE">
          <w:rPr>
            <w:rFonts w:asciiTheme="minorHAnsi" w:hAnsiTheme="minorHAnsi" w:cstheme="minorHAnsi"/>
          </w:rPr>
          <w:t xml:space="preserve"> </w:t>
        </w:r>
      </w:ins>
      <w:del w:id="661" w:author="Kireta" w:date="2012-12-31T15:58:00Z">
        <w:r w:rsidDel="00F659BE">
          <w:rPr>
            <w:rFonts w:asciiTheme="minorHAnsi" w:hAnsiTheme="minorHAnsi" w:cstheme="minorHAnsi"/>
          </w:rPr>
          <w:delText xml:space="preserve">Como se </w:delText>
        </w:r>
      </w:del>
      <w:r>
        <w:rPr>
          <w:rFonts w:asciiTheme="minorHAnsi" w:hAnsiTheme="minorHAnsi" w:cstheme="minorHAnsi"/>
        </w:rPr>
        <w:t>puede apreciar</w:t>
      </w:r>
      <w:ins w:id="662" w:author="Kireta" w:date="2012-12-31T15:58:00Z">
        <w:r w:rsidR="00F659BE">
          <w:rPr>
            <w:rFonts w:asciiTheme="minorHAnsi" w:hAnsiTheme="minorHAnsi" w:cstheme="minorHAnsi"/>
          </w:rPr>
          <w:t xml:space="preserve"> que</w:t>
        </w:r>
      </w:ins>
      <w:del w:id="663" w:author="Kireta" w:date="2012-12-31T15:58:00Z">
        <w:r w:rsidDel="00F659BE">
          <w:rPr>
            <w:rFonts w:asciiTheme="minorHAnsi" w:hAnsiTheme="minorHAnsi" w:cstheme="minorHAnsi"/>
          </w:rPr>
          <w:delText>,</w:delText>
        </w:r>
      </w:del>
      <w:ins w:id="664" w:author="Kireta" w:date="2012-12-31T15:59:00Z">
        <w:r w:rsidR="00F659BE">
          <w:rPr>
            <w:rFonts w:asciiTheme="minorHAnsi" w:hAnsiTheme="minorHAnsi" w:cstheme="minorHAnsi"/>
          </w:rPr>
          <w:t xml:space="preserve"> </w:t>
        </w:r>
      </w:ins>
      <w:del w:id="665" w:author="Kireta" w:date="2012-12-31T15:58:00Z">
        <w:r w:rsidDel="00F659BE">
          <w:rPr>
            <w:rFonts w:asciiTheme="minorHAnsi" w:hAnsiTheme="minorHAnsi" w:cstheme="minorHAnsi"/>
          </w:rPr>
          <w:delText xml:space="preserve"> </w:delText>
        </w:r>
      </w:del>
      <w:r>
        <w:rPr>
          <w:rFonts w:asciiTheme="minorHAnsi" w:hAnsiTheme="minorHAnsi" w:cstheme="minorHAnsi"/>
        </w:rPr>
        <w:t xml:space="preserve">la mayoría de los productos evaluados soportan todas las primitivas básicas de </w:t>
      </w:r>
      <w:del w:id="666" w:author="Kireta" w:date="2012-12-29T12:25:00Z">
        <w:r w:rsidDel="00B02EA0">
          <w:rPr>
            <w:rFonts w:asciiTheme="minorHAnsi" w:hAnsiTheme="minorHAnsi" w:cstheme="minorHAnsi"/>
          </w:rPr>
          <w:delText>storage</w:delText>
        </w:r>
      </w:del>
      <w:ins w:id="667" w:author="Kireta" w:date="2012-12-29T12:25:00Z">
        <w:r w:rsidR="00B02EA0">
          <w:rPr>
            <w:rFonts w:asciiTheme="minorHAnsi" w:hAnsiTheme="minorHAnsi" w:cstheme="minorHAnsi"/>
          </w:rPr>
          <w:t>almacenamiento</w:t>
        </w:r>
      </w:ins>
      <w:r>
        <w:rPr>
          <w:rFonts w:asciiTheme="minorHAnsi" w:hAnsiTheme="minorHAnsi" w:cstheme="minorHAnsi"/>
        </w:rPr>
        <w:t>. Es notable que Java-Storage solo soporte descargar archivos y que DeltaCloud solo permita subir, descargar o borrar. Podemos ver que en general el uso de las primitivas es sencillo, a excepción de Dasein que dada la inconsistencia de sus interfaces y su escasa documentación puede tornarse problemático.</w:t>
      </w:r>
    </w:p>
    <w:p w:rsidR="00D07C70" w:rsidRPr="00327503" w:rsidRDefault="00D07C70" w:rsidP="00FF7A02">
      <w:pPr>
        <w:jc w:val="both"/>
        <w:rPr>
          <w:rFonts w:asciiTheme="minorHAnsi" w:hAnsiTheme="minorHAnsi" w:cstheme="minorHAnsi"/>
        </w:rPr>
      </w:pPr>
    </w:p>
    <w:tbl>
      <w:tblPr>
        <w:tblW w:w="9375" w:type="dxa"/>
        <w:tblInd w:w="93" w:type="dxa"/>
        <w:tblLayout w:type="fixed"/>
        <w:tblLook w:val="04A0"/>
      </w:tblPr>
      <w:tblGrid>
        <w:gridCol w:w="1185"/>
        <w:gridCol w:w="1710"/>
        <w:gridCol w:w="720"/>
        <w:gridCol w:w="720"/>
        <w:gridCol w:w="720"/>
        <w:gridCol w:w="900"/>
        <w:gridCol w:w="810"/>
        <w:gridCol w:w="1170"/>
        <w:gridCol w:w="1440"/>
      </w:tblGrid>
      <w:tr w:rsidR="00327503" w:rsidRPr="00327503" w:rsidTr="00327503">
        <w:trPr>
          <w:trHeight w:val="255"/>
        </w:trPr>
        <w:tc>
          <w:tcPr>
            <w:tcW w:w="1185" w:type="dxa"/>
            <w:vMerge w:val="restart"/>
            <w:tcBorders>
              <w:top w:val="single" w:sz="4" w:space="0" w:color="auto"/>
              <w:left w:val="single" w:sz="4" w:space="0" w:color="auto"/>
              <w:bottom w:val="single" w:sz="4" w:space="0" w:color="auto"/>
              <w:right w:val="single" w:sz="4" w:space="0" w:color="auto"/>
            </w:tcBorders>
            <w:shd w:val="clear" w:color="000000" w:fill="FFCC00"/>
            <w:vAlign w:val="bottom"/>
            <w:hideMark/>
          </w:tcPr>
          <w:p w:rsidR="00901E63" w:rsidRDefault="00327503" w:rsidP="00901E63">
            <w:pPr>
              <w:spacing w:line="240" w:lineRule="auto"/>
              <w:jc w:val="center"/>
              <w:rPr>
                <w:rFonts w:asciiTheme="minorHAnsi" w:eastAsia="Times New Roman" w:hAnsiTheme="minorHAnsi" w:cstheme="minorHAnsi"/>
                <w:b/>
                <w:bCs/>
                <w:sz w:val="18"/>
                <w:szCs w:val="18"/>
                <w:lang w:val="en-US"/>
              </w:rPr>
              <w:pPrChange w:id="668" w:author="Kireta" w:date="2012-12-29T12:23:00Z">
                <w:pPr>
                  <w:spacing w:line="240" w:lineRule="auto"/>
                  <w:jc w:val="both"/>
                </w:pPr>
              </w:pPrChange>
            </w:pPr>
            <w:r w:rsidRPr="00327503">
              <w:rPr>
                <w:rFonts w:asciiTheme="minorHAnsi" w:eastAsia="Times New Roman" w:hAnsiTheme="minorHAnsi" w:cstheme="minorHAnsi"/>
                <w:b/>
                <w:bCs/>
                <w:sz w:val="18"/>
                <w:szCs w:val="18"/>
                <w:lang w:val="en-US"/>
              </w:rPr>
              <w:t>Proyecto</w:t>
            </w:r>
          </w:p>
        </w:tc>
        <w:tc>
          <w:tcPr>
            <w:tcW w:w="1710" w:type="dxa"/>
            <w:vMerge w:val="restart"/>
            <w:tcBorders>
              <w:top w:val="single" w:sz="4" w:space="0" w:color="auto"/>
              <w:left w:val="single" w:sz="4" w:space="0" w:color="auto"/>
              <w:bottom w:val="single" w:sz="4" w:space="0" w:color="auto"/>
              <w:right w:val="single" w:sz="4" w:space="0" w:color="auto"/>
            </w:tcBorders>
            <w:shd w:val="clear" w:color="000000" w:fill="FFCC00"/>
            <w:vAlign w:val="bottom"/>
            <w:hideMark/>
          </w:tcPr>
          <w:p w:rsidR="00901E63" w:rsidRDefault="00327503" w:rsidP="00901E63">
            <w:pPr>
              <w:spacing w:line="240" w:lineRule="auto"/>
              <w:jc w:val="center"/>
              <w:rPr>
                <w:rFonts w:asciiTheme="minorHAnsi" w:eastAsia="Times New Roman" w:hAnsiTheme="minorHAnsi" w:cstheme="minorHAnsi"/>
                <w:b/>
                <w:bCs/>
                <w:sz w:val="18"/>
                <w:szCs w:val="18"/>
                <w:lang w:val="en-US"/>
              </w:rPr>
              <w:pPrChange w:id="669" w:author="Kireta" w:date="2012-12-29T12:24:00Z">
                <w:pPr>
                  <w:spacing w:line="240" w:lineRule="auto"/>
                  <w:jc w:val="both"/>
                </w:pPr>
              </w:pPrChange>
            </w:pPr>
            <w:r w:rsidRPr="00327503">
              <w:rPr>
                <w:rFonts w:asciiTheme="minorHAnsi" w:eastAsia="Times New Roman" w:hAnsiTheme="minorHAnsi" w:cstheme="minorHAnsi"/>
                <w:b/>
                <w:bCs/>
                <w:sz w:val="18"/>
                <w:szCs w:val="18"/>
                <w:lang w:val="en-US"/>
              </w:rPr>
              <w:t xml:space="preserve">Servicios de </w:t>
            </w:r>
            <w:del w:id="670" w:author="Kireta" w:date="2012-12-29T12:24:00Z">
              <w:r w:rsidRPr="00327503" w:rsidDel="00B02EA0">
                <w:rPr>
                  <w:rFonts w:asciiTheme="minorHAnsi" w:eastAsia="Times New Roman" w:hAnsiTheme="minorHAnsi" w:cstheme="minorHAnsi"/>
                  <w:b/>
                  <w:bCs/>
                  <w:sz w:val="18"/>
                  <w:szCs w:val="18"/>
                  <w:lang w:val="en-US"/>
                </w:rPr>
                <w:delText xml:space="preserve">Storage </w:delText>
              </w:r>
            </w:del>
            <w:ins w:id="671" w:author="Kireta" w:date="2012-12-29T12:24:00Z">
              <w:r w:rsidR="00B02EA0">
                <w:rPr>
                  <w:rFonts w:asciiTheme="minorHAnsi" w:eastAsia="Times New Roman" w:hAnsiTheme="minorHAnsi" w:cstheme="minorHAnsi"/>
                  <w:b/>
                  <w:bCs/>
                  <w:sz w:val="18"/>
                  <w:szCs w:val="18"/>
                  <w:lang w:val="en-US"/>
                </w:rPr>
                <w:t>almacenamient</w:t>
              </w:r>
            </w:ins>
            <w:ins w:id="672" w:author="Kireta" w:date="2012-12-29T12:25:00Z">
              <w:r w:rsidR="00B02EA0">
                <w:rPr>
                  <w:rFonts w:asciiTheme="minorHAnsi" w:eastAsia="Times New Roman" w:hAnsiTheme="minorHAnsi" w:cstheme="minorHAnsi"/>
                  <w:b/>
                  <w:bCs/>
                  <w:sz w:val="18"/>
                  <w:szCs w:val="18"/>
                  <w:lang w:val="en-US"/>
                </w:rPr>
                <w:t>o</w:t>
              </w:r>
            </w:ins>
            <w:ins w:id="673" w:author="Kireta" w:date="2012-12-29T12:24:00Z">
              <w:r w:rsidR="00B02EA0" w:rsidRPr="00327503">
                <w:rPr>
                  <w:rFonts w:asciiTheme="minorHAnsi" w:eastAsia="Times New Roman" w:hAnsiTheme="minorHAnsi" w:cstheme="minorHAnsi"/>
                  <w:b/>
                  <w:bCs/>
                  <w:sz w:val="18"/>
                  <w:szCs w:val="18"/>
                  <w:lang w:val="en-US"/>
                </w:rPr>
                <w:t xml:space="preserve"> </w:t>
              </w:r>
            </w:ins>
            <w:r w:rsidRPr="00327503">
              <w:rPr>
                <w:rFonts w:asciiTheme="minorHAnsi" w:eastAsia="Times New Roman" w:hAnsiTheme="minorHAnsi" w:cstheme="minorHAnsi"/>
                <w:b/>
                <w:bCs/>
                <w:sz w:val="18"/>
                <w:szCs w:val="18"/>
                <w:lang w:val="en-US"/>
              </w:rPr>
              <w:t>soportados</w:t>
            </w:r>
          </w:p>
        </w:tc>
        <w:tc>
          <w:tcPr>
            <w:tcW w:w="5040" w:type="dxa"/>
            <w:gridSpan w:val="6"/>
            <w:tcBorders>
              <w:top w:val="single" w:sz="4" w:space="0" w:color="000000"/>
              <w:left w:val="nil"/>
              <w:bottom w:val="single" w:sz="4" w:space="0" w:color="000000"/>
              <w:right w:val="single" w:sz="4" w:space="0" w:color="000000"/>
            </w:tcBorders>
            <w:shd w:val="clear" w:color="000000" w:fill="FFCC00"/>
            <w:vAlign w:val="bottom"/>
            <w:hideMark/>
          </w:tcPr>
          <w:p w:rsidR="00901E63" w:rsidRDefault="00327503" w:rsidP="00901E63">
            <w:pPr>
              <w:spacing w:line="240" w:lineRule="auto"/>
              <w:jc w:val="center"/>
              <w:rPr>
                <w:rFonts w:asciiTheme="minorHAnsi" w:eastAsia="Times New Roman" w:hAnsiTheme="minorHAnsi" w:cstheme="minorHAnsi"/>
                <w:b/>
                <w:bCs/>
                <w:sz w:val="18"/>
                <w:szCs w:val="18"/>
                <w:lang w:val="en-US"/>
              </w:rPr>
              <w:pPrChange w:id="674" w:author="Kireta" w:date="2012-12-29T12:23:00Z">
                <w:pPr>
                  <w:spacing w:line="240" w:lineRule="auto"/>
                  <w:jc w:val="both"/>
                </w:pPr>
              </w:pPrChange>
            </w:pPr>
            <w:r w:rsidRPr="00327503">
              <w:rPr>
                <w:rFonts w:asciiTheme="minorHAnsi" w:eastAsia="Times New Roman" w:hAnsiTheme="minorHAnsi" w:cstheme="minorHAnsi"/>
                <w:b/>
                <w:bCs/>
                <w:sz w:val="18"/>
                <w:szCs w:val="18"/>
                <w:lang w:val="en-US"/>
              </w:rPr>
              <w:t>Soporte de primitivas</w:t>
            </w:r>
            <w:ins w:id="675" w:author="Kireta" w:date="2012-12-28T10:43:00Z">
              <w:r w:rsidR="000A1440">
                <w:rPr>
                  <w:rFonts w:asciiTheme="minorHAnsi" w:eastAsia="Times New Roman" w:hAnsiTheme="minorHAnsi" w:cstheme="minorHAnsi"/>
                  <w:b/>
                  <w:bCs/>
                  <w:sz w:val="18"/>
                  <w:szCs w:val="18"/>
                  <w:lang w:val="en-US"/>
                </w:rPr>
                <w:t xml:space="preserve"> </w:t>
              </w:r>
            </w:ins>
            <w:del w:id="676" w:author="Kireta" w:date="2012-12-29T17:40:00Z">
              <w:r w:rsidR="00901E63" w:rsidRPr="00901E63">
                <w:rPr>
                  <w:rFonts w:asciiTheme="minorHAnsi" w:eastAsia="Times New Roman" w:hAnsiTheme="minorHAnsi" w:cstheme="minorHAnsi"/>
                  <w:b/>
                  <w:bCs/>
                  <w:sz w:val="18"/>
                  <w:szCs w:val="18"/>
                  <w:rPrChange w:id="677" w:author="Kireta" w:date="2012-12-29T17:39:00Z">
                    <w:rPr>
                      <w:rFonts w:asciiTheme="minorHAnsi" w:eastAsia="Times New Roman" w:hAnsiTheme="minorHAnsi" w:cstheme="minorHAnsi"/>
                      <w:b/>
                      <w:bCs/>
                      <w:sz w:val="18"/>
                      <w:szCs w:val="18"/>
                      <w:vertAlign w:val="superscript"/>
                      <w:lang w:val="en-US"/>
                    </w:rPr>
                  </w:rPrChange>
                </w:rPr>
                <w:delText>basicas</w:delText>
              </w:r>
            </w:del>
            <w:ins w:id="678" w:author="Kireta" w:date="2012-12-29T17:40:00Z">
              <w:r w:rsidR="00C36CEF">
                <w:rPr>
                  <w:rFonts w:asciiTheme="minorHAnsi" w:eastAsia="Times New Roman" w:hAnsiTheme="minorHAnsi" w:cstheme="minorHAnsi"/>
                  <w:b/>
                  <w:bCs/>
                  <w:sz w:val="18"/>
                  <w:szCs w:val="18"/>
                </w:rPr>
                <w:t>básicas</w:t>
              </w:r>
            </w:ins>
          </w:p>
        </w:tc>
        <w:tc>
          <w:tcPr>
            <w:tcW w:w="1440" w:type="dxa"/>
            <w:vMerge w:val="restart"/>
            <w:tcBorders>
              <w:top w:val="single" w:sz="4" w:space="0" w:color="000000"/>
              <w:left w:val="single" w:sz="4" w:space="0" w:color="000000"/>
              <w:bottom w:val="single" w:sz="4" w:space="0" w:color="000000"/>
              <w:right w:val="single" w:sz="4" w:space="0" w:color="000000"/>
            </w:tcBorders>
            <w:shd w:val="clear" w:color="000000" w:fill="FFCC00"/>
            <w:vAlign w:val="bottom"/>
            <w:hideMark/>
          </w:tcPr>
          <w:p w:rsidR="00901E63" w:rsidRDefault="00D501A5" w:rsidP="00901E63">
            <w:pPr>
              <w:spacing w:line="240" w:lineRule="auto"/>
              <w:jc w:val="center"/>
              <w:rPr>
                <w:rFonts w:asciiTheme="minorHAnsi" w:eastAsia="Times New Roman" w:hAnsiTheme="minorHAnsi" w:cstheme="minorHAnsi"/>
                <w:b/>
                <w:bCs/>
                <w:sz w:val="18"/>
                <w:szCs w:val="18"/>
                <w:lang w:val="es-ES_tradnl"/>
              </w:rPr>
              <w:pPrChange w:id="679" w:author="Kireta" w:date="2012-12-29T12:23:00Z">
                <w:pPr>
                  <w:spacing w:line="240" w:lineRule="auto"/>
                  <w:jc w:val="both"/>
                </w:pPr>
              </w:pPrChange>
            </w:pPr>
            <w:r w:rsidRPr="007C676B">
              <w:rPr>
                <w:rFonts w:asciiTheme="minorHAnsi" w:eastAsia="Times New Roman" w:hAnsiTheme="minorHAnsi" w:cstheme="minorHAnsi"/>
                <w:b/>
                <w:bCs/>
                <w:sz w:val="18"/>
                <w:szCs w:val="18"/>
                <w:lang w:val="es-ES_tradnl"/>
              </w:rPr>
              <w:t>Facilidad en el uso de las primitivas</w:t>
            </w:r>
          </w:p>
        </w:tc>
      </w:tr>
      <w:tr w:rsidR="00327503" w:rsidRPr="00327503" w:rsidTr="00327503">
        <w:trPr>
          <w:trHeight w:val="240"/>
        </w:trPr>
        <w:tc>
          <w:tcPr>
            <w:tcW w:w="1185" w:type="dxa"/>
            <w:vMerge/>
            <w:tcBorders>
              <w:top w:val="single" w:sz="4" w:space="0" w:color="auto"/>
              <w:left w:val="single" w:sz="4" w:space="0" w:color="auto"/>
              <w:bottom w:val="single" w:sz="4" w:space="0" w:color="auto"/>
              <w:right w:val="single" w:sz="4" w:space="0" w:color="auto"/>
            </w:tcBorders>
            <w:vAlign w:val="center"/>
            <w:hideMark/>
          </w:tcPr>
          <w:p w:rsidR="00327503" w:rsidRPr="00721061" w:rsidRDefault="00327503" w:rsidP="00FF7A02">
            <w:pPr>
              <w:spacing w:before="280" w:after="80" w:line="240" w:lineRule="auto"/>
              <w:jc w:val="both"/>
              <w:outlineLvl w:val="2"/>
              <w:rPr>
                <w:rFonts w:asciiTheme="minorHAnsi" w:eastAsia="Times New Roman" w:hAnsiTheme="minorHAnsi" w:cstheme="minorHAnsi"/>
                <w:b/>
                <w:bCs/>
                <w:sz w:val="18"/>
                <w:szCs w:val="18"/>
                <w:lang w:val="es-ES_tradnl"/>
                <w:rPrChange w:id="680" w:author="Marcos" w:date="2012-11-06T16:04:00Z">
                  <w:rPr>
                    <w:rFonts w:asciiTheme="minorHAnsi" w:eastAsia="Times New Roman" w:hAnsiTheme="minorHAnsi" w:cstheme="minorHAnsi"/>
                    <w:b/>
                    <w:bCs/>
                    <w:sz w:val="18"/>
                    <w:szCs w:val="18"/>
                    <w:lang w:val="en-US"/>
                  </w:rPr>
                </w:rPrChange>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327503" w:rsidRPr="00721061" w:rsidRDefault="00327503" w:rsidP="00FF7A02">
            <w:pPr>
              <w:spacing w:before="280" w:after="80" w:line="240" w:lineRule="auto"/>
              <w:jc w:val="both"/>
              <w:outlineLvl w:val="2"/>
              <w:rPr>
                <w:rFonts w:asciiTheme="minorHAnsi" w:eastAsia="Times New Roman" w:hAnsiTheme="minorHAnsi" w:cstheme="minorHAnsi"/>
                <w:b/>
                <w:bCs/>
                <w:sz w:val="18"/>
                <w:szCs w:val="18"/>
                <w:lang w:val="es-ES_tradnl"/>
                <w:rPrChange w:id="681" w:author="Marcos" w:date="2012-11-06T16:04:00Z">
                  <w:rPr>
                    <w:rFonts w:asciiTheme="minorHAnsi" w:eastAsia="Times New Roman" w:hAnsiTheme="minorHAnsi" w:cstheme="minorHAnsi"/>
                    <w:b/>
                    <w:bCs/>
                    <w:sz w:val="18"/>
                    <w:szCs w:val="18"/>
                    <w:lang w:val="en-US"/>
                  </w:rPr>
                </w:rPrChange>
              </w:rPr>
            </w:pPr>
          </w:p>
        </w:tc>
        <w:tc>
          <w:tcPr>
            <w:tcW w:w="720" w:type="dxa"/>
            <w:tcBorders>
              <w:top w:val="nil"/>
              <w:left w:val="nil"/>
              <w:bottom w:val="single" w:sz="4" w:space="0" w:color="000000"/>
              <w:right w:val="single" w:sz="4" w:space="0" w:color="000000"/>
            </w:tcBorders>
            <w:shd w:val="clear" w:color="000000" w:fill="FFCC00"/>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r w:rsidRPr="00327503">
              <w:rPr>
                <w:rFonts w:asciiTheme="minorHAnsi" w:eastAsia="Times New Roman" w:hAnsiTheme="minorHAnsi" w:cstheme="minorHAnsi"/>
                <w:b/>
                <w:bCs/>
                <w:sz w:val="18"/>
                <w:szCs w:val="18"/>
                <w:lang w:val="en-US"/>
              </w:rPr>
              <w:t>Subir</w:t>
            </w:r>
          </w:p>
        </w:tc>
        <w:tc>
          <w:tcPr>
            <w:tcW w:w="720" w:type="dxa"/>
            <w:tcBorders>
              <w:top w:val="nil"/>
              <w:left w:val="nil"/>
              <w:bottom w:val="single" w:sz="4" w:space="0" w:color="000000"/>
              <w:right w:val="single" w:sz="4" w:space="0" w:color="000000"/>
            </w:tcBorders>
            <w:shd w:val="clear" w:color="000000" w:fill="FFCC00"/>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r w:rsidRPr="00327503">
              <w:rPr>
                <w:rFonts w:asciiTheme="minorHAnsi" w:eastAsia="Times New Roman" w:hAnsiTheme="minorHAnsi" w:cstheme="minorHAnsi"/>
                <w:b/>
                <w:bCs/>
                <w:sz w:val="18"/>
                <w:szCs w:val="18"/>
                <w:lang w:val="en-US"/>
              </w:rPr>
              <w:t>Bajar</w:t>
            </w:r>
          </w:p>
        </w:tc>
        <w:tc>
          <w:tcPr>
            <w:tcW w:w="720" w:type="dxa"/>
            <w:tcBorders>
              <w:top w:val="nil"/>
              <w:left w:val="nil"/>
              <w:bottom w:val="single" w:sz="4" w:space="0" w:color="000000"/>
              <w:right w:val="single" w:sz="4" w:space="0" w:color="000000"/>
            </w:tcBorders>
            <w:shd w:val="clear" w:color="000000" w:fill="FFCC00"/>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r w:rsidRPr="00327503">
              <w:rPr>
                <w:rFonts w:asciiTheme="minorHAnsi" w:eastAsia="Times New Roman" w:hAnsiTheme="minorHAnsi" w:cstheme="minorHAnsi"/>
                <w:b/>
                <w:bCs/>
                <w:sz w:val="18"/>
                <w:szCs w:val="18"/>
                <w:lang w:val="en-US"/>
              </w:rPr>
              <w:t>Listar</w:t>
            </w:r>
          </w:p>
        </w:tc>
        <w:tc>
          <w:tcPr>
            <w:tcW w:w="900" w:type="dxa"/>
            <w:tcBorders>
              <w:top w:val="nil"/>
              <w:left w:val="nil"/>
              <w:bottom w:val="single" w:sz="4" w:space="0" w:color="000000"/>
              <w:right w:val="single" w:sz="4" w:space="0" w:color="000000"/>
            </w:tcBorders>
            <w:shd w:val="clear" w:color="000000" w:fill="FFCC00"/>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r w:rsidRPr="00327503">
              <w:rPr>
                <w:rFonts w:asciiTheme="minorHAnsi" w:eastAsia="Times New Roman" w:hAnsiTheme="minorHAnsi" w:cstheme="minorHAnsi"/>
                <w:b/>
                <w:bCs/>
                <w:sz w:val="18"/>
                <w:szCs w:val="18"/>
                <w:lang w:val="en-US"/>
              </w:rPr>
              <w:t>Buscar</w:t>
            </w:r>
          </w:p>
        </w:tc>
        <w:tc>
          <w:tcPr>
            <w:tcW w:w="810" w:type="dxa"/>
            <w:tcBorders>
              <w:top w:val="nil"/>
              <w:left w:val="nil"/>
              <w:bottom w:val="single" w:sz="4" w:space="0" w:color="000000"/>
              <w:right w:val="single" w:sz="4" w:space="0" w:color="000000"/>
            </w:tcBorders>
            <w:shd w:val="clear" w:color="000000" w:fill="FFCC00"/>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r w:rsidRPr="00327503">
              <w:rPr>
                <w:rFonts w:asciiTheme="minorHAnsi" w:eastAsia="Times New Roman" w:hAnsiTheme="minorHAnsi" w:cstheme="minorHAnsi"/>
                <w:b/>
                <w:bCs/>
                <w:sz w:val="18"/>
                <w:szCs w:val="18"/>
                <w:lang w:val="en-US"/>
              </w:rPr>
              <w:t>Borrar</w:t>
            </w:r>
          </w:p>
        </w:tc>
        <w:tc>
          <w:tcPr>
            <w:tcW w:w="1170" w:type="dxa"/>
            <w:tcBorders>
              <w:top w:val="nil"/>
              <w:left w:val="nil"/>
              <w:bottom w:val="single" w:sz="4" w:space="0" w:color="000000"/>
              <w:right w:val="single" w:sz="4" w:space="0" w:color="000000"/>
            </w:tcBorders>
            <w:shd w:val="clear" w:color="000000" w:fill="FFCC00"/>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r w:rsidRPr="00327503">
              <w:rPr>
                <w:rFonts w:asciiTheme="minorHAnsi" w:eastAsia="Times New Roman" w:hAnsiTheme="minorHAnsi" w:cstheme="minorHAnsi"/>
                <w:b/>
                <w:bCs/>
                <w:sz w:val="18"/>
                <w:szCs w:val="18"/>
                <w:lang w:val="en-US"/>
              </w:rPr>
              <w:t>Metadatos</w:t>
            </w:r>
          </w:p>
        </w:tc>
        <w:tc>
          <w:tcPr>
            <w:tcW w:w="1440" w:type="dxa"/>
            <w:vMerge/>
            <w:tcBorders>
              <w:top w:val="nil"/>
              <w:left w:val="single" w:sz="4" w:space="0" w:color="000000"/>
              <w:bottom w:val="single" w:sz="4" w:space="0" w:color="000000"/>
              <w:right w:val="single" w:sz="4" w:space="0" w:color="000000"/>
            </w:tcBorders>
            <w:vAlign w:val="center"/>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p>
        </w:tc>
      </w:tr>
      <w:tr w:rsidR="00327503" w:rsidRPr="00327503" w:rsidTr="00327503">
        <w:trPr>
          <w:trHeight w:val="255"/>
        </w:trPr>
        <w:tc>
          <w:tcPr>
            <w:tcW w:w="1185" w:type="dxa"/>
            <w:tcBorders>
              <w:top w:val="nil"/>
              <w:left w:val="single" w:sz="4" w:space="0" w:color="000000"/>
              <w:bottom w:val="single" w:sz="4" w:space="0" w:color="000000"/>
              <w:right w:val="single" w:sz="4" w:space="0" w:color="000000"/>
            </w:tcBorders>
            <w:shd w:val="clear" w:color="000000" w:fill="F9CB9C"/>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r w:rsidRPr="00327503">
              <w:rPr>
                <w:rFonts w:asciiTheme="minorHAnsi" w:eastAsia="Times New Roman" w:hAnsiTheme="minorHAnsi" w:cstheme="minorHAnsi"/>
                <w:b/>
                <w:bCs/>
                <w:sz w:val="18"/>
                <w:szCs w:val="18"/>
                <w:lang w:val="en-US"/>
              </w:rPr>
              <w:t>libcloud</w:t>
            </w:r>
          </w:p>
        </w:tc>
        <w:tc>
          <w:tcPr>
            <w:tcW w:w="171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Nirvanix, S3</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90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81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1170" w:type="dxa"/>
            <w:tcBorders>
              <w:top w:val="nil"/>
              <w:left w:val="nil"/>
              <w:bottom w:val="single" w:sz="4" w:space="0" w:color="000000"/>
              <w:right w:val="single" w:sz="4" w:space="0" w:color="000000"/>
            </w:tcBorders>
            <w:shd w:val="clear" w:color="auto" w:fill="auto"/>
            <w:vAlign w:val="bottom"/>
            <w:hideMark/>
          </w:tcPr>
          <w:p w:rsidR="00327503" w:rsidRPr="00546398" w:rsidRDefault="00327503" w:rsidP="00FF7A02">
            <w:pPr>
              <w:spacing w:line="240" w:lineRule="auto"/>
              <w:jc w:val="both"/>
              <w:rPr>
                <w:rFonts w:asciiTheme="minorHAnsi" w:eastAsia="Times New Roman" w:hAnsiTheme="minorHAnsi" w:cstheme="minorHAnsi"/>
                <w:sz w:val="18"/>
                <w:szCs w:val="18"/>
                <w:rPrChange w:id="682" w:author="Kireta" w:date="2013-01-01T11:19:00Z">
                  <w:rPr>
                    <w:rFonts w:asciiTheme="minorHAnsi" w:eastAsia="Times New Roman" w:hAnsiTheme="minorHAnsi" w:cstheme="minorHAnsi"/>
                    <w:sz w:val="18"/>
                    <w:szCs w:val="18"/>
                    <w:lang w:val="en-US"/>
                  </w:rPr>
                </w:rPrChange>
              </w:rPr>
            </w:pPr>
            <w:r w:rsidRPr="00327503">
              <w:rPr>
                <w:rFonts w:asciiTheme="minorHAnsi" w:eastAsia="Times New Roman" w:hAnsiTheme="minorHAnsi" w:cstheme="minorHAnsi"/>
                <w:sz w:val="18"/>
                <w:szCs w:val="18"/>
                <w:lang w:val="en-US"/>
              </w:rPr>
              <w:t>Si</w:t>
            </w:r>
          </w:p>
        </w:tc>
        <w:tc>
          <w:tcPr>
            <w:tcW w:w="144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del w:id="683" w:author="Kireta" w:date="2013-01-01T11:19:00Z">
              <w:r w:rsidRPr="00546398" w:rsidDel="00546398">
                <w:rPr>
                  <w:rFonts w:asciiTheme="minorHAnsi" w:eastAsia="Times New Roman" w:hAnsiTheme="minorHAnsi" w:cstheme="minorHAnsi"/>
                  <w:sz w:val="18"/>
                  <w:szCs w:val="18"/>
                  <w:rPrChange w:id="684" w:author="Kireta" w:date="2013-01-01T11:19:00Z">
                    <w:rPr>
                      <w:rFonts w:asciiTheme="minorHAnsi" w:eastAsia="Times New Roman" w:hAnsiTheme="minorHAnsi" w:cstheme="minorHAnsi"/>
                      <w:sz w:val="18"/>
                      <w:szCs w:val="18"/>
                      <w:lang w:val="en-US"/>
                    </w:rPr>
                  </w:rPrChange>
                </w:rPr>
                <w:delText>Facil</w:delText>
              </w:r>
            </w:del>
            <w:ins w:id="685" w:author="Kireta" w:date="2013-01-01T11:19:00Z">
              <w:r w:rsidR="00546398" w:rsidRPr="00546398">
                <w:rPr>
                  <w:rFonts w:asciiTheme="minorHAnsi" w:eastAsia="Times New Roman" w:hAnsiTheme="minorHAnsi" w:cstheme="minorHAnsi"/>
                  <w:sz w:val="18"/>
                  <w:szCs w:val="18"/>
                </w:rPr>
                <w:t>Fácil</w:t>
              </w:r>
            </w:ins>
          </w:p>
        </w:tc>
      </w:tr>
      <w:tr w:rsidR="00327503" w:rsidRPr="00327503" w:rsidTr="00327503">
        <w:trPr>
          <w:trHeight w:val="255"/>
        </w:trPr>
        <w:tc>
          <w:tcPr>
            <w:tcW w:w="1185" w:type="dxa"/>
            <w:tcBorders>
              <w:top w:val="nil"/>
              <w:left w:val="single" w:sz="4" w:space="0" w:color="000000"/>
              <w:bottom w:val="single" w:sz="4" w:space="0" w:color="000000"/>
              <w:right w:val="single" w:sz="4" w:space="0" w:color="000000"/>
            </w:tcBorders>
            <w:shd w:val="clear" w:color="000000" w:fill="F9CB9C"/>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r w:rsidRPr="00327503">
              <w:rPr>
                <w:rFonts w:asciiTheme="minorHAnsi" w:eastAsia="Times New Roman" w:hAnsiTheme="minorHAnsi" w:cstheme="minorHAnsi"/>
                <w:b/>
                <w:bCs/>
                <w:sz w:val="18"/>
                <w:szCs w:val="18"/>
                <w:lang w:val="en-US"/>
              </w:rPr>
              <w:t>jClouds</w:t>
            </w:r>
          </w:p>
        </w:tc>
        <w:tc>
          <w:tcPr>
            <w:tcW w:w="171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Atmos, Azure, Rackspace, S3, CloudFiles, Google Storage, etc</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90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81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1170" w:type="dxa"/>
            <w:tcBorders>
              <w:top w:val="nil"/>
              <w:left w:val="nil"/>
              <w:bottom w:val="single" w:sz="4" w:space="0" w:color="000000"/>
              <w:right w:val="single" w:sz="4" w:space="0" w:color="000000"/>
            </w:tcBorders>
            <w:shd w:val="clear" w:color="auto" w:fill="auto"/>
            <w:vAlign w:val="bottom"/>
            <w:hideMark/>
          </w:tcPr>
          <w:p w:rsidR="00327503" w:rsidRPr="00546398" w:rsidRDefault="00327503" w:rsidP="00FF7A02">
            <w:pPr>
              <w:spacing w:line="240" w:lineRule="auto"/>
              <w:jc w:val="both"/>
              <w:rPr>
                <w:rFonts w:asciiTheme="minorHAnsi" w:eastAsia="Times New Roman" w:hAnsiTheme="minorHAnsi" w:cstheme="minorHAnsi"/>
                <w:sz w:val="18"/>
                <w:szCs w:val="18"/>
                <w:rPrChange w:id="686" w:author="Kireta" w:date="2013-01-01T11:20:00Z">
                  <w:rPr>
                    <w:rFonts w:asciiTheme="minorHAnsi" w:eastAsia="Times New Roman" w:hAnsiTheme="minorHAnsi" w:cstheme="minorHAnsi"/>
                    <w:sz w:val="18"/>
                    <w:szCs w:val="18"/>
                    <w:lang w:val="en-US"/>
                  </w:rPr>
                </w:rPrChange>
              </w:rPr>
            </w:pPr>
            <w:r w:rsidRPr="00327503">
              <w:rPr>
                <w:rFonts w:asciiTheme="minorHAnsi" w:eastAsia="Times New Roman" w:hAnsiTheme="minorHAnsi" w:cstheme="minorHAnsi"/>
                <w:sz w:val="18"/>
                <w:szCs w:val="18"/>
                <w:lang w:val="en-US"/>
              </w:rPr>
              <w:t>Si</w:t>
            </w:r>
          </w:p>
        </w:tc>
        <w:tc>
          <w:tcPr>
            <w:tcW w:w="144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del w:id="687" w:author="Kireta" w:date="2013-01-01T11:20:00Z">
              <w:r w:rsidRPr="00546398" w:rsidDel="00546398">
                <w:rPr>
                  <w:rFonts w:asciiTheme="minorHAnsi" w:eastAsia="Times New Roman" w:hAnsiTheme="minorHAnsi" w:cstheme="minorHAnsi"/>
                  <w:sz w:val="18"/>
                  <w:szCs w:val="18"/>
                  <w:rPrChange w:id="688" w:author="Kireta" w:date="2013-01-01T11:20:00Z">
                    <w:rPr>
                      <w:rFonts w:asciiTheme="minorHAnsi" w:eastAsia="Times New Roman" w:hAnsiTheme="minorHAnsi" w:cstheme="minorHAnsi"/>
                      <w:sz w:val="18"/>
                      <w:szCs w:val="18"/>
                      <w:lang w:val="en-US"/>
                    </w:rPr>
                  </w:rPrChange>
                </w:rPr>
                <w:delText>Facil</w:delText>
              </w:r>
            </w:del>
            <w:ins w:id="689" w:author="Kireta" w:date="2013-01-01T11:20:00Z">
              <w:r w:rsidR="00546398" w:rsidRPr="00546398">
                <w:rPr>
                  <w:rFonts w:asciiTheme="minorHAnsi" w:eastAsia="Times New Roman" w:hAnsiTheme="minorHAnsi" w:cstheme="minorHAnsi"/>
                  <w:sz w:val="18"/>
                  <w:szCs w:val="18"/>
                </w:rPr>
                <w:t>Fácil</w:t>
              </w:r>
            </w:ins>
          </w:p>
        </w:tc>
      </w:tr>
      <w:tr w:rsidR="00327503" w:rsidRPr="00327503" w:rsidTr="00327503">
        <w:trPr>
          <w:trHeight w:val="255"/>
        </w:trPr>
        <w:tc>
          <w:tcPr>
            <w:tcW w:w="1185" w:type="dxa"/>
            <w:tcBorders>
              <w:top w:val="nil"/>
              <w:left w:val="single" w:sz="4" w:space="0" w:color="000000"/>
              <w:bottom w:val="single" w:sz="4" w:space="0" w:color="000000"/>
              <w:right w:val="single" w:sz="4" w:space="0" w:color="000000"/>
            </w:tcBorders>
            <w:shd w:val="clear" w:color="000000" w:fill="F9CB9C"/>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r w:rsidRPr="00327503">
              <w:rPr>
                <w:rFonts w:asciiTheme="minorHAnsi" w:eastAsia="Times New Roman" w:hAnsiTheme="minorHAnsi" w:cstheme="minorHAnsi"/>
                <w:b/>
                <w:bCs/>
                <w:sz w:val="18"/>
                <w:szCs w:val="18"/>
                <w:lang w:val="en-US"/>
              </w:rPr>
              <w:t>Dasein</w:t>
            </w:r>
          </w:p>
        </w:tc>
        <w:tc>
          <w:tcPr>
            <w:tcW w:w="171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S3, GoGrid, Rackspace, ReliaCloud, Azure, AT&amp;T</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90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81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1170" w:type="dxa"/>
            <w:tcBorders>
              <w:top w:val="nil"/>
              <w:left w:val="nil"/>
              <w:bottom w:val="single" w:sz="4" w:space="0" w:color="000000"/>
              <w:right w:val="single" w:sz="4" w:space="0" w:color="000000"/>
            </w:tcBorders>
            <w:shd w:val="clear" w:color="auto" w:fill="auto"/>
            <w:vAlign w:val="bottom"/>
            <w:hideMark/>
          </w:tcPr>
          <w:p w:rsidR="00327503" w:rsidRPr="00546398" w:rsidRDefault="00327503" w:rsidP="00FF7A02">
            <w:pPr>
              <w:spacing w:line="240" w:lineRule="auto"/>
              <w:jc w:val="both"/>
              <w:rPr>
                <w:rFonts w:asciiTheme="minorHAnsi" w:eastAsia="Times New Roman" w:hAnsiTheme="minorHAnsi" w:cstheme="minorHAnsi"/>
                <w:sz w:val="18"/>
                <w:szCs w:val="18"/>
                <w:rPrChange w:id="690" w:author="Kireta" w:date="2013-01-01T11:20:00Z">
                  <w:rPr>
                    <w:rFonts w:asciiTheme="minorHAnsi" w:eastAsia="Times New Roman" w:hAnsiTheme="minorHAnsi" w:cstheme="minorHAnsi"/>
                    <w:sz w:val="18"/>
                    <w:szCs w:val="18"/>
                    <w:lang w:val="en-US"/>
                  </w:rPr>
                </w:rPrChange>
              </w:rPr>
            </w:pPr>
            <w:r w:rsidRPr="00327503">
              <w:rPr>
                <w:rFonts w:asciiTheme="minorHAnsi" w:eastAsia="Times New Roman" w:hAnsiTheme="minorHAnsi" w:cstheme="minorHAnsi"/>
                <w:sz w:val="18"/>
                <w:szCs w:val="18"/>
                <w:lang w:val="en-US"/>
              </w:rPr>
              <w:t>Si</w:t>
            </w:r>
          </w:p>
        </w:tc>
        <w:tc>
          <w:tcPr>
            <w:tcW w:w="144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del w:id="691" w:author="Kireta" w:date="2013-01-01T11:20:00Z">
              <w:r w:rsidRPr="00546398" w:rsidDel="00546398">
                <w:rPr>
                  <w:rFonts w:asciiTheme="minorHAnsi" w:eastAsia="Times New Roman" w:hAnsiTheme="minorHAnsi" w:cstheme="minorHAnsi"/>
                  <w:sz w:val="18"/>
                  <w:szCs w:val="18"/>
                  <w:rPrChange w:id="692" w:author="Kireta" w:date="2013-01-01T11:20:00Z">
                    <w:rPr>
                      <w:rFonts w:asciiTheme="minorHAnsi" w:eastAsia="Times New Roman" w:hAnsiTheme="minorHAnsi" w:cstheme="minorHAnsi"/>
                      <w:sz w:val="18"/>
                      <w:szCs w:val="18"/>
                      <w:lang w:val="en-US"/>
                    </w:rPr>
                  </w:rPrChange>
                </w:rPr>
                <w:delText>Dificil</w:delText>
              </w:r>
            </w:del>
            <w:ins w:id="693" w:author="Kireta" w:date="2013-01-01T11:20:00Z">
              <w:r w:rsidR="00546398" w:rsidRPr="00546398">
                <w:rPr>
                  <w:rFonts w:asciiTheme="minorHAnsi" w:eastAsia="Times New Roman" w:hAnsiTheme="minorHAnsi" w:cstheme="minorHAnsi"/>
                  <w:sz w:val="18"/>
                  <w:szCs w:val="18"/>
                </w:rPr>
                <w:t>Difícil</w:t>
              </w:r>
            </w:ins>
          </w:p>
        </w:tc>
      </w:tr>
      <w:tr w:rsidR="00327503" w:rsidRPr="00327503" w:rsidTr="00327503">
        <w:trPr>
          <w:trHeight w:val="255"/>
        </w:trPr>
        <w:tc>
          <w:tcPr>
            <w:tcW w:w="1185" w:type="dxa"/>
            <w:tcBorders>
              <w:top w:val="nil"/>
              <w:left w:val="single" w:sz="4" w:space="0" w:color="000000"/>
              <w:bottom w:val="single" w:sz="4" w:space="0" w:color="000000"/>
              <w:right w:val="single" w:sz="4" w:space="0" w:color="000000"/>
            </w:tcBorders>
            <w:shd w:val="clear" w:color="000000" w:fill="F9CB9C"/>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r w:rsidRPr="00327503">
              <w:rPr>
                <w:rFonts w:asciiTheme="minorHAnsi" w:eastAsia="Times New Roman" w:hAnsiTheme="minorHAnsi" w:cstheme="minorHAnsi"/>
                <w:b/>
                <w:bCs/>
                <w:sz w:val="18"/>
                <w:szCs w:val="18"/>
                <w:lang w:val="en-US"/>
              </w:rPr>
              <w:t>Deltacloud</w:t>
            </w:r>
          </w:p>
        </w:tc>
        <w:tc>
          <w:tcPr>
            <w:tcW w:w="171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S3, Rackspace, Azure, Walrus</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90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81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117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144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del w:id="694" w:author="Kireta" w:date="2013-01-01T11:21:00Z">
              <w:r w:rsidRPr="00327503" w:rsidDel="00546398">
                <w:rPr>
                  <w:rFonts w:asciiTheme="minorHAnsi" w:eastAsia="Times New Roman" w:hAnsiTheme="minorHAnsi" w:cstheme="minorHAnsi"/>
                  <w:sz w:val="18"/>
                  <w:szCs w:val="18"/>
                  <w:lang w:val="en-US"/>
                </w:rPr>
                <w:delText>Facil</w:delText>
              </w:r>
            </w:del>
            <w:ins w:id="695" w:author="Kireta" w:date="2013-01-01T11:21:00Z">
              <w:r w:rsidR="00546398">
                <w:rPr>
                  <w:rFonts w:asciiTheme="minorHAnsi" w:eastAsia="Times New Roman" w:hAnsiTheme="minorHAnsi" w:cstheme="minorHAnsi"/>
                  <w:sz w:val="18"/>
                  <w:szCs w:val="18"/>
                  <w:lang w:val="en-US"/>
                </w:rPr>
                <w:t>Fácil</w:t>
              </w:r>
            </w:ins>
          </w:p>
        </w:tc>
      </w:tr>
      <w:tr w:rsidR="00D501A5" w:rsidRPr="00327503" w:rsidTr="00327503">
        <w:trPr>
          <w:trHeight w:val="255"/>
        </w:trPr>
        <w:tc>
          <w:tcPr>
            <w:tcW w:w="1185" w:type="dxa"/>
            <w:tcBorders>
              <w:top w:val="nil"/>
              <w:left w:val="single" w:sz="4" w:space="0" w:color="000000"/>
              <w:bottom w:val="single" w:sz="4" w:space="0" w:color="000000"/>
              <w:right w:val="single" w:sz="4" w:space="0" w:color="000000"/>
            </w:tcBorders>
            <w:shd w:val="clear" w:color="000000" w:fill="F9CB9C"/>
            <w:vAlign w:val="bottom"/>
            <w:hideMark/>
          </w:tcPr>
          <w:p w:rsidR="00D501A5" w:rsidRPr="00327503" w:rsidRDefault="00D501A5" w:rsidP="00FF7A02">
            <w:pPr>
              <w:spacing w:line="240" w:lineRule="auto"/>
              <w:jc w:val="both"/>
              <w:rPr>
                <w:rFonts w:asciiTheme="minorHAnsi" w:eastAsia="Times New Roman" w:hAnsiTheme="minorHAnsi" w:cstheme="minorHAnsi"/>
                <w:b/>
                <w:bCs/>
                <w:sz w:val="18"/>
                <w:szCs w:val="18"/>
                <w:lang w:val="en-US"/>
              </w:rPr>
            </w:pPr>
            <w:r w:rsidRPr="00327503">
              <w:rPr>
                <w:rFonts w:asciiTheme="minorHAnsi" w:eastAsia="Times New Roman" w:hAnsiTheme="minorHAnsi" w:cstheme="minorHAnsi"/>
                <w:b/>
                <w:bCs/>
                <w:sz w:val="18"/>
                <w:szCs w:val="18"/>
                <w:lang w:val="en-US"/>
              </w:rPr>
              <w:t>JetS3t</w:t>
            </w:r>
          </w:p>
        </w:tc>
        <w:tc>
          <w:tcPr>
            <w:tcW w:w="171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S3, Google Storage</w:t>
            </w:r>
          </w:p>
        </w:tc>
        <w:tc>
          <w:tcPr>
            <w:tcW w:w="72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90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81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117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144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del w:id="696" w:author="Kireta" w:date="2013-01-01T11:21:00Z">
              <w:r w:rsidRPr="00327503" w:rsidDel="00546398">
                <w:rPr>
                  <w:rFonts w:asciiTheme="minorHAnsi" w:eastAsia="Times New Roman" w:hAnsiTheme="minorHAnsi" w:cstheme="minorHAnsi"/>
                  <w:sz w:val="18"/>
                  <w:szCs w:val="18"/>
                  <w:lang w:val="en-US"/>
                </w:rPr>
                <w:delText>Facil</w:delText>
              </w:r>
            </w:del>
            <w:ins w:id="697" w:author="Kireta" w:date="2013-01-01T11:21:00Z">
              <w:r w:rsidR="00546398">
                <w:rPr>
                  <w:rFonts w:asciiTheme="minorHAnsi" w:eastAsia="Times New Roman" w:hAnsiTheme="minorHAnsi" w:cstheme="minorHAnsi"/>
                  <w:sz w:val="18"/>
                  <w:szCs w:val="18"/>
                  <w:lang w:val="en-US"/>
                </w:rPr>
                <w:t>Fácil</w:t>
              </w:r>
            </w:ins>
          </w:p>
        </w:tc>
      </w:tr>
      <w:tr w:rsidR="00D501A5" w:rsidRPr="00327503" w:rsidTr="00327503">
        <w:trPr>
          <w:trHeight w:val="255"/>
        </w:trPr>
        <w:tc>
          <w:tcPr>
            <w:tcW w:w="1185" w:type="dxa"/>
            <w:tcBorders>
              <w:top w:val="nil"/>
              <w:left w:val="single" w:sz="4" w:space="0" w:color="000000"/>
              <w:bottom w:val="single" w:sz="4" w:space="0" w:color="000000"/>
              <w:right w:val="single" w:sz="4" w:space="0" w:color="000000"/>
            </w:tcBorders>
            <w:shd w:val="clear" w:color="000000" w:fill="F9CB9C"/>
            <w:vAlign w:val="bottom"/>
            <w:hideMark/>
          </w:tcPr>
          <w:p w:rsidR="00D501A5" w:rsidRPr="00327503" w:rsidRDefault="00D501A5" w:rsidP="00FF7A02">
            <w:pPr>
              <w:spacing w:line="240" w:lineRule="auto"/>
              <w:jc w:val="both"/>
              <w:rPr>
                <w:rFonts w:asciiTheme="minorHAnsi" w:eastAsia="Times New Roman" w:hAnsiTheme="minorHAnsi" w:cstheme="minorHAnsi"/>
                <w:b/>
                <w:bCs/>
                <w:sz w:val="18"/>
                <w:szCs w:val="18"/>
                <w:lang w:val="en-US"/>
              </w:rPr>
            </w:pPr>
            <w:r w:rsidRPr="00327503">
              <w:rPr>
                <w:rFonts w:asciiTheme="minorHAnsi" w:eastAsia="Times New Roman" w:hAnsiTheme="minorHAnsi" w:cstheme="minorHAnsi"/>
                <w:b/>
                <w:bCs/>
                <w:sz w:val="18"/>
                <w:szCs w:val="18"/>
                <w:lang w:val="en-US"/>
              </w:rPr>
              <w:t>CloudLoop</w:t>
            </w:r>
          </w:p>
        </w:tc>
        <w:tc>
          <w:tcPr>
            <w:tcW w:w="171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Nirvanix, S3</w:t>
            </w:r>
          </w:p>
        </w:tc>
        <w:tc>
          <w:tcPr>
            <w:tcW w:w="72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90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81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117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144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del w:id="698" w:author="Kireta" w:date="2013-01-01T11:21:00Z">
              <w:r w:rsidRPr="00327503" w:rsidDel="00546398">
                <w:rPr>
                  <w:rFonts w:asciiTheme="minorHAnsi" w:eastAsia="Times New Roman" w:hAnsiTheme="minorHAnsi" w:cstheme="minorHAnsi"/>
                  <w:sz w:val="18"/>
                  <w:szCs w:val="18"/>
                  <w:lang w:val="en-US"/>
                </w:rPr>
                <w:delText>Facil</w:delText>
              </w:r>
            </w:del>
            <w:ins w:id="699" w:author="Kireta" w:date="2013-01-01T11:21:00Z">
              <w:r w:rsidR="00546398">
                <w:rPr>
                  <w:rFonts w:asciiTheme="minorHAnsi" w:eastAsia="Times New Roman" w:hAnsiTheme="minorHAnsi" w:cstheme="minorHAnsi"/>
                  <w:sz w:val="18"/>
                  <w:szCs w:val="18"/>
                  <w:lang w:val="en-US"/>
                </w:rPr>
                <w:t>Fácil</w:t>
              </w:r>
            </w:ins>
          </w:p>
        </w:tc>
      </w:tr>
      <w:tr w:rsidR="00D501A5" w:rsidRPr="00327503" w:rsidTr="00327503">
        <w:trPr>
          <w:trHeight w:val="255"/>
        </w:trPr>
        <w:tc>
          <w:tcPr>
            <w:tcW w:w="1185" w:type="dxa"/>
            <w:tcBorders>
              <w:top w:val="nil"/>
              <w:left w:val="single" w:sz="4" w:space="0" w:color="000000"/>
              <w:bottom w:val="single" w:sz="4" w:space="0" w:color="000000"/>
              <w:right w:val="single" w:sz="4" w:space="0" w:color="000000"/>
            </w:tcBorders>
            <w:shd w:val="clear" w:color="000000" w:fill="F9CB9C"/>
            <w:vAlign w:val="bottom"/>
            <w:hideMark/>
          </w:tcPr>
          <w:p w:rsidR="00D501A5" w:rsidRPr="00327503" w:rsidRDefault="00D501A5" w:rsidP="00FF7A02">
            <w:pPr>
              <w:spacing w:line="240" w:lineRule="auto"/>
              <w:jc w:val="both"/>
              <w:rPr>
                <w:rFonts w:asciiTheme="minorHAnsi" w:eastAsia="Times New Roman" w:hAnsiTheme="minorHAnsi" w:cstheme="minorHAnsi"/>
                <w:b/>
                <w:bCs/>
                <w:sz w:val="18"/>
                <w:szCs w:val="18"/>
                <w:lang w:val="en-US"/>
              </w:rPr>
            </w:pPr>
            <w:r w:rsidRPr="00327503">
              <w:rPr>
                <w:rFonts w:asciiTheme="minorHAnsi" w:eastAsia="Times New Roman" w:hAnsiTheme="minorHAnsi" w:cstheme="minorHAnsi"/>
                <w:b/>
                <w:bCs/>
                <w:sz w:val="18"/>
                <w:szCs w:val="18"/>
                <w:lang w:val="en-US"/>
              </w:rPr>
              <w:t>Java-Storage</w:t>
            </w:r>
          </w:p>
        </w:tc>
        <w:tc>
          <w:tcPr>
            <w:tcW w:w="171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S3, Wuala</w:t>
            </w:r>
          </w:p>
        </w:tc>
        <w:tc>
          <w:tcPr>
            <w:tcW w:w="72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72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90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81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117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144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del w:id="700" w:author="Kireta" w:date="2013-01-01T11:21:00Z">
              <w:r w:rsidRPr="00327503" w:rsidDel="00546398">
                <w:rPr>
                  <w:rFonts w:asciiTheme="minorHAnsi" w:eastAsia="Times New Roman" w:hAnsiTheme="minorHAnsi" w:cstheme="minorHAnsi"/>
                  <w:sz w:val="18"/>
                  <w:szCs w:val="18"/>
                  <w:lang w:val="en-US"/>
                </w:rPr>
                <w:delText>Facil</w:delText>
              </w:r>
            </w:del>
            <w:ins w:id="701" w:author="Kireta" w:date="2013-01-01T11:21:00Z">
              <w:r w:rsidR="00546398">
                <w:rPr>
                  <w:rFonts w:asciiTheme="minorHAnsi" w:eastAsia="Times New Roman" w:hAnsiTheme="minorHAnsi" w:cstheme="minorHAnsi"/>
                  <w:sz w:val="18"/>
                  <w:szCs w:val="18"/>
                  <w:lang w:val="en-US"/>
                </w:rPr>
                <w:t>Fácil</w:t>
              </w:r>
            </w:ins>
          </w:p>
        </w:tc>
      </w:tr>
    </w:tbl>
    <w:p w:rsidR="00D501A5" w:rsidRDefault="00D501A5" w:rsidP="00D728AB">
      <w:pPr>
        <w:jc w:val="center"/>
        <w:rPr>
          <w:rFonts w:asciiTheme="minorHAnsi" w:hAnsiTheme="minorHAnsi" w:cstheme="minorHAnsi"/>
        </w:rPr>
      </w:pPr>
      <w:r>
        <w:rPr>
          <w:rFonts w:asciiTheme="minorHAnsi" w:hAnsiTheme="minorHAnsi" w:cstheme="minorHAnsi"/>
        </w:rPr>
        <w:t xml:space="preserve">Tabla 2.2 Soporte para servicios de tipo </w:t>
      </w:r>
      <w:del w:id="702" w:author="Kireta" w:date="2012-12-29T12:25:00Z">
        <w:r w:rsidDel="00B02EA0">
          <w:rPr>
            <w:rFonts w:asciiTheme="minorHAnsi" w:hAnsiTheme="minorHAnsi" w:cstheme="minorHAnsi"/>
          </w:rPr>
          <w:delText>storage</w:delText>
        </w:r>
      </w:del>
      <w:ins w:id="703" w:author="Kireta" w:date="2012-12-29T12:25:00Z">
        <w:r w:rsidR="00B02EA0">
          <w:rPr>
            <w:rFonts w:asciiTheme="minorHAnsi" w:hAnsiTheme="minorHAnsi" w:cstheme="minorHAnsi"/>
          </w:rPr>
          <w:t>almacenamiento</w:t>
        </w:r>
      </w:ins>
      <w:del w:id="704" w:author="Kireta" w:date="2012-12-29T12:25:00Z">
        <w:r w:rsidDel="00B02EA0">
          <w:rPr>
            <w:rFonts w:asciiTheme="minorHAnsi" w:hAnsiTheme="minorHAnsi" w:cstheme="minorHAnsi"/>
          </w:rPr>
          <w:delText xml:space="preserve"> storage</w:delText>
        </w:r>
      </w:del>
    </w:p>
    <w:p w:rsidR="00603518" w:rsidRPr="00FE2460" w:rsidRDefault="00603518" w:rsidP="00FF7A02">
      <w:pPr>
        <w:jc w:val="both"/>
        <w:rPr>
          <w:rFonts w:asciiTheme="minorHAnsi" w:hAnsiTheme="minorHAnsi" w:cstheme="minorHAnsi"/>
        </w:rPr>
      </w:pPr>
    </w:p>
    <w:p w:rsidR="00BF4370" w:rsidRDefault="002E2082" w:rsidP="00FF7A02">
      <w:pPr>
        <w:jc w:val="both"/>
        <w:rPr>
          <w:ins w:id="705" w:author="Kireta" w:date="2012-12-31T16:06:00Z"/>
          <w:rFonts w:asciiTheme="minorHAnsi" w:hAnsiTheme="minorHAnsi" w:cstheme="minorHAnsi"/>
        </w:rPr>
      </w:pPr>
      <w:r>
        <w:rPr>
          <w:rFonts w:asciiTheme="minorHAnsi" w:hAnsiTheme="minorHAnsi" w:cstheme="minorHAnsi"/>
        </w:rPr>
        <w:t xml:space="preserve">Los datos </w:t>
      </w:r>
      <w:r w:rsidR="006B74E7">
        <w:rPr>
          <w:rFonts w:asciiTheme="minorHAnsi" w:hAnsiTheme="minorHAnsi" w:cstheme="minorHAnsi"/>
        </w:rPr>
        <w:t>más</w:t>
      </w:r>
      <w:r>
        <w:rPr>
          <w:rFonts w:asciiTheme="minorHAnsi" w:hAnsiTheme="minorHAnsi" w:cstheme="minorHAnsi"/>
        </w:rPr>
        <w:t xml:space="preserve"> relevantes se presentan en la tabla </w:t>
      </w:r>
      <w:r w:rsidR="0025128B">
        <w:rPr>
          <w:rFonts w:asciiTheme="minorHAnsi" w:hAnsiTheme="minorHAnsi" w:cstheme="minorHAnsi"/>
        </w:rPr>
        <w:t xml:space="preserve">2.3. </w:t>
      </w:r>
      <w:ins w:id="706" w:author="Kireta" w:date="2012-12-31T16:07:00Z">
        <w:r w:rsidR="00BF4370">
          <w:rPr>
            <w:rFonts w:asciiTheme="minorHAnsi" w:hAnsiTheme="minorHAnsi" w:cstheme="minorHAnsi"/>
          </w:rPr>
          <w:t xml:space="preserve">La </w:t>
        </w:r>
      </w:ins>
      <w:ins w:id="707" w:author="Kireta" w:date="2012-12-31T16:06:00Z">
        <w:r w:rsidR="00BF4370">
          <w:rPr>
            <w:rFonts w:asciiTheme="minorHAnsi" w:hAnsiTheme="minorHAnsi" w:cstheme="minorHAnsi"/>
          </w:rPr>
          <w:t>columna “</w:t>
        </w:r>
      </w:ins>
      <w:ins w:id="708" w:author="Kireta" w:date="2012-12-31T16:07:00Z">
        <w:r w:rsidR="00BF4370">
          <w:rPr>
            <w:rFonts w:asciiTheme="minorHAnsi" w:hAnsiTheme="minorHAnsi" w:cstheme="minorHAnsi"/>
          </w:rPr>
          <w:t>Facilidad para implementar servicios” indica que tan sencillo resulta implementar un nuevo servicio de un nuevo proveedor en el framework. Diremos que es “</w:t>
        </w:r>
      </w:ins>
      <w:ins w:id="709" w:author="Kireta" w:date="2013-01-01T11:21:00Z">
        <w:r w:rsidR="00546398">
          <w:rPr>
            <w:rFonts w:asciiTheme="minorHAnsi" w:hAnsiTheme="minorHAnsi" w:cstheme="minorHAnsi"/>
          </w:rPr>
          <w:t>Fácil</w:t>
        </w:r>
      </w:ins>
      <w:ins w:id="710" w:author="Kireta" w:date="2012-12-31T16:07:00Z">
        <w:r w:rsidR="00BF4370">
          <w:rPr>
            <w:rFonts w:asciiTheme="minorHAnsi" w:hAnsiTheme="minorHAnsi" w:cstheme="minorHAnsi"/>
          </w:rPr>
          <w:t>” s</w:t>
        </w:r>
      </w:ins>
      <w:ins w:id="711" w:author="Kireta" w:date="2012-12-31T16:08:00Z">
        <w:r w:rsidR="00BF4370">
          <w:rPr>
            <w:rFonts w:asciiTheme="minorHAnsi" w:hAnsiTheme="minorHAnsi" w:cstheme="minorHAnsi"/>
          </w:rPr>
          <w:t xml:space="preserve">i las interfaces a implementar cuentan con javadocs, los parámetros tienen nombres </w:t>
        </w:r>
      </w:ins>
      <w:ins w:id="712" w:author="Kireta" w:date="2012-12-31T16:09:00Z">
        <w:r w:rsidR="00BF4370">
          <w:rPr>
            <w:rFonts w:asciiTheme="minorHAnsi" w:hAnsiTheme="minorHAnsi" w:cstheme="minorHAnsi"/>
          </w:rPr>
          <w:t>claros y existe un ejemplo que pueda seguirse. Si alguna de estas condiciones no se cumple diremos que es “</w:t>
        </w:r>
      </w:ins>
      <w:ins w:id="713" w:author="Kireta" w:date="2013-01-01T11:22:00Z">
        <w:r w:rsidR="00546398">
          <w:rPr>
            <w:rFonts w:asciiTheme="minorHAnsi" w:hAnsiTheme="minorHAnsi" w:cstheme="minorHAnsi"/>
          </w:rPr>
          <w:t>Difícil</w:t>
        </w:r>
      </w:ins>
      <w:ins w:id="714" w:author="Kireta" w:date="2012-12-31T16:09:00Z">
        <w:r w:rsidR="00BF4370">
          <w:rPr>
            <w:rFonts w:asciiTheme="minorHAnsi" w:hAnsiTheme="minorHAnsi" w:cstheme="minorHAnsi"/>
          </w:rPr>
          <w:t>” implementar un nuevo servicio e</w:t>
        </w:r>
      </w:ins>
      <w:ins w:id="715" w:author="Kireta" w:date="2012-12-31T16:10:00Z">
        <w:r w:rsidR="00BF4370">
          <w:rPr>
            <w:rFonts w:asciiTheme="minorHAnsi" w:hAnsiTheme="minorHAnsi" w:cstheme="minorHAnsi"/>
          </w:rPr>
          <w:t>n el framework</w:t>
        </w:r>
      </w:ins>
      <w:ins w:id="716" w:author="Kireta" w:date="2012-12-31T16:09:00Z">
        <w:r w:rsidR="00BF4370">
          <w:rPr>
            <w:rFonts w:asciiTheme="minorHAnsi" w:hAnsiTheme="minorHAnsi" w:cstheme="minorHAnsi"/>
          </w:rPr>
          <w:t>. La columna “Facilidad para migrar</w:t>
        </w:r>
      </w:ins>
      <w:ins w:id="717" w:author="Kireta" w:date="2012-12-31T16:10:00Z">
        <w:r w:rsidR="00BF4370">
          <w:rPr>
            <w:rFonts w:asciiTheme="minorHAnsi" w:hAnsiTheme="minorHAnsi" w:cstheme="minorHAnsi"/>
          </w:rPr>
          <w:t xml:space="preserve"> entre protocolos</w:t>
        </w:r>
      </w:ins>
      <w:ins w:id="718" w:author="Kireta" w:date="2012-12-31T16:09:00Z">
        <w:r w:rsidR="00BF4370">
          <w:rPr>
            <w:rFonts w:asciiTheme="minorHAnsi" w:hAnsiTheme="minorHAnsi" w:cstheme="minorHAnsi"/>
          </w:rPr>
          <w:t>”</w:t>
        </w:r>
      </w:ins>
      <w:ins w:id="719" w:author="Kireta" w:date="2012-12-31T16:10:00Z">
        <w:r w:rsidR="00BF4370">
          <w:rPr>
            <w:rFonts w:asciiTheme="minorHAnsi" w:hAnsiTheme="minorHAnsi" w:cstheme="minorHAnsi"/>
          </w:rPr>
          <w:t xml:space="preserve"> indica que tan sencillo es migrar una aplicación funcionando en un protocolo X a un protocolo Y, ambos soportados por el framework. Diremos que es “</w:t>
        </w:r>
      </w:ins>
      <w:ins w:id="720" w:author="Kireta" w:date="2013-01-01T11:21:00Z">
        <w:r w:rsidR="00546398">
          <w:rPr>
            <w:rFonts w:asciiTheme="minorHAnsi" w:hAnsiTheme="minorHAnsi" w:cstheme="minorHAnsi"/>
          </w:rPr>
          <w:t>Fácil</w:t>
        </w:r>
      </w:ins>
      <w:ins w:id="721" w:author="Kireta" w:date="2012-12-31T16:10:00Z">
        <w:r w:rsidR="00BF4370">
          <w:rPr>
            <w:rFonts w:asciiTheme="minorHAnsi" w:hAnsiTheme="minorHAnsi" w:cstheme="minorHAnsi"/>
          </w:rPr>
          <w:t>”</w:t>
        </w:r>
      </w:ins>
      <w:ins w:id="722" w:author="Kireta" w:date="2012-12-31T16:11:00Z">
        <w:r w:rsidR="00BF4370">
          <w:rPr>
            <w:rFonts w:asciiTheme="minorHAnsi" w:hAnsiTheme="minorHAnsi" w:cstheme="minorHAnsi"/>
          </w:rPr>
          <w:t xml:space="preserve"> si lo único que debe cambiarse es la instanciación de la clase que modela el servicio y si esta respeta una interface</w:t>
        </w:r>
      </w:ins>
      <w:ins w:id="723" w:author="Kireta" w:date="2012-12-31T16:12:00Z">
        <w:r w:rsidR="00BF4370">
          <w:rPr>
            <w:rFonts w:asciiTheme="minorHAnsi" w:hAnsiTheme="minorHAnsi" w:cstheme="minorHAnsi"/>
          </w:rPr>
          <w:t xml:space="preserve"> que puede utilizarse libremente sin atarse a una implementación particular. En caso contrario diremos que este tipo de migraciones es “</w:t>
        </w:r>
      </w:ins>
      <w:ins w:id="724" w:author="Kireta" w:date="2013-01-01T11:22:00Z">
        <w:r w:rsidR="00546398">
          <w:rPr>
            <w:rFonts w:asciiTheme="minorHAnsi" w:hAnsiTheme="minorHAnsi" w:cstheme="minorHAnsi"/>
          </w:rPr>
          <w:t>Difícil</w:t>
        </w:r>
      </w:ins>
      <w:ins w:id="725" w:author="Kireta" w:date="2012-12-31T16:12:00Z">
        <w:r w:rsidR="00BF4370">
          <w:rPr>
            <w:rFonts w:asciiTheme="minorHAnsi" w:hAnsiTheme="minorHAnsi" w:cstheme="minorHAnsi"/>
          </w:rPr>
          <w:t>”. La columna “Provee mecanismos para migrar desde otro framework” indica si un framework es capaz</w:t>
        </w:r>
      </w:ins>
      <w:ins w:id="726" w:author="Kireta" w:date="2012-12-31T16:13:00Z">
        <w:r w:rsidR="00BF4370">
          <w:rPr>
            <w:rFonts w:asciiTheme="minorHAnsi" w:hAnsiTheme="minorHAnsi" w:cstheme="minorHAnsi"/>
          </w:rPr>
          <w:t xml:space="preserve"> de utilizar como entrada código construido para otro framework. La c</w:t>
        </w:r>
      </w:ins>
      <w:ins w:id="727" w:author="Kireta" w:date="2012-12-31T16:14:00Z">
        <w:r w:rsidR="00BF4370">
          <w:rPr>
            <w:rFonts w:asciiTheme="minorHAnsi" w:hAnsiTheme="minorHAnsi" w:cstheme="minorHAnsi"/>
          </w:rPr>
          <w:t xml:space="preserve">olumna “Provee archivos de </w:t>
        </w:r>
      </w:ins>
      <w:ins w:id="728" w:author="Kireta" w:date="2013-01-01T11:22:00Z">
        <w:r w:rsidR="00546398">
          <w:rPr>
            <w:rFonts w:asciiTheme="minorHAnsi" w:hAnsiTheme="minorHAnsi" w:cstheme="minorHAnsi"/>
          </w:rPr>
          <w:t>configuración</w:t>
        </w:r>
      </w:ins>
      <w:ins w:id="729" w:author="Kireta" w:date="2012-12-31T16:14:00Z">
        <w:r w:rsidR="00BF4370">
          <w:rPr>
            <w:rFonts w:asciiTheme="minorHAnsi" w:hAnsiTheme="minorHAnsi" w:cstheme="minorHAnsi"/>
          </w:rPr>
          <w:t xml:space="preserve">” muestra si un framework en particular puede configurarse por medio de archivos sin tener que cambiar el código fuente. Por </w:t>
        </w:r>
      </w:ins>
      <w:ins w:id="730" w:author="Kireta" w:date="2013-01-01T11:22:00Z">
        <w:r w:rsidR="00546398">
          <w:rPr>
            <w:rFonts w:asciiTheme="minorHAnsi" w:hAnsiTheme="minorHAnsi" w:cstheme="minorHAnsi"/>
          </w:rPr>
          <w:t>último</w:t>
        </w:r>
      </w:ins>
      <w:ins w:id="731" w:author="Kireta" w:date="2012-12-31T16:14:00Z">
        <w:r w:rsidR="00BF4370">
          <w:rPr>
            <w:rFonts w:asciiTheme="minorHAnsi" w:hAnsiTheme="minorHAnsi" w:cstheme="minorHAnsi"/>
          </w:rPr>
          <w:t>, la columna</w:t>
        </w:r>
      </w:ins>
      <w:ins w:id="732" w:author="Kireta" w:date="2012-12-31T16:15:00Z">
        <w:r w:rsidR="00BF4370">
          <w:rPr>
            <w:rFonts w:asciiTheme="minorHAnsi" w:hAnsiTheme="minorHAnsi" w:cstheme="minorHAnsi"/>
          </w:rPr>
          <w:t xml:space="preserve"> “Provee fábricas para instanciar servicios” indica si un framework le facilita al desarrollador la instanciación de sus objetos o si este tiene que instanciar manualmente todos los objetos.</w:t>
        </w:r>
      </w:ins>
    </w:p>
    <w:p w:rsidR="00BF4370" w:rsidRDefault="00BF4370" w:rsidP="00FF7A02">
      <w:pPr>
        <w:jc w:val="both"/>
        <w:rPr>
          <w:ins w:id="733" w:author="Kireta" w:date="2012-12-31T16:06:00Z"/>
          <w:rFonts w:asciiTheme="minorHAnsi" w:hAnsiTheme="minorHAnsi" w:cstheme="minorHAnsi"/>
        </w:rPr>
      </w:pPr>
    </w:p>
    <w:p w:rsidR="002E2082" w:rsidRDefault="0025128B" w:rsidP="00FF7A02">
      <w:pPr>
        <w:jc w:val="both"/>
        <w:rPr>
          <w:rFonts w:asciiTheme="minorHAnsi" w:hAnsiTheme="minorHAnsi" w:cstheme="minorHAnsi"/>
        </w:rPr>
      </w:pPr>
      <w:r>
        <w:rPr>
          <w:rFonts w:asciiTheme="minorHAnsi" w:hAnsiTheme="minorHAnsi" w:cstheme="minorHAnsi"/>
        </w:rPr>
        <w:t xml:space="preserve">Es destacable que ninguna de las herramientas posee facilidades para migrar desde otro framework. Esto obliga a que el desarrollador deba recodificar su aplicación en caso de querer migrar. </w:t>
      </w:r>
      <w:r w:rsidR="001842D3">
        <w:rPr>
          <w:rFonts w:asciiTheme="minorHAnsi" w:hAnsiTheme="minorHAnsi" w:cstheme="minorHAnsi"/>
        </w:rPr>
        <w:t xml:space="preserve">Otro de los datos interesantes es que salvo CloudLoop, ninguna de las herramientas trabaja </w:t>
      </w:r>
      <w:r w:rsidR="001128A4">
        <w:rPr>
          <w:rFonts w:asciiTheme="minorHAnsi" w:hAnsiTheme="minorHAnsi" w:cstheme="minorHAnsi"/>
        </w:rPr>
        <w:t xml:space="preserve">la instanciación y configuración de servicios </w:t>
      </w:r>
      <w:r w:rsidR="001842D3">
        <w:rPr>
          <w:rFonts w:asciiTheme="minorHAnsi" w:hAnsiTheme="minorHAnsi" w:cstheme="minorHAnsi"/>
        </w:rPr>
        <w:t xml:space="preserve">por medio de archivos </w:t>
      </w:r>
      <w:r w:rsidR="001128A4">
        <w:rPr>
          <w:rFonts w:asciiTheme="minorHAnsi" w:hAnsiTheme="minorHAnsi" w:cstheme="minorHAnsi"/>
        </w:rPr>
        <w:t xml:space="preserve">y </w:t>
      </w:r>
      <w:r w:rsidR="0095358B">
        <w:rPr>
          <w:rFonts w:asciiTheme="minorHAnsi" w:hAnsiTheme="minorHAnsi" w:cstheme="minorHAnsi"/>
        </w:rPr>
        <w:t>fábricas</w:t>
      </w:r>
      <w:ins w:id="734" w:author="Kireta" w:date="2012-12-31T16:16:00Z">
        <w:r w:rsidR="00BF4370">
          <w:rPr>
            <w:rFonts w:asciiTheme="minorHAnsi" w:hAnsiTheme="minorHAnsi" w:cstheme="minorHAnsi"/>
          </w:rPr>
          <w:t xml:space="preserve"> </w:t>
        </w:r>
      </w:ins>
      <w:r w:rsidR="001842D3">
        <w:rPr>
          <w:rFonts w:asciiTheme="minorHAnsi" w:hAnsiTheme="minorHAnsi" w:cstheme="minorHAnsi"/>
        </w:rPr>
        <w:t>o mecanismos similares. En estos casos,</w:t>
      </w:r>
      <w:r w:rsidR="001128A4">
        <w:rPr>
          <w:rFonts w:asciiTheme="minorHAnsi" w:hAnsiTheme="minorHAnsi" w:cstheme="minorHAnsi"/>
        </w:rPr>
        <w:t xml:space="preserve"> el código debe modificarse cuando se desea cambiar de proveedor, credenciales, etc. </w:t>
      </w:r>
      <w:r w:rsidR="007C676B">
        <w:rPr>
          <w:rFonts w:asciiTheme="minorHAnsi" w:hAnsiTheme="minorHAnsi" w:cstheme="minorHAnsi"/>
        </w:rPr>
        <w:t>También</w:t>
      </w:r>
      <w:r w:rsidR="001128A4">
        <w:rPr>
          <w:rFonts w:asciiTheme="minorHAnsi" w:hAnsiTheme="minorHAnsi" w:cstheme="minorHAnsi"/>
        </w:rPr>
        <w:t xml:space="preserve"> se puede apreciar que en general se puede decir que es simple implementar nuevos servicios en todos los frameworks sacando Dasein y JetS3t. Estos últimos productos tienen deficiencias en la definición de sus interfaces y/o documentación que hacen que implementar un nuevo servicio no sea una tarea trivial.</w:t>
      </w:r>
    </w:p>
    <w:p w:rsidR="002E2082" w:rsidRDefault="002E2082" w:rsidP="00FF7A02">
      <w:pPr>
        <w:jc w:val="both"/>
        <w:rPr>
          <w:rFonts w:asciiTheme="minorHAnsi" w:hAnsiTheme="minorHAnsi" w:cstheme="minorHAnsi"/>
        </w:rPr>
      </w:pPr>
    </w:p>
    <w:tbl>
      <w:tblPr>
        <w:tblW w:w="9384" w:type="dxa"/>
        <w:tblInd w:w="93" w:type="dxa"/>
        <w:tblLook w:val="04A0"/>
      </w:tblPr>
      <w:tblGrid>
        <w:gridCol w:w="1194"/>
        <w:gridCol w:w="1440"/>
        <w:gridCol w:w="1440"/>
        <w:gridCol w:w="1980"/>
        <w:gridCol w:w="1530"/>
        <w:gridCol w:w="1800"/>
      </w:tblGrid>
      <w:tr w:rsidR="00D07C70" w:rsidRPr="000762DF" w:rsidTr="00D07C70">
        <w:trPr>
          <w:trHeight w:val="255"/>
        </w:trPr>
        <w:tc>
          <w:tcPr>
            <w:tcW w:w="1194" w:type="dxa"/>
            <w:tcBorders>
              <w:top w:val="single" w:sz="4" w:space="0" w:color="000000"/>
              <w:left w:val="single" w:sz="4" w:space="0" w:color="000000"/>
              <w:bottom w:val="nil"/>
              <w:right w:val="single" w:sz="4" w:space="0" w:color="000000"/>
            </w:tcBorders>
            <w:shd w:val="clear" w:color="000000" w:fill="FFCC00"/>
            <w:vAlign w:val="bottom"/>
            <w:hideMark/>
          </w:tcPr>
          <w:p w:rsidR="00901E63" w:rsidRDefault="000762DF" w:rsidP="00901E63">
            <w:pPr>
              <w:spacing w:line="240" w:lineRule="auto"/>
              <w:jc w:val="center"/>
              <w:rPr>
                <w:rFonts w:asciiTheme="minorHAnsi" w:eastAsia="Times New Roman" w:hAnsiTheme="minorHAnsi" w:cstheme="minorHAnsi"/>
                <w:b/>
                <w:bCs/>
                <w:sz w:val="18"/>
                <w:szCs w:val="18"/>
                <w:lang w:val="en-US"/>
              </w:rPr>
              <w:pPrChange w:id="735" w:author="Kireta" w:date="2012-12-29T12:23:00Z">
                <w:pPr>
                  <w:spacing w:line="240" w:lineRule="auto"/>
                  <w:jc w:val="both"/>
                </w:pPr>
              </w:pPrChange>
            </w:pPr>
            <w:r w:rsidRPr="000762DF">
              <w:rPr>
                <w:rFonts w:asciiTheme="minorHAnsi" w:eastAsia="Times New Roman" w:hAnsiTheme="minorHAnsi" w:cstheme="minorHAnsi"/>
                <w:b/>
                <w:bCs/>
                <w:sz w:val="18"/>
                <w:szCs w:val="18"/>
                <w:lang w:val="en-US"/>
              </w:rPr>
              <w:t>Proyecto</w:t>
            </w:r>
          </w:p>
        </w:tc>
        <w:tc>
          <w:tcPr>
            <w:tcW w:w="1440" w:type="dxa"/>
            <w:tcBorders>
              <w:top w:val="single" w:sz="4" w:space="0" w:color="000000"/>
              <w:left w:val="nil"/>
              <w:bottom w:val="nil"/>
              <w:right w:val="single" w:sz="4" w:space="0" w:color="000000"/>
            </w:tcBorders>
            <w:shd w:val="clear" w:color="000000" w:fill="FFCC00"/>
            <w:vAlign w:val="bottom"/>
            <w:hideMark/>
          </w:tcPr>
          <w:p w:rsidR="00901E63" w:rsidRDefault="00D501A5" w:rsidP="00901E63">
            <w:pPr>
              <w:spacing w:line="240" w:lineRule="auto"/>
              <w:jc w:val="center"/>
              <w:rPr>
                <w:rFonts w:asciiTheme="minorHAnsi" w:eastAsia="Times New Roman" w:hAnsiTheme="minorHAnsi" w:cstheme="minorHAnsi"/>
                <w:b/>
                <w:bCs/>
                <w:sz w:val="18"/>
                <w:szCs w:val="18"/>
                <w:lang w:val="en-US"/>
              </w:rPr>
              <w:pPrChange w:id="736" w:author="Kireta" w:date="2012-12-29T12:23:00Z">
                <w:pPr>
                  <w:spacing w:line="240" w:lineRule="auto"/>
                  <w:jc w:val="both"/>
                </w:pPr>
              </w:pPrChange>
            </w:pPr>
            <w:r w:rsidRPr="00327503">
              <w:rPr>
                <w:rFonts w:asciiTheme="minorHAnsi" w:eastAsia="Times New Roman" w:hAnsiTheme="minorHAnsi" w:cstheme="minorHAnsi"/>
                <w:b/>
                <w:bCs/>
                <w:sz w:val="18"/>
                <w:szCs w:val="18"/>
                <w:lang w:val="en-US"/>
              </w:rPr>
              <w:t>Facilidad</w:t>
            </w:r>
            <w:ins w:id="737" w:author="Kireta" w:date="2012-12-28T10:42:00Z">
              <w:r w:rsidR="000A1440">
                <w:rPr>
                  <w:rFonts w:asciiTheme="minorHAnsi" w:eastAsia="Times New Roman" w:hAnsiTheme="minorHAnsi" w:cstheme="minorHAnsi"/>
                  <w:b/>
                  <w:bCs/>
                  <w:sz w:val="18"/>
                  <w:szCs w:val="18"/>
                  <w:lang w:val="en-US"/>
                </w:rPr>
                <w:t xml:space="preserve"> </w:t>
              </w:r>
            </w:ins>
            <w:r w:rsidRPr="00327503">
              <w:rPr>
                <w:rFonts w:asciiTheme="minorHAnsi" w:eastAsia="Times New Roman" w:hAnsiTheme="minorHAnsi" w:cstheme="minorHAnsi"/>
                <w:b/>
                <w:bCs/>
                <w:sz w:val="18"/>
                <w:szCs w:val="18"/>
                <w:lang w:val="en-US"/>
              </w:rPr>
              <w:t>para</w:t>
            </w:r>
            <w:ins w:id="738" w:author="Kireta" w:date="2012-12-28T10:43:00Z">
              <w:r w:rsidR="000A1440">
                <w:rPr>
                  <w:rFonts w:asciiTheme="minorHAnsi" w:eastAsia="Times New Roman" w:hAnsiTheme="minorHAnsi" w:cstheme="minorHAnsi"/>
                  <w:b/>
                  <w:bCs/>
                  <w:sz w:val="18"/>
                  <w:szCs w:val="18"/>
                  <w:lang w:val="en-US"/>
                </w:rPr>
                <w:t xml:space="preserve"> </w:t>
              </w:r>
            </w:ins>
            <w:r w:rsidRPr="00327503">
              <w:rPr>
                <w:rFonts w:asciiTheme="minorHAnsi" w:eastAsia="Times New Roman" w:hAnsiTheme="minorHAnsi" w:cstheme="minorHAnsi"/>
                <w:b/>
                <w:bCs/>
                <w:sz w:val="18"/>
                <w:szCs w:val="18"/>
                <w:lang w:val="en-US"/>
              </w:rPr>
              <w:t>implementar</w:t>
            </w:r>
            <w:ins w:id="739" w:author="Kireta" w:date="2012-12-28T10:43:00Z">
              <w:r w:rsidR="000A1440">
                <w:rPr>
                  <w:rFonts w:asciiTheme="minorHAnsi" w:eastAsia="Times New Roman" w:hAnsiTheme="minorHAnsi" w:cstheme="minorHAnsi"/>
                  <w:b/>
                  <w:bCs/>
                  <w:sz w:val="18"/>
                  <w:szCs w:val="18"/>
                  <w:lang w:val="en-US"/>
                </w:rPr>
                <w:t xml:space="preserve"> </w:t>
              </w:r>
            </w:ins>
            <w:r w:rsidRPr="00327503">
              <w:rPr>
                <w:rFonts w:asciiTheme="minorHAnsi" w:eastAsia="Times New Roman" w:hAnsiTheme="minorHAnsi" w:cstheme="minorHAnsi"/>
                <w:b/>
                <w:bCs/>
                <w:sz w:val="18"/>
                <w:szCs w:val="18"/>
                <w:lang w:val="en-US"/>
              </w:rPr>
              <w:t>servicios</w:t>
            </w:r>
          </w:p>
        </w:tc>
        <w:tc>
          <w:tcPr>
            <w:tcW w:w="1440" w:type="dxa"/>
            <w:tcBorders>
              <w:top w:val="single" w:sz="4" w:space="0" w:color="000000"/>
              <w:left w:val="nil"/>
              <w:bottom w:val="nil"/>
              <w:right w:val="single" w:sz="4" w:space="0" w:color="000000"/>
            </w:tcBorders>
            <w:shd w:val="clear" w:color="000000" w:fill="FFCC00"/>
            <w:vAlign w:val="bottom"/>
            <w:hideMark/>
          </w:tcPr>
          <w:p w:rsidR="00901E63" w:rsidRDefault="000762DF" w:rsidP="00901E63">
            <w:pPr>
              <w:spacing w:line="240" w:lineRule="auto"/>
              <w:jc w:val="center"/>
              <w:rPr>
                <w:rFonts w:asciiTheme="minorHAnsi" w:eastAsia="Times New Roman" w:hAnsiTheme="minorHAnsi" w:cstheme="minorHAnsi"/>
                <w:b/>
                <w:bCs/>
                <w:sz w:val="18"/>
                <w:szCs w:val="18"/>
                <w:lang w:val="es-ES_tradnl"/>
              </w:rPr>
              <w:pPrChange w:id="740" w:author="Kireta" w:date="2012-12-29T12:23:00Z">
                <w:pPr>
                  <w:spacing w:line="240" w:lineRule="auto"/>
                  <w:jc w:val="both"/>
                </w:pPr>
              </w:pPrChange>
            </w:pPr>
            <w:r w:rsidRPr="007C676B">
              <w:rPr>
                <w:rFonts w:asciiTheme="minorHAnsi" w:eastAsia="Times New Roman" w:hAnsiTheme="minorHAnsi" w:cstheme="minorHAnsi"/>
                <w:b/>
                <w:bCs/>
                <w:sz w:val="18"/>
                <w:szCs w:val="18"/>
                <w:lang w:val="es-ES_tradnl"/>
              </w:rPr>
              <w:t>Facilidad para migrar entre protocolos</w:t>
            </w:r>
          </w:p>
        </w:tc>
        <w:tc>
          <w:tcPr>
            <w:tcW w:w="1980" w:type="dxa"/>
            <w:tcBorders>
              <w:top w:val="single" w:sz="4" w:space="0" w:color="000000"/>
              <w:left w:val="nil"/>
              <w:bottom w:val="nil"/>
              <w:right w:val="single" w:sz="4" w:space="0" w:color="000000"/>
            </w:tcBorders>
            <w:shd w:val="clear" w:color="000000" w:fill="FFCC00"/>
            <w:vAlign w:val="bottom"/>
            <w:hideMark/>
          </w:tcPr>
          <w:p w:rsidR="00901E63" w:rsidRDefault="000762DF" w:rsidP="00901E63">
            <w:pPr>
              <w:spacing w:line="240" w:lineRule="auto"/>
              <w:jc w:val="center"/>
              <w:rPr>
                <w:rFonts w:asciiTheme="minorHAnsi" w:eastAsia="Times New Roman" w:hAnsiTheme="minorHAnsi" w:cstheme="minorHAnsi"/>
                <w:b/>
                <w:bCs/>
                <w:sz w:val="18"/>
                <w:szCs w:val="18"/>
                <w:lang w:val="es-ES_tradnl"/>
              </w:rPr>
              <w:pPrChange w:id="741" w:author="Kireta" w:date="2012-12-29T12:23:00Z">
                <w:pPr>
                  <w:spacing w:line="240" w:lineRule="auto"/>
                  <w:jc w:val="both"/>
                </w:pPr>
              </w:pPrChange>
            </w:pPr>
            <w:r w:rsidRPr="007C676B">
              <w:rPr>
                <w:rFonts w:asciiTheme="minorHAnsi" w:eastAsia="Times New Roman" w:hAnsiTheme="minorHAnsi" w:cstheme="minorHAnsi"/>
                <w:b/>
                <w:bCs/>
                <w:sz w:val="18"/>
                <w:szCs w:val="18"/>
                <w:lang w:val="es-ES_tradnl"/>
              </w:rPr>
              <w:t>Provee mecanismos para migrar desde otro framework</w:t>
            </w:r>
          </w:p>
        </w:tc>
        <w:tc>
          <w:tcPr>
            <w:tcW w:w="1530" w:type="dxa"/>
            <w:tcBorders>
              <w:top w:val="single" w:sz="4" w:space="0" w:color="000000"/>
              <w:left w:val="nil"/>
              <w:bottom w:val="nil"/>
              <w:right w:val="single" w:sz="4" w:space="0" w:color="000000"/>
            </w:tcBorders>
            <w:shd w:val="clear" w:color="000000" w:fill="FFCC00"/>
            <w:vAlign w:val="bottom"/>
            <w:hideMark/>
          </w:tcPr>
          <w:p w:rsidR="00901E63" w:rsidRDefault="000762DF" w:rsidP="00901E63">
            <w:pPr>
              <w:spacing w:line="240" w:lineRule="auto"/>
              <w:jc w:val="center"/>
              <w:rPr>
                <w:rFonts w:asciiTheme="minorHAnsi" w:eastAsia="Times New Roman" w:hAnsiTheme="minorHAnsi" w:cstheme="minorHAnsi"/>
                <w:b/>
                <w:bCs/>
                <w:sz w:val="18"/>
                <w:szCs w:val="18"/>
                <w:lang w:val="en-US"/>
              </w:rPr>
              <w:pPrChange w:id="742" w:author="Kireta" w:date="2012-12-29T12:23:00Z">
                <w:pPr>
                  <w:spacing w:line="240" w:lineRule="auto"/>
                  <w:jc w:val="both"/>
                </w:pPr>
              </w:pPrChange>
            </w:pPr>
            <w:r w:rsidRPr="000762DF">
              <w:rPr>
                <w:rFonts w:asciiTheme="minorHAnsi" w:eastAsia="Times New Roman" w:hAnsiTheme="minorHAnsi" w:cstheme="minorHAnsi"/>
                <w:b/>
                <w:bCs/>
                <w:sz w:val="18"/>
                <w:szCs w:val="18"/>
                <w:lang w:val="en-US"/>
              </w:rPr>
              <w:t>Provee</w:t>
            </w:r>
            <w:ins w:id="743" w:author="Kireta" w:date="2012-12-28T10:43:00Z">
              <w:r w:rsidR="000A1440">
                <w:rPr>
                  <w:rFonts w:asciiTheme="minorHAnsi" w:eastAsia="Times New Roman" w:hAnsiTheme="minorHAnsi" w:cstheme="minorHAnsi"/>
                  <w:b/>
                  <w:bCs/>
                  <w:sz w:val="18"/>
                  <w:szCs w:val="18"/>
                  <w:lang w:val="en-US"/>
                </w:rPr>
                <w:t xml:space="preserve"> </w:t>
              </w:r>
            </w:ins>
            <w:r w:rsidRPr="000762DF">
              <w:rPr>
                <w:rFonts w:asciiTheme="minorHAnsi" w:eastAsia="Times New Roman" w:hAnsiTheme="minorHAnsi" w:cstheme="minorHAnsi"/>
                <w:b/>
                <w:bCs/>
                <w:sz w:val="18"/>
                <w:szCs w:val="18"/>
                <w:lang w:val="en-US"/>
              </w:rPr>
              <w:t>archivos de configuración</w:t>
            </w:r>
          </w:p>
        </w:tc>
        <w:tc>
          <w:tcPr>
            <w:tcW w:w="1800" w:type="dxa"/>
            <w:tcBorders>
              <w:top w:val="single" w:sz="4" w:space="0" w:color="000000"/>
              <w:left w:val="nil"/>
              <w:bottom w:val="nil"/>
              <w:right w:val="single" w:sz="4" w:space="0" w:color="000000"/>
            </w:tcBorders>
            <w:shd w:val="clear" w:color="000000" w:fill="FFCC00"/>
            <w:vAlign w:val="bottom"/>
            <w:hideMark/>
          </w:tcPr>
          <w:p w:rsidR="00901E63" w:rsidRDefault="000762DF" w:rsidP="00901E63">
            <w:pPr>
              <w:spacing w:line="240" w:lineRule="auto"/>
              <w:jc w:val="center"/>
              <w:rPr>
                <w:rFonts w:asciiTheme="minorHAnsi" w:eastAsia="Times New Roman" w:hAnsiTheme="minorHAnsi" w:cstheme="minorHAnsi"/>
                <w:b/>
                <w:bCs/>
                <w:sz w:val="18"/>
                <w:szCs w:val="18"/>
                <w:lang w:val="es-ES_tradnl"/>
              </w:rPr>
              <w:pPrChange w:id="744" w:author="Kireta" w:date="2012-12-29T12:23:00Z">
                <w:pPr>
                  <w:spacing w:line="240" w:lineRule="auto"/>
                  <w:jc w:val="both"/>
                </w:pPr>
              </w:pPrChange>
            </w:pPr>
            <w:r w:rsidRPr="007C676B">
              <w:rPr>
                <w:rFonts w:asciiTheme="minorHAnsi" w:eastAsia="Times New Roman" w:hAnsiTheme="minorHAnsi" w:cstheme="minorHAnsi"/>
                <w:b/>
                <w:bCs/>
                <w:sz w:val="18"/>
                <w:szCs w:val="18"/>
                <w:lang w:val="es-ES_tradnl"/>
              </w:rPr>
              <w:t xml:space="preserve">Provee </w:t>
            </w:r>
            <w:r w:rsidR="0095358B">
              <w:rPr>
                <w:rFonts w:asciiTheme="minorHAnsi" w:eastAsia="Times New Roman" w:hAnsiTheme="minorHAnsi" w:cstheme="minorHAnsi"/>
                <w:b/>
                <w:bCs/>
                <w:sz w:val="18"/>
                <w:szCs w:val="18"/>
                <w:lang w:val="es-ES_tradnl"/>
              </w:rPr>
              <w:t>fábricas</w:t>
            </w:r>
            <w:r w:rsidRPr="007C676B">
              <w:rPr>
                <w:rFonts w:asciiTheme="minorHAnsi" w:eastAsia="Times New Roman" w:hAnsiTheme="minorHAnsi" w:cstheme="minorHAnsi"/>
                <w:b/>
                <w:bCs/>
                <w:sz w:val="18"/>
                <w:szCs w:val="18"/>
                <w:lang w:val="es-ES_tradnl"/>
              </w:rPr>
              <w:t xml:space="preserve"> para instanciar servicios</w:t>
            </w:r>
          </w:p>
        </w:tc>
      </w:tr>
      <w:tr w:rsidR="00D501A5" w:rsidRPr="000762DF" w:rsidTr="00D07C70">
        <w:trPr>
          <w:trHeight w:val="255"/>
        </w:trPr>
        <w:tc>
          <w:tcPr>
            <w:tcW w:w="1194" w:type="dxa"/>
            <w:tcBorders>
              <w:top w:val="single" w:sz="4" w:space="0" w:color="000000"/>
              <w:left w:val="single" w:sz="4" w:space="0" w:color="000000"/>
              <w:bottom w:val="single" w:sz="4" w:space="0" w:color="000000"/>
              <w:right w:val="single" w:sz="4" w:space="0" w:color="000000"/>
            </w:tcBorders>
            <w:shd w:val="clear" w:color="000000" w:fill="F9CB9C"/>
            <w:vAlign w:val="bottom"/>
            <w:hideMark/>
          </w:tcPr>
          <w:p w:rsidR="00D501A5" w:rsidRPr="000762DF" w:rsidRDefault="00D501A5" w:rsidP="00FF7A02">
            <w:pPr>
              <w:spacing w:line="240" w:lineRule="auto"/>
              <w:jc w:val="both"/>
              <w:rPr>
                <w:rFonts w:asciiTheme="minorHAnsi" w:eastAsia="Times New Roman" w:hAnsiTheme="minorHAnsi" w:cstheme="minorHAnsi"/>
                <w:b/>
                <w:bCs/>
                <w:sz w:val="18"/>
                <w:szCs w:val="18"/>
                <w:lang w:val="en-US"/>
              </w:rPr>
            </w:pPr>
            <w:r w:rsidRPr="000762DF">
              <w:rPr>
                <w:rFonts w:asciiTheme="minorHAnsi" w:eastAsia="Times New Roman" w:hAnsiTheme="minorHAnsi" w:cstheme="minorHAnsi"/>
                <w:b/>
                <w:bCs/>
                <w:sz w:val="18"/>
                <w:szCs w:val="18"/>
                <w:lang w:val="en-US"/>
              </w:rPr>
              <w:t>libcloud</w:t>
            </w:r>
          </w:p>
        </w:tc>
        <w:tc>
          <w:tcPr>
            <w:tcW w:w="1440" w:type="dxa"/>
            <w:tcBorders>
              <w:top w:val="single" w:sz="4" w:space="0" w:color="000000"/>
              <w:left w:val="nil"/>
              <w:bottom w:val="single" w:sz="4" w:space="0" w:color="000000"/>
              <w:right w:val="single" w:sz="4" w:space="0" w:color="000000"/>
            </w:tcBorders>
            <w:shd w:val="clear" w:color="auto" w:fill="auto"/>
            <w:vAlign w:val="bottom"/>
            <w:hideMark/>
          </w:tcPr>
          <w:p w:rsidR="00D501A5" w:rsidRPr="00327503" w:rsidRDefault="00D501A5" w:rsidP="00546398">
            <w:pPr>
              <w:spacing w:line="240" w:lineRule="auto"/>
              <w:jc w:val="both"/>
              <w:rPr>
                <w:rFonts w:asciiTheme="minorHAnsi" w:eastAsia="Times New Roman" w:hAnsiTheme="minorHAnsi" w:cstheme="minorHAnsi"/>
                <w:sz w:val="18"/>
                <w:szCs w:val="18"/>
                <w:lang w:val="en-US"/>
              </w:rPr>
            </w:pPr>
            <w:del w:id="745" w:author="Kireta" w:date="2013-01-01T11:21:00Z">
              <w:r w:rsidRPr="00327503" w:rsidDel="00546398">
                <w:rPr>
                  <w:rFonts w:asciiTheme="minorHAnsi" w:eastAsia="Times New Roman" w:hAnsiTheme="minorHAnsi" w:cstheme="minorHAnsi"/>
                  <w:sz w:val="18"/>
                  <w:szCs w:val="18"/>
                  <w:lang w:val="en-US"/>
                </w:rPr>
                <w:delText>F</w:delText>
              </w:r>
              <w:r w:rsidRPr="00327503" w:rsidDel="00546398">
                <w:rPr>
                  <w:rFonts w:asciiTheme="minorHAnsi" w:eastAsia="Times New Roman" w:hAnsiTheme="minorHAnsi" w:cstheme="minorHAnsi"/>
                  <w:sz w:val="18"/>
                  <w:szCs w:val="18"/>
                  <w:lang w:val="en-US"/>
                </w:rPr>
                <w:delText>a</w:delText>
              </w:r>
            </w:del>
            <w:ins w:id="746" w:author="alvaro" w:date="2012-11-30T15:39:00Z">
              <w:del w:id="747" w:author="Kireta" w:date="2013-01-01T11:21:00Z">
                <w:r w:rsidR="004B05F0" w:rsidDel="00546398">
                  <w:rPr>
                    <w:rFonts w:asciiTheme="minorHAnsi" w:eastAsia="Times New Roman" w:hAnsiTheme="minorHAnsi" w:cstheme="minorHAnsi"/>
                    <w:sz w:val="18"/>
                    <w:szCs w:val="18"/>
                    <w:lang w:val="en-US"/>
                  </w:rPr>
                  <w:delText>a</w:delText>
                </w:r>
              </w:del>
            </w:ins>
            <w:del w:id="748" w:author="Kireta" w:date="2013-01-01T11:21:00Z">
              <w:r w:rsidRPr="00327503" w:rsidDel="00546398">
                <w:rPr>
                  <w:rFonts w:asciiTheme="minorHAnsi" w:eastAsia="Times New Roman" w:hAnsiTheme="minorHAnsi" w:cstheme="minorHAnsi"/>
                  <w:sz w:val="18"/>
                  <w:szCs w:val="18"/>
                  <w:lang w:val="en-US"/>
                </w:rPr>
                <w:delText>cil</w:delText>
              </w:r>
            </w:del>
            <w:ins w:id="749" w:author="Kireta" w:date="2013-01-01T11:22:00Z">
              <w:r w:rsidR="00546398">
                <w:rPr>
                  <w:rFonts w:asciiTheme="minorHAnsi" w:eastAsia="Times New Roman" w:hAnsiTheme="minorHAnsi" w:cstheme="minorHAnsi"/>
                  <w:sz w:val="18"/>
                  <w:szCs w:val="18"/>
                  <w:lang w:val="en-US"/>
                </w:rPr>
                <w:t>Fácil</w:t>
              </w:r>
            </w:ins>
          </w:p>
        </w:tc>
        <w:tc>
          <w:tcPr>
            <w:tcW w:w="1440" w:type="dxa"/>
            <w:tcBorders>
              <w:top w:val="single" w:sz="4" w:space="0" w:color="000000"/>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del w:id="750" w:author="Kireta" w:date="2013-01-01T11:21:00Z">
              <w:r w:rsidRPr="000762DF" w:rsidDel="00546398">
                <w:rPr>
                  <w:rFonts w:asciiTheme="minorHAnsi" w:eastAsia="Times New Roman" w:hAnsiTheme="minorHAnsi" w:cstheme="minorHAnsi"/>
                  <w:sz w:val="18"/>
                  <w:szCs w:val="18"/>
                  <w:lang w:val="en-US"/>
                </w:rPr>
                <w:delText>Facil</w:delText>
              </w:r>
            </w:del>
            <w:ins w:id="751" w:author="Kireta" w:date="2013-01-01T11:21:00Z">
              <w:r w:rsidR="00546398">
                <w:rPr>
                  <w:rFonts w:asciiTheme="minorHAnsi" w:eastAsia="Times New Roman" w:hAnsiTheme="minorHAnsi" w:cstheme="minorHAnsi"/>
                  <w:sz w:val="18"/>
                  <w:szCs w:val="18"/>
                  <w:lang w:val="en-US"/>
                </w:rPr>
                <w:t>Fácil</w:t>
              </w:r>
            </w:ins>
          </w:p>
        </w:tc>
        <w:tc>
          <w:tcPr>
            <w:tcW w:w="1980" w:type="dxa"/>
            <w:tcBorders>
              <w:top w:val="single" w:sz="4" w:space="0" w:color="000000"/>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530" w:type="dxa"/>
            <w:tcBorders>
              <w:top w:val="single" w:sz="4" w:space="0" w:color="000000"/>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800" w:type="dxa"/>
            <w:tcBorders>
              <w:top w:val="single" w:sz="4" w:space="0" w:color="000000"/>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r>
      <w:tr w:rsidR="00D501A5" w:rsidRPr="000762DF"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501A5" w:rsidRPr="000762DF" w:rsidRDefault="00D501A5" w:rsidP="00FF7A02">
            <w:pPr>
              <w:spacing w:line="240" w:lineRule="auto"/>
              <w:jc w:val="both"/>
              <w:rPr>
                <w:rFonts w:asciiTheme="minorHAnsi" w:eastAsia="Times New Roman" w:hAnsiTheme="minorHAnsi" w:cstheme="minorHAnsi"/>
                <w:b/>
                <w:bCs/>
                <w:sz w:val="18"/>
                <w:szCs w:val="18"/>
                <w:lang w:val="en-US"/>
              </w:rPr>
            </w:pPr>
            <w:r w:rsidRPr="000762DF">
              <w:rPr>
                <w:rFonts w:asciiTheme="minorHAnsi" w:eastAsia="Times New Roman" w:hAnsiTheme="minorHAnsi" w:cstheme="minorHAnsi"/>
                <w:b/>
                <w:bCs/>
                <w:sz w:val="18"/>
                <w:szCs w:val="18"/>
                <w:lang w:val="en-US"/>
              </w:rPr>
              <w:t>jClouds</w:t>
            </w:r>
          </w:p>
        </w:tc>
        <w:tc>
          <w:tcPr>
            <w:tcW w:w="144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del w:id="752" w:author="Kireta" w:date="2013-01-01T11:21:00Z">
              <w:r w:rsidRPr="00327503" w:rsidDel="00546398">
                <w:rPr>
                  <w:rFonts w:asciiTheme="minorHAnsi" w:eastAsia="Times New Roman" w:hAnsiTheme="minorHAnsi" w:cstheme="minorHAnsi"/>
                  <w:sz w:val="18"/>
                  <w:szCs w:val="18"/>
                  <w:lang w:val="en-US"/>
                </w:rPr>
                <w:delText>Facil</w:delText>
              </w:r>
            </w:del>
            <w:ins w:id="753" w:author="Kireta" w:date="2013-01-01T11:21:00Z">
              <w:r w:rsidR="00546398">
                <w:rPr>
                  <w:rFonts w:asciiTheme="minorHAnsi" w:eastAsia="Times New Roman" w:hAnsiTheme="minorHAnsi" w:cstheme="minorHAnsi"/>
                  <w:sz w:val="18"/>
                  <w:szCs w:val="18"/>
                  <w:lang w:val="en-US"/>
                </w:rPr>
                <w:t>Fácil</w:t>
              </w:r>
            </w:ins>
          </w:p>
        </w:tc>
        <w:tc>
          <w:tcPr>
            <w:tcW w:w="144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del w:id="754" w:author="Kireta" w:date="2013-01-01T11:21:00Z">
              <w:r w:rsidRPr="000762DF" w:rsidDel="00546398">
                <w:rPr>
                  <w:rFonts w:asciiTheme="minorHAnsi" w:eastAsia="Times New Roman" w:hAnsiTheme="minorHAnsi" w:cstheme="minorHAnsi"/>
                  <w:sz w:val="18"/>
                  <w:szCs w:val="18"/>
                  <w:lang w:val="en-US"/>
                </w:rPr>
                <w:delText>Facil</w:delText>
              </w:r>
            </w:del>
            <w:ins w:id="755" w:author="Kireta" w:date="2013-01-01T11:21:00Z">
              <w:r w:rsidR="00546398">
                <w:rPr>
                  <w:rFonts w:asciiTheme="minorHAnsi" w:eastAsia="Times New Roman" w:hAnsiTheme="minorHAnsi" w:cstheme="minorHAnsi"/>
                  <w:sz w:val="18"/>
                  <w:szCs w:val="18"/>
                  <w:lang w:val="en-US"/>
                </w:rPr>
                <w:t>Fácil</w:t>
              </w:r>
            </w:ins>
          </w:p>
        </w:tc>
        <w:tc>
          <w:tcPr>
            <w:tcW w:w="198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53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80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r>
      <w:tr w:rsidR="00D501A5" w:rsidRPr="000762DF"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501A5" w:rsidRPr="00546398" w:rsidRDefault="00D501A5" w:rsidP="00FF7A02">
            <w:pPr>
              <w:spacing w:line="240" w:lineRule="auto"/>
              <w:jc w:val="both"/>
              <w:rPr>
                <w:rFonts w:asciiTheme="minorHAnsi" w:eastAsia="Times New Roman" w:hAnsiTheme="minorHAnsi" w:cstheme="minorHAnsi"/>
                <w:b/>
                <w:bCs/>
                <w:sz w:val="18"/>
                <w:szCs w:val="18"/>
                <w:rPrChange w:id="756" w:author="Kireta" w:date="2013-01-01T11:23:00Z">
                  <w:rPr>
                    <w:rFonts w:asciiTheme="minorHAnsi" w:eastAsia="Times New Roman" w:hAnsiTheme="minorHAnsi" w:cstheme="minorHAnsi"/>
                    <w:b/>
                    <w:bCs/>
                    <w:sz w:val="18"/>
                    <w:szCs w:val="18"/>
                    <w:lang w:val="en-US"/>
                  </w:rPr>
                </w:rPrChange>
              </w:rPr>
            </w:pPr>
            <w:r w:rsidRPr="000762DF">
              <w:rPr>
                <w:rFonts w:asciiTheme="minorHAnsi" w:eastAsia="Times New Roman" w:hAnsiTheme="minorHAnsi" w:cstheme="minorHAnsi"/>
                <w:b/>
                <w:bCs/>
                <w:sz w:val="18"/>
                <w:szCs w:val="18"/>
                <w:lang w:val="en-US"/>
              </w:rPr>
              <w:t>Dasein</w:t>
            </w:r>
          </w:p>
        </w:tc>
        <w:tc>
          <w:tcPr>
            <w:tcW w:w="144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4B05F0">
            <w:pPr>
              <w:spacing w:line="240" w:lineRule="auto"/>
              <w:jc w:val="both"/>
              <w:rPr>
                <w:rFonts w:asciiTheme="minorHAnsi" w:eastAsia="Times New Roman" w:hAnsiTheme="minorHAnsi" w:cstheme="minorHAnsi"/>
                <w:sz w:val="18"/>
                <w:szCs w:val="18"/>
                <w:lang w:val="en-US"/>
              </w:rPr>
            </w:pPr>
            <w:del w:id="757" w:author="Kireta" w:date="2013-01-01T11:23:00Z">
              <w:r w:rsidRPr="00546398" w:rsidDel="00546398">
                <w:rPr>
                  <w:rFonts w:asciiTheme="minorHAnsi" w:eastAsia="Times New Roman" w:hAnsiTheme="minorHAnsi" w:cstheme="minorHAnsi"/>
                  <w:sz w:val="18"/>
                  <w:szCs w:val="18"/>
                  <w:rPrChange w:id="758" w:author="Kireta" w:date="2013-01-01T11:23:00Z">
                    <w:rPr>
                      <w:rFonts w:asciiTheme="minorHAnsi" w:eastAsia="Times New Roman" w:hAnsiTheme="minorHAnsi" w:cstheme="minorHAnsi"/>
                      <w:sz w:val="18"/>
                      <w:szCs w:val="18"/>
                      <w:lang w:val="en-US"/>
                    </w:rPr>
                  </w:rPrChange>
                </w:rPr>
                <w:delText>Dif</w:delText>
              </w:r>
              <w:r w:rsidRPr="00546398" w:rsidDel="00546398">
                <w:rPr>
                  <w:rFonts w:asciiTheme="minorHAnsi" w:eastAsia="Times New Roman" w:hAnsiTheme="minorHAnsi" w:cstheme="minorHAnsi"/>
                  <w:sz w:val="18"/>
                  <w:szCs w:val="18"/>
                  <w:rPrChange w:id="759" w:author="Kireta" w:date="2013-01-01T11:23:00Z">
                    <w:rPr>
                      <w:rFonts w:asciiTheme="minorHAnsi" w:eastAsia="Times New Roman" w:hAnsiTheme="minorHAnsi" w:cstheme="minorHAnsi"/>
                      <w:sz w:val="18"/>
                      <w:szCs w:val="18"/>
                      <w:lang w:val="en-US"/>
                    </w:rPr>
                  </w:rPrChange>
                </w:rPr>
                <w:delText>i</w:delText>
              </w:r>
            </w:del>
            <w:ins w:id="760" w:author="alvaro" w:date="2012-11-30T15:39:00Z">
              <w:del w:id="761" w:author="Kireta" w:date="2013-01-01T11:23:00Z">
                <w:r w:rsidR="004B05F0" w:rsidRPr="00546398" w:rsidDel="00546398">
                  <w:rPr>
                    <w:rFonts w:asciiTheme="minorHAnsi" w:eastAsia="Times New Roman" w:hAnsiTheme="minorHAnsi" w:cstheme="minorHAnsi"/>
                    <w:sz w:val="18"/>
                    <w:szCs w:val="18"/>
                    <w:rPrChange w:id="762" w:author="Kireta" w:date="2013-01-01T11:23:00Z">
                      <w:rPr>
                        <w:rFonts w:asciiTheme="minorHAnsi" w:eastAsia="Times New Roman" w:hAnsiTheme="minorHAnsi" w:cstheme="minorHAnsi"/>
                        <w:sz w:val="18"/>
                        <w:szCs w:val="18"/>
                        <w:lang w:val="en-US"/>
                      </w:rPr>
                    </w:rPrChange>
                  </w:rPr>
                  <w:delText>i</w:delText>
                </w:r>
              </w:del>
            </w:ins>
            <w:del w:id="763" w:author="Kireta" w:date="2013-01-01T11:23:00Z">
              <w:r w:rsidRPr="00546398" w:rsidDel="00546398">
                <w:rPr>
                  <w:rFonts w:asciiTheme="minorHAnsi" w:eastAsia="Times New Roman" w:hAnsiTheme="minorHAnsi" w:cstheme="minorHAnsi"/>
                  <w:sz w:val="18"/>
                  <w:szCs w:val="18"/>
                  <w:rPrChange w:id="764" w:author="Kireta" w:date="2013-01-01T11:23:00Z">
                    <w:rPr>
                      <w:rFonts w:asciiTheme="minorHAnsi" w:eastAsia="Times New Roman" w:hAnsiTheme="minorHAnsi" w:cstheme="minorHAnsi"/>
                      <w:sz w:val="18"/>
                      <w:szCs w:val="18"/>
                      <w:lang w:val="en-US"/>
                    </w:rPr>
                  </w:rPrChange>
                </w:rPr>
                <w:delText>cil</w:delText>
              </w:r>
            </w:del>
            <w:ins w:id="765" w:author="Kireta" w:date="2013-01-01T11:23:00Z">
              <w:r w:rsidR="00546398" w:rsidRPr="00546398">
                <w:rPr>
                  <w:rFonts w:asciiTheme="minorHAnsi" w:eastAsia="Times New Roman" w:hAnsiTheme="minorHAnsi" w:cstheme="minorHAnsi"/>
                  <w:sz w:val="18"/>
                  <w:szCs w:val="18"/>
                </w:rPr>
                <w:t>Difícil</w:t>
              </w:r>
            </w:ins>
          </w:p>
        </w:tc>
        <w:tc>
          <w:tcPr>
            <w:tcW w:w="144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del w:id="766" w:author="Kireta" w:date="2013-01-01T11:21:00Z">
              <w:r w:rsidRPr="000762DF" w:rsidDel="00546398">
                <w:rPr>
                  <w:rFonts w:asciiTheme="minorHAnsi" w:eastAsia="Times New Roman" w:hAnsiTheme="minorHAnsi" w:cstheme="minorHAnsi"/>
                  <w:sz w:val="18"/>
                  <w:szCs w:val="18"/>
                  <w:lang w:val="en-US"/>
                </w:rPr>
                <w:delText>Facil</w:delText>
              </w:r>
            </w:del>
            <w:ins w:id="767" w:author="Kireta" w:date="2013-01-01T11:21:00Z">
              <w:r w:rsidR="00546398">
                <w:rPr>
                  <w:rFonts w:asciiTheme="minorHAnsi" w:eastAsia="Times New Roman" w:hAnsiTheme="minorHAnsi" w:cstheme="minorHAnsi"/>
                  <w:sz w:val="18"/>
                  <w:szCs w:val="18"/>
                  <w:lang w:val="en-US"/>
                </w:rPr>
                <w:t>Fácil</w:t>
              </w:r>
            </w:ins>
          </w:p>
        </w:tc>
        <w:tc>
          <w:tcPr>
            <w:tcW w:w="198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53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80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r>
      <w:tr w:rsidR="00D501A5" w:rsidRPr="000762DF"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501A5" w:rsidRPr="000762DF" w:rsidRDefault="00D501A5" w:rsidP="00FF7A02">
            <w:pPr>
              <w:spacing w:line="240" w:lineRule="auto"/>
              <w:jc w:val="both"/>
              <w:rPr>
                <w:rFonts w:asciiTheme="minorHAnsi" w:eastAsia="Times New Roman" w:hAnsiTheme="minorHAnsi" w:cstheme="minorHAnsi"/>
                <w:b/>
                <w:bCs/>
                <w:sz w:val="18"/>
                <w:szCs w:val="18"/>
                <w:lang w:val="en-US"/>
              </w:rPr>
            </w:pPr>
            <w:r w:rsidRPr="000762DF">
              <w:rPr>
                <w:rFonts w:asciiTheme="minorHAnsi" w:eastAsia="Times New Roman" w:hAnsiTheme="minorHAnsi" w:cstheme="minorHAnsi"/>
                <w:b/>
                <w:bCs/>
                <w:sz w:val="18"/>
                <w:szCs w:val="18"/>
                <w:lang w:val="en-US"/>
              </w:rPr>
              <w:t>Deltacloud</w:t>
            </w:r>
          </w:p>
        </w:tc>
        <w:tc>
          <w:tcPr>
            <w:tcW w:w="144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del w:id="768" w:author="Kireta" w:date="2013-01-01T11:21:00Z">
              <w:r w:rsidRPr="00327503" w:rsidDel="00546398">
                <w:rPr>
                  <w:rFonts w:asciiTheme="minorHAnsi" w:eastAsia="Times New Roman" w:hAnsiTheme="minorHAnsi" w:cstheme="minorHAnsi"/>
                  <w:sz w:val="18"/>
                  <w:szCs w:val="18"/>
                  <w:lang w:val="en-US"/>
                </w:rPr>
                <w:delText>Facil</w:delText>
              </w:r>
            </w:del>
            <w:ins w:id="769" w:author="Kireta" w:date="2013-01-01T11:21:00Z">
              <w:r w:rsidR="00546398">
                <w:rPr>
                  <w:rFonts w:asciiTheme="minorHAnsi" w:eastAsia="Times New Roman" w:hAnsiTheme="minorHAnsi" w:cstheme="minorHAnsi"/>
                  <w:sz w:val="18"/>
                  <w:szCs w:val="18"/>
                  <w:lang w:val="en-US"/>
                </w:rPr>
                <w:t>Fácil</w:t>
              </w:r>
            </w:ins>
          </w:p>
        </w:tc>
        <w:tc>
          <w:tcPr>
            <w:tcW w:w="144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del w:id="770" w:author="Kireta" w:date="2013-01-01T11:22:00Z">
              <w:r w:rsidRPr="000762DF" w:rsidDel="00546398">
                <w:rPr>
                  <w:rFonts w:asciiTheme="minorHAnsi" w:eastAsia="Times New Roman" w:hAnsiTheme="minorHAnsi" w:cstheme="minorHAnsi"/>
                  <w:sz w:val="18"/>
                  <w:szCs w:val="18"/>
                  <w:lang w:val="en-US"/>
                </w:rPr>
                <w:delText>Dificil</w:delText>
              </w:r>
            </w:del>
            <w:ins w:id="771" w:author="Kireta" w:date="2013-01-01T11:22:00Z">
              <w:r w:rsidR="00546398">
                <w:rPr>
                  <w:rFonts w:asciiTheme="minorHAnsi" w:eastAsia="Times New Roman" w:hAnsiTheme="minorHAnsi" w:cstheme="minorHAnsi"/>
                  <w:sz w:val="18"/>
                  <w:szCs w:val="18"/>
                  <w:lang w:val="en-US"/>
                </w:rPr>
                <w:t>Difícil</w:t>
              </w:r>
            </w:ins>
          </w:p>
        </w:tc>
        <w:tc>
          <w:tcPr>
            <w:tcW w:w="198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53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80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r>
      <w:tr w:rsidR="00D501A5" w:rsidRPr="000762DF"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501A5" w:rsidRPr="000762DF" w:rsidRDefault="00D501A5" w:rsidP="00FF7A02">
            <w:pPr>
              <w:spacing w:line="240" w:lineRule="auto"/>
              <w:jc w:val="both"/>
              <w:rPr>
                <w:rFonts w:asciiTheme="minorHAnsi" w:eastAsia="Times New Roman" w:hAnsiTheme="minorHAnsi" w:cstheme="minorHAnsi"/>
                <w:b/>
                <w:bCs/>
                <w:sz w:val="18"/>
                <w:szCs w:val="18"/>
                <w:lang w:val="en-US"/>
              </w:rPr>
            </w:pPr>
            <w:r w:rsidRPr="000762DF">
              <w:rPr>
                <w:rFonts w:asciiTheme="minorHAnsi" w:eastAsia="Times New Roman" w:hAnsiTheme="minorHAnsi" w:cstheme="minorHAnsi"/>
                <w:b/>
                <w:bCs/>
                <w:sz w:val="18"/>
                <w:szCs w:val="18"/>
                <w:lang w:val="en-US"/>
              </w:rPr>
              <w:t>JetS3t</w:t>
            </w:r>
          </w:p>
        </w:tc>
        <w:tc>
          <w:tcPr>
            <w:tcW w:w="144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del w:id="772" w:author="Kireta" w:date="2013-01-01T11:22:00Z">
              <w:r w:rsidRPr="00327503" w:rsidDel="00546398">
                <w:rPr>
                  <w:rFonts w:asciiTheme="minorHAnsi" w:eastAsia="Times New Roman" w:hAnsiTheme="minorHAnsi" w:cstheme="minorHAnsi"/>
                  <w:sz w:val="18"/>
                  <w:szCs w:val="18"/>
                  <w:lang w:val="en-US"/>
                </w:rPr>
                <w:delText>Dificil</w:delText>
              </w:r>
            </w:del>
            <w:ins w:id="773" w:author="Kireta" w:date="2013-01-01T11:22:00Z">
              <w:r w:rsidR="00546398">
                <w:rPr>
                  <w:rFonts w:asciiTheme="minorHAnsi" w:eastAsia="Times New Roman" w:hAnsiTheme="minorHAnsi" w:cstheme="minorHAnsi"/>
                  <w:sz w:val="18"/>
                  <w:szCs w:val="18"/>
                  <w:lang w:val="en-US"/>
                </w:rPr>
                <w:t>Difícil</w:t>
              </w:r>
            </w:ins>
          </w:p>
        </w:tc>
        <w:tc>
          <w:tcPr>
            <w:tcW w:w="144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del w:id="774" w:author="Kireta" w:date="2013-01-01T11:22:00Z">
              <w:r w:rsidRPr="000762DF" w:rsidDel="00546398">
                <w:rPr>
                  <w:rFonts w:asciiTheme="minorHAnsi" w:eastAsia="Times New Roman" w:hAnsiTheme="minorHAnsi" w:cstheme="minorHAnsi"/>
                  <w:sz w:val="18"/>
                  <w:szCs w:val="18"/>
                  <w:lang w:val="en-US"/>
                </w:rPr>
                <w:delText>Dificil</w:delText>
              </w:r>
            </w:del>
            <w:ins w:id="775" w:author="Kireta" w:date="2013-01-01T11:22:00Z">
              <w:r w:rsidR="00546398">
                <w:rPr>
                  <w:rFonts w:asciiTheme="minorHAnsi" w:eastAsia="Times New Roman" w:hAnsiTheme="minorHAnsi" w:cstheme="minorHAnsi"/>
                  <w:sz w:val="18"/>
                  <w:szCs w:val="18"/>
                  <w:lang w:val="en-US"/>
                </w:rPr>
                <w:t>Difícil</w:t>
              </w:r>
            </w:ins>
          </w:p>
        </w:tc>
        <w:tc>
          <w:tcPr>
            <w:tcW w:w="198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53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80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r>
      <w:tr w:rsidR="00D501A5" w:rsidRPr="000762DF"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501A5" w:rsidRPr="000762DF" w:rsidRDefault="00D501A5" w:rsidP="00FF7A02">
            <w:pPr>
              <w:spacing w:line="240" w:lineRule="auto"/>
              <w:jc w:val="both"/>
              <w:rPr>
                <w:rFonts w:asciiTheme="minorHAnsi" w:eastAsia="Times New Roman" w:hAnsiTheme="minorHAnsi" w:cstheme="minorHAnsi"/>
                <w:b/>
                <w:bCs/>
                <w:sz w:val="18"/>
                <w:szCs w:val="18"/>
                <w:lang w:val="en-US"/>
              </w:rPr>
            </w:pPr>
            <w:r w:rsidRPr="000762DF">
              <w:rPr>
                <w:rFonts w:asciiTheme="minorHAnsi" w:eastAsia="Times New Roman" w:hAnsiTheme="minorHAnsi" w:cstheme="minorHAnsi"/>
                <w:b/>
                <w:bCs/>
                <w:sz w:val="18"/>
                <w:szCs w:val="18"/>
                <w:lang w:val="en-US"/>
              </w:rPr>
              <w:t>CloudLoop</w:t>
            </w:r>
          </w:p>
        </w:tc>
        <w:tc>
          <w:tcPr>
            <w:tcW w:w="144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del w:id="776" w:author="Kireta" w:date="2013-01-01T11:21:00Z">
              <w:r w:rsidRPr="00327503" w:rsidDel="00546398">
                <w:rPr>
                  <w:rFonts w:asciiTheme="minorHAnsi" w:eastAsia="Times New Roman" w:hAnsiTheme="minorHAnsi" w:cstheme="minorHAnsi"/>
                  <w:sz w:val="18"/>
                  <w:szCs w:val="18"/>
                  <w:lang w:val="en-US"/>
                </w:rPr>
                <w:delText>Facil</w:delText>
              </w:r>
            </w:del>
            <w:ins w:id="777" w:author="Kireta" w:date="2013-01-01T11:21:00Z">
              <w:r w:rsidR="00546398">
                <w:rPr>
                  <w:rFonts w:asciiTheme="minorHAnsi" w:eastAsia="Times New Roman" w:hAnsiTheme="minorHAnsi" w:cstheme="minorHAnsi"/>
                  <w:sz w:val="18"/>
                  <w:szCs w:val="18"/>
                  <w:lang w:val="en-US"/>
                </w:rPr>
                <w:t>Fácil</w:t>
              </w:r>
            </w:ins>
          </w:p>
        </w:tc>
        <w:tc>
          <w:tcPr>
            <w:tcW w:w="144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del w:id="778" w:author="Kireta" w:date="2013-01-01T11:21:00Z">
              <w:r w:rsidRPr="000762DF" w:rsidDel="00546398">
                <w:rPr>
                  <w:rFonts w:asciiTheme="minorHAnsi" w:eastAsia="Times New Roman" w:hAnsiTheme="minorHAnsi" w:cstheme="minorHAnsi"/>
                  <w:sz w:val="18"/>
                  <w:szCs w:val="18"/>
                  <w:lang w:val="en-US"/>
                </w:rPr>
                <w:delText>Facil</w:delText>
              </w:r>
            </w:del>
            <w:ins w:id="779" w:author="Kireta" w:date="2013-01-01T11:21:00Z">
              <w:r w:rsidR="00546398">
                <w:rPr>
                  <w:rFonts w:asciiTheme="minorHAnsi" w:eastAsia="Times New Roman" w:hAnsiTheme="minorHAnsi" w:cstheme="minorHAnsi"/>
                  <w:sz w:val="18"/>
                  <w:szCs w:val="18"/>
                  <w:lang w:val="en-US"/>
                </w:rPr>
                <w:t>Fácil</w:t>
              </w:r>
            </w:ins>
          </w:p>
        </w:tc>
        <w:tc>
          <w:tcPr>
            <w:tcW w:w="198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53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Si</w:t>
            </w:r>
          </w:p>
        </w:tc>
        <w:tc>
          <w:tcPr>
            <w:tcW w:w="180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Si</w:t>
            </w:r>
          </w:p>
        </w:tc>
      </w:tr>
      <w:tr w:rsidR="00D501A5" w:rsidRPr="000762DF"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501A5" w:rsidRPr="000762DF" w:rsidRDefault="00D501A5" w:rsidP="00FF7A02">
            <w:pPr>
              <w:spacing w:line="240" w:lineRule="auto"/>
              <w:jc w:val="both"/>
              <w:rPr>
                <w:rFonts w:asciiTheme="minorHAnsi" w:eastAsia="Times New Roman" w:hAnsiTheme="minorHAnsi" w:cstheme="minorHAnsi"/>
                <w:b/>
                <w:bCs/>
                <w:sz w:val="18"/>
                <w:szCs w:val="18"/>
                <w:lang w:val="en-US"/>
              </w:rPr>
            </w:pPr>
            <w:r w:rsidRPr="000762DF">
              <w:rPr>
                <w:rFonts w:asciiTheme="minorHAnsi" w:eastAsia="Times New Roman" w:hAnsiTheme="minorHAnsi" w:cstheme="minorHAnsi"/>
                <w:b/>
                <w:bCs/>
                <w:sz w:val="18"/>
                <w:szCs w:val="18"/>
                <w:lang w:val="en-US"/>
              </w:rPr>
              <w:t>Java-Storage</w:t>
            </w:r>
          </w:p>
        </w:tc>
        <w:tc>
          <w:tcPr>
            <w:tcW w:w="144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commentRangeStart w:id="780"/>
            <w:del w:id="781" w:author="Kireta" w:date="2013-01-01T11:21:00Z">
              <w:r w:rsidRPr="00327503" w:rsidDel="00546398">
                <w:rPr>
                  <w:rFonts w:asciiTheme="minorHAnsi" w:eastAsia="Times New Roman" w:hAnsiTheme="minorHAnsi" w:cstheme="minorHAnsi"/>
                  <w:sz w:val="18"/>
                  <w:szCs w:val="18"/>
                  <w:lang w:val="en-US"/>
                </w:rPr>
                <w:delText>Facil</w:delText>
              </w:r>
            </w:del>
            <w:commentRangeEnd w:id="780"/>
            <w:ins w:id="782" w:author="Kireta" w:date="2013-01-01T11:21:00Z">
              <w:r w:rsidR="00546398">
                <w:rPr>
                  <w:rFonts w:asciiTheme="minorHAnsi" w:eastAsia="Times New Roman" w:hAnsiTheme="minorHAnsi" w:cstheme="minorHAnsi"/>
                  <w:sz w:val="18"/>
                  <w:szCs w:val="18"/>
                  <w:lang w:val="en-US"/>
                </w:rPr>
                <w:t>Fácil</w:t>
              </w:r>
            </w:ins>
            <w:r w:rsidR="004B05F0">
              <w:rPr>
                <w:rStyle w:val="CommentReference"/>
              </w:rPr>
              <w:commentReference w:id="780"/>
            </w:r>
          </w:p>
        </w:tc>
        <w:tc>
          <w:tcPr>
            <w:tcW w:w="144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del w:id="783" w:author="Kireta" w:date="2013-01-01T11:21:00Z">
              <w:r w:rsidRPr="000762DF" w:rsidDel="00546398">
                <w:rPr>
                  <w:rFonts w:asciiTheme="minorHAnsi" w:eastAsia="Times New Roman" w:hAnsiTheme="minorHAnsi" w:cstheme="minorHAnsi"/>
                  <w:sz w:val="18"/>
                  <w:szCs w:val="18"/>
                  <w:lang w:val="en-US"/>
                </w:rPr>
                <w:delText>Facil</w:delText>
              </w:r>
            </w:del>
            <w:ins w:id="784" w:author="Kireta" w:date="2013-01-01T11:21:00Z">
              <w:r w:rsidR="00546398">
                <w:rPr>
                  <w:rFonts w:asciiTheme="minorHAnsi" w:eastAsia="Times New Roman" w:hAnsiTheme="minorHAnsi" w:cstheme="minorHAnsi"/>
                  <w:sz w:val="18"/>
                  <w:szCs w:val="18"/>
                  <w:lang w:val="en-US"/>
                </w:rPr>
                <w:t>Fácil</w:t>
              </w:r>
            </w:ins>
          </w:p>
        </w:tc>
        <w:tc>
          <w:tcPr>
            <w:tcW w:w="198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53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80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r>
    </w:tbl>
    <w:p w:rsidR="00D501A5" w:rsidRDefault="00D501A5" w:rsidP="00D728AB">
      <w:pPr>
        <w:jc w:val="center"/>
        <w:rPr>
          <w:rFonts w:asciiTheme="minorHAnsi" w:hAnsiTheme="minorHAnsi" w:cstheme="minorHAnsi"/>
        </w:rPr>
      </w:pPr>
      <w:r>
        <w:rPr>
          <w:rFonts w:asciiTheme="minorHAnsi" w:hAnsiTheme="minorHAnsi" w:cstheme="minorHAnsi"/>
        </w:rPr>
        <w:t>Tabla 2.</w:t>
      </w:r>
      <w:del w:id="785" w:author="Kireta" w:date="2012-12-31T16:16:00Z">
        <w:r w:rsidDel="00BF4370">
          <w:rPr>
            <w:rFonts w:asciiTheme="minorHAnsi" w:hAnsiTheme="minorHAnsi" w:cstheme="minorHAnsi"/>
          </w:rPr>
          <w:delText xml:space="preserve">1 </w:delText>
        </w:r>
      </w:del>
      <w:ins w:id="786" w:author="Kireta" w:date="2012-12-31T16:16:00Z">
        <w:r w:rsidR="00BF4370">
          <w:rPr>
            <w:rFonts w:asciiTheme="minorHAnsi" w:hAnsiTheme="minorHAnsi" w:cstheme="minorHAnsi"/>
          </w:rPr>
          <w:t xml:space="preserve">3 </w:t>
        </w:r>
      </w:ins>
      <w:r>
        <w:rPr>
          <w:rFonts w:asciiTheme="minorHAnsi" w:hAnsiTheme="minorHAnsi" w:cstheme="minorHAnsi"/>
        </w:rPr>
        <w:t>Capacidades de migración, configuración e inclusión de nuevos servicios</w:t>
      </w:r>
    </w:p>
    <w:sectPr w:rsidR="00D501A5" w:rsidSect="00BB1E8A">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34" w:author="alvaro" w:date="2012-12-28T10:30:00Z" w:initials="a">
    <w:p w:rsidR="00694804" w:rsidRDefault="00694804" w:rsidP="006611F0">
      <w:pPr>
        <w:pStyle w:val="CommentText"/>
      </w:pPr>
      <w:r>
        <w:rPr>
          <w:rStyle w:val="CommentReference"/>
        </w:rPr>
        <w:annotationRef/>
      </w:r>
      <w:r>
        <w:t>Falta una sección antes de cloudcomputing donde se explique qué es, tipo de servicios que proveen. y los proveedores existentes con sus modelos de negocio.  Y al final debe haber una justificación de porque debemos centrarnos en el soporte de servicios de storage? Y entonces le da entrada a la sección que sigue(esta de frameworks actuales).</w:t>
      </w:r>
    </w:p>
  </w:comment>
  <w:comment w:id="236" w:author="alvaro" w:date="2012-11-30T15:26:00Z" w:initials="a">
    <w:p w:rsidR="00694804" w:rsidRDefault="00694804">
      <w:pPr>
        <w:pStyle w:val="CommentText"/>
      </w:pPr>
      <w:r>
        <w:rPr>
          <w:rStyle w:val="CommentReference"/>
        </w:rPr>
        <w:annotationRef/>
      </w:r>
      <w:r>
        <w:t>Explicar antes de esto qué es cloudcomputing y edspues que hay diferentes proveedores y después que se pueden abstraer servicios.</w:t>
      </w:r>
    </w:p>
  </w:comment>
  <w:comment w:id="251" w:author="alvaro" w:date="2012-11-30T15:43:00Z" w:initials="a">
    <w:p w:rsidR="00694804" w:rsidRDefault="00694804">
      <w:pPr>
        <w:pStyle w:val="CommentText"/>
      </w:pPr>
      <w:r>
        <w:rPr>
          <w:rStyle w:val="CommentReference"/>
        </w:rPr>
        <w:annotationRef/>
      </w:r>
      <w:r>
        <w:t>Falta una sección antes de cloudcomputing donde se explique qué es, tipo de servicios que proveen. y los proveedores existentes con sus modelos de negocio.  Y al final debe haber una justificación de porque debemos centrarnos en el soporte de servicios de storage? Y entonces le da entrada a la sección que sigue(esta de frameworks actuales).</w:t>
      </w:r>
    </w:p>
  </w:comment>
  <w:comment w:id="254" w:author="alvaro" w:date="2012-11-30T15:35:00Z" w:initials="a">
    <w:p w:rsidR="00694804" w:rsidRDefault="00694804">
      <w:pPr>
        <w:pStyle w:val="CommentText"/>
      </w:pPr>
      <w:r>
        <w:rPr>
          <w:rStyle w:val="CommentReference"/>
        </w:rPr>
        <w:annotationRef/>
      </w:r>
      <w:r>
        <w:t>Los comentarios para ese framework deben ser abordados para el resto de los frameworks.</w:t>
      </w:r>
    </w:p>
  </w:comment>
  <w:comment w:id="258" w:author="alvaro" w:date="2012-11-30T15:33:00Z" w:initials="a">
    <w:p w:rsidR="00694804" w:rsidRDefault="00694804">
      <w:pPr>
        <w:pStyle w:val="CommentText"/>
      </w:pPr>
      <w:r>
        <w:rPr>
          <w:rStyle w:val="CommentReference"/>
        </w:rPr>
        <w:annotationRef/>
      </w:r>
      <w:r>
        <w:t>Unificar el texto con la imagen. Ej. :en la figura dice fabrica de proveedores y aca servicios.</w:t>
      </w:r>
    </w:p>
  </w:comment>
  <w:comment w:id="266" w:author="alvaro" w:date="2012-12-06T15:21:00Z" w:initials="a">
    <w:p w:rsidR="00694804" w:rsidRDefault="00694804">
      <w:pPr>
        <w:pStyle w:val="CommentText"/>
      </w:pPr>
      <w:r>
        <w:rPr>
          <w:rStyle w:val="CommentReference"/>
        </w:rPr>
        <w:annotationRef/>
      </w:r>
      <w:r>
        <w:t>Incluiriaaca un ejemplo en código de ejemplo con cloudloop. Ya lo deben tener por la rpueba. Podria ser el mismo que se utilizaría como ejemplo conductor del capitulo de enfoque.</w:t>
      </w:r>
    </w:p>
  </w:comment>
  <w:comment w:id="272" w:author="alvaro" w:date="2012-11-30T15:30:00Z" w:initials="a">
    <w:p w:rsidR="00694804" w:rsidRDefault="00694804">
      <w:pPr>
        <w:pStyle w:val="CommentText"/>
      </w:pPr>
      <w:r>
        <w:rPr>
          <w:rStyle w:val="CommentReference"/>
        </w:rPr>
        <w:annotationRef/>
      </w:r>
      <w:r>
        <w:t>Estas ventajas y desventajas las discutiría sobre la tabla del final y no aca. Tambien los proveedores soportados.</w:t>
      </w:r>
    </w:p>
  </w:comment>
  <w:comment w:id="652" w:author="alvaro" w:date="2012-12-06T15:24:00Z" w:initials="a">
    <w:p w:rsidR="00694804" w:rsidRDefault="00694804">
      <w:pPr>
        <w:pStyle w:val="CommentText"/>
      </w:pPr>
      <w:r>
        <w:rPr>
          <w:rStyle w:val="CommentReference"/>
        </w:rPr>
        <w:annotationRef/>
      </w:r>
      <w:r>
        <w:t>Cambiar esta frase pro una que explique qué contiene cada columna. La columna Proyecto describe el nombre del framework,la columna activo indica si el framework todavía se encuentra blablabla…</w:t>
      </w:r>
    </w:p>
    <w:p w:rsidR="00694804" w:rsidRDefault="00694804">
      <w:pPr>
        <w:pStyle w:val="CommentText"/>
      </w:pPr>
    </w:p>
    <w:p w:rsidR="00694804" w:rsidRDefault="00694804">
      <w:pPr>
        <w:pStyle w:val="CommentText"/>
      </w:pPr>
      <w:r>
        <w:t>Incluir en la tabla si son open-source o si se debe pagar para su uso.</w:t>
      </w:r>
    </w:p>
    <w:p w:rsidR="00694804" w:rsidRDefault="00694804">
      <w:pPr>
        <w:pStyle w:val="CommentText"/>
      </w:pPr>
      <w:r>
        <w:t>Y que significa buena-muy pobre , regular.</w:t>
      </w:r>
    </w:p>
    <w:p w:rsidR="00694804" w:rsidRDefault="00694804">
      <w:pPr>
        <w:pStyle w:val="CommentText"/>
      </w:pPr>
      <w:r>
        <w:t>Este comentario abordarlo para la próxima tabla.</w:t>
      </w:r>
    </w:p>
  </w:comment>
  <w:comment w:id="780" w:author="alvaro" w:date="2012-11-30T15:41:00Z" w:initials="a">
    <w:p w:rsidR="00694804" w:rsidRDefault="00694804">
      <w:pPr>
        <w:pStyle w:val="CommentText"/>
      </w:pPr>
      <w:r>
        <w:rPr>
          <w:rStyle w:val="CommentReference"/>
        </w:rPr>
        <w:annotationRef/>
      </w:r>
      <w:r>
        <w:t>Definir la semantica de facil y dificial. Acapondria la discusion sobre las ventajas y desventajas de cada uno que esta en los frameworks de arriba. Queda en mejor contexto. Recuerden que estas limitaciones deben dar entrada al problema que atacan con el enfoque de estudes.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7197" w:rsidRDefault="007C7197" w:rsidP="00E407A4">
      <w:pPr>
        <w:spacing w:line="240" w:lineRule="auto"/>
      </w:pPr>
      <w:r>
        <w:separator/>
      </w:r>
    </w:p>
  </w:endnote>
  <w:endnote w:type="continuationSeparator" w:id="1">
    <w:p w:rsidR="007C7197" w:rsidRDefault="007C7197" w:rsidP="00E407A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7197" w:rsidRDefault="007C7197" w:rsidP="00E407A4">
      <w:pPr>
        <w:spacing w:line="240" w:lineRule="auto"/>
      </w:pPr>
      <w:r>
        <w:separator/>
      </w:r>
    </w:p>
  </w:footnote>
  <w:footnote w:type="continuationSeparator" w:id="1">
    <w:p w:rsidR="007C7197" w:rsidRDefault="007C7197" w:rsidP="00E407A4">
      <w:pPr>
        <w:spacing w:line="240" w:lineRule="auto"/>
      </w:pPr>
      <w:r>
        <w:continuationSeparator/>
      </w:r>
    </w:p>
  </w:footnote>
  <w:footnote w:id="2">
    <w:p w:rsidR="00694804" w:rsidRPr="00F659BE" w:rsidRDefault="00694804" w:rsidP="00EE44D7">
      <w:pPr>
        <w:pStyle w:val="FootnoteText"/>
        <w:rPr>
          <w:ins w:id="10" w:author="Kireta" w:date="2012-12-15T19:45:00Z"/>
          <w:lang w:val="en-US"/>
          <w:rPrChange w:id="11" w:author="Kireta" w:date="2012-12-31T15:55:00Z">
            <w:rPr>
              <w:ins w:id="12" w:author="Kireta" w:date="2012-12-15T19:45:00Z"/>
            </w:rPr>
          </w:rPrChange>
        </w:rPr>
      </w:pPr>
      <w:ins w:id="13" w:author="Kireta" w:date="2012-12-15T19:45:00Z">
        <w:r>
          <w:rPr>
            <w:rStyle w:val="FootnoteReference"/>
          </w:rPr>
          <w:footnoteRef/>
        </w:r>
        <w:r w:rsidR="00901E63" w:rsidRPr="00901E63">
          <w:rPr>
            <w:lang w:val="en-US"/>
            <w:rPrChange w:id="14" w:author="Kireta" w:date="2012-12-15T19:45:00Z">
              <w:rPr>
                <w:sz w:val="22"/>
                <w:szCs w:val="22"/>
              </w:rPr>
            </w:rPrChange>
          </w:rPr>
          <w:t>The NIST Definition of Cloud Computing, Peter Mell and Timothy Grance, NIST Special Publication 800-145 (September 2011).</w:t>
        </w:r>
        <w:r w:rsidR="00901E63" w:rsidRPr="00901E63">
          <w:rPr>
            <w:lang w:val="en-US"/>
            <w:rPrChange w:id="15" w:author="Kireta" w:date="2012-12-31T15:55:00Z">
              <w:rPr>
                <w:sz w:val="22"/>
                <w:szCs w:val="22"/>
              </w:rPr>
            </w:rPrChange>
          </w:rPr>
          <w:t>NationalInstitute of Standards and Technology</w:t>
        </w:r>
      </w:ins>
    </w:p>
  </w:footnote>
  <w:footnote w:id="3">
    <w:p w:rsidR="00694804" w:rsidRPr="008F58CC" w:rsidRDefault="00694804">
      <w:pPr>
        <w:pStyle w:val="FootnoteText"/>
        <w:rPr>
          <w:lang w:val="en-US"/>
          <w:rPrChange w:id="192" w:author="Kireta" w:date="2012-12-27T16:59:00Z">
            <w:rPr/>
          </w:rPrChange>
        </w:rPr>
      </w:pPr>
      <w:ins w:id="193" w:author="Kireta" w:date="2012-12-27T16:59:00Z">
        <w:r>
          <w:rPr>
            <w:rStyle w:val="FootnoteReference"/>
          </w:rPr>
          <w:footnoteRef/>
        </w:r>
        <w:r w:rsidR="00901E63" w:rsidRPr="00901E63">
          <w:rPr>
            <w:lang w:val="en-US"/>
            <w:rPrChange w:id="194" w:author="Kireta" w:date="2012-12-31T15:55:00Z">
              <w:rPr>
                <w:sz w:val="22"/>
                <w:szCs w:val="22"/>
              </w:rPr>
            </w:rPrChange>
          </w:rPr>
          <w:t xml:space="preserve"> Amazon EC2 Pricing, http://aws.amazon.com/es/ec2/pricing/</w:t>
        </w:r>
      </w:ins>
    </w:p>
  </w:footnote>
  <w:footnote w:id="4">
    <w:p w:rsidR="00694804" w:rsidRDefault="00694804" w:rsidP="00414559">
      <w:r>
        <w:rPr>
          <w:vertAlign w:val="superscript"/>
        </w:rPr>
        <w:footnoteRef/>
      </w:r>
      <w:r>
        <w:rPr>
          <w:sz w:val="18"/>
        </w:rPr>
        <w:t xml:space="preserve"> Método de upload utilizado por Amazon para soportar archivos mayores a 5GB, dividiendo el archivo en pequeños pedazos que se suben y almacenan por separado. </w:t>
      </w:r>
      <w:hyperlink r:id="rId1" w:history="1">
        <w:r>
          <w:rPr>
            <w:rStyle w:val="Hyperlink"/>
            <w:color w:val="000099"/>
            <w:sz w:val="18"/>
          </w:rPr>
          <w:t>http://aws.typepad.com/aws/2010/11/amazon-s3-multipart-upload.html</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A2FEC"/>
    <w:multiLevelType w:val="multilevel"/>
    <w:tmpl w:val="507860CC"/>
    <w:lvl w:ilvl="0">
      <w:start w:val="1"/>
      <w:numFmt w:val="bullet"/>
      <w:lvlText w:val="●"/>
      <w:lvlJc w:val="left"/>
      <w:pPr>
        <w:ind w:left="720" w:firstLine="360"/>
      </w:pPr>
      <w:rPr>
        <w:rFonts w:ascii="Arial" w:eastAsia="Arial" w:hAnsi="Arial" w:cs="Arial"/>
        <w:b w:val="0"/>
        <w:i w:val="0"/>
        <w:smallCaps w:val="0"/>
        <w:strike w:val="0"/>
        <w:dstrike w:val="0"/>
        <w:color w:val="000000"/>
        <w:sz w:val="22"/>
        <w:highlight w:val="none"/>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highlight w:val="none"/>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highlight w:val="none"/>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highlight w:val="none"/>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highlight w:val="none"/>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highlight w:val="none"/>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highlight w:val="none"/>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highlight w:val="none"/>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highlight w:val="none"/>
        <w:u w:val="none"/>
        <w:effect w:val="none"/>
        <w:vertAlign w:val="baseline"/>
      </w:rPr>
    </w:lvl>
  </w:abstractNum>
  <w:abstractNum w:abstractNumId="1">
    <w:nsid w:val="2A344A01"/>
    <w:multiLevelType w:val="multilevel"/>
    <w:tmpl w:val="BD12E02C"/>
    <w:lvl w:ilvl="0">
      <w:start w:val="1"/>
      <w:numFmt w:val="bullet"/>
      <w:lvlText w:val="●"/>
      <w:lvlJc w:val="left"/>
      <w:pPr>
        <w:ind w:left="720" w:firstLine="360"/>
      </w:pPr>
      <w:rPr>
        <w:rFonts w:ascii="Arial" w:eastAsia="Arial" w:hAnsi="Arial" w:cs="Arial"/>
        <w:b w:val="0"/>
        <w:i w:val="0"/>
        <w:smallCaps w:val="0"/>
        <w:strike w:val="0"/>
        <w:dstrike w:val="0"/>
        <w:color w:val="000000"/>
        <w:sz w:val="22"/>
        <w:highlight w:val="none"/>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highlight w:val="none"/>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highlight w:val="none"/>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highlight w:val="none"/>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highlight w:val="none"/>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highlight w:val="none"/>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highlight w:val="none"/>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highlight w:val="none"/>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highlight w:val="none"/>
        <w:u w:val="none"/>
        <w:effect w:val="none"/>
        <w:vertAlign w:val="baseline"/>
      </w:rPr>
    </w:lvl>
  </w:abstractNum>
  <w:abstractNum w:abstractNumId="2">
    <w:nsid w:val="3AC12BEA"/>
    <w:multiLevelType w:val="hybridMultilevel"/>
    <w:tmpl w:val="B2BEA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EB3C3A"/>
    <w:multiLevelType w:val="hybridMultilevel"/>
    <w:tmpl w:val="699AA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38553F"/>
    <w:multiLevelType w:val="multilevel"/>
    <w:tmpl w:val="2FD456B4"/>
    <w:lvl w:ilvl="0">
      <w:start w:val="1"/>
      <w:numFmt w:val="bullet"/>
      <w:lvlText w:val="●"/>
      <w:lvlJc w:val="left"/>
      <w:pPr>
        <w:ind w:left="720" w:firstLine="360"/>
      </w:pPr>
      <w:rPr>
        <w:rFonts w:ascii="Arial" w:eastAsia="Arial" w:hAnsi="Arial" w:cs="Arial"/>
        <w:b w:val="0"/>
        <w:i w:val="0"/>
        <w:smallCaps w:val="0"/>
        <w:strike w:val="0"/>
        <w:dstrike w:val="0"/>
        <w:color w:val="000000"/>
        <w:sz w:val="22"/>
        <w:highlight w:val="none"/>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highlight w:val="none"/>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highlight w:val="none"/>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highlight w:val="none"/>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highlight w:val="none"/>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highlight w:val="none"/>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highlight w:val="none"/>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highlight w:val="none"/>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highlight w:val="none"/>
        <w:u w:val="none"/>
        <w:effect w:val="none"/>
        <w:vertAlign w:val="baseline"/>
      </w:rPr>
    </w:lvl>
  </w:abstractNum>
  <w:abstractNum w:abstractNumId="5">
    <w:nsid w:val="4E9E3D2F"/>
    <w:multiLevelType w:val="hybridMultilevel"/>
    <w:tmpl w:val="F63A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127398"/>
    <w:multiLevelType w:val="multilevel"/>
    <w:tmpl w:val="D086261C"/>
    <w:lvl w:ilvl="0">
      <w:start w:val="1"/>
      <w:numFmt w:val="bullet"/>
      <w:lvlText w:val="●"/>
      <w:lvlJc w:val="left"/>
      <w:pPr>
        <w:ind w:left="720" w:firstLine="360"/>
      </w:pPr>
      <w:rPr>
        <w:rFonts w:ascii="Arial" w:eastAsia="Arial" w:hAnsi="Arial" w:cs="Arial"/>
        <w:b w:val="0"/>
        <w:i w:val="0"/>
        <w:smallCaps w:val="0"/>
        <w:strike w:val="0"/>
        <w:dstrike w:val="0"/>
        <w:color w:val="000000"/>
        <w:sz w:val="22"/>
        <w:highlight w:val="none"/>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highlight w:val="none"/>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highlight w:val="none"/>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highlight w:val="none"/>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highlight w:val="none"/>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highlight w:val="none"/>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highlight w:val="none"/>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highlight w:val="none"/>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highlight w:val="none"/>
        <w:u w:val="none"/>
        <w:effect w:val="none"/>
        <w:vertAlign w:val="baseline"/>
      </w:rPr>
    </w:lvl>
  </w:abstractNum>
  <w:abstractNum w:abstractNumId="7">
    <w:nsid w:val="64F25BB1"/>
    <w:multiLevelType w:val="multilevel"/>
    <w:tmpl w:val="9EC0D424"/>
    <w:lvl w:ilvl="0">
      <w:start w:val="1"/>
      <w:numFmt w:val="bullet"/>
      <w:lvlText w:val="●"/>
      <w:lvlJc w:val="left"/>
      <w:pPr>
        <w:ind w:left="720" w:firstLine="360"/>
      </w:pPr>
      <w:rPr>
        <w:rFonts w:ascii="Arial" w:eastAsia="Arial" w:hAnsi="Arial" w:cs="Arial"/>
        <w:b w:val="0"/>
        <w:i w:val="0"/>
        <w:smallCaps w:val="0"/>
        <w:strike w:val="0"/>
        <w:dstrike w:val="0"/>
        <w:color w:val="000000"/>
        <w:sz w:val="22"/>
        <w:highlight w:val="none"/>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highlight w:val="none"/>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highlight w:val="none"/>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highlight w:val="none"/>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highlight w:val="none"/>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highlight w:val="none"/>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highlight w:val="none"/>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highlight w:val="none"/>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highlight w:val="none"/>
        <w:u w:val="none"/>
        <w:effect w:val="none"/>
        <w:vertAlign w:val="baseline"/>
      </w:rPr>
    </w:lvl>
  </w:abstractNum>
  <w:abstractNum w:abstractNumId="8">
    <w:nsid w:val="75EC3527"/>
    <w:multiLevelType w:val="hybridMultilevel"/>
    <w:tmpl w:val="A4F03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B17DBB"/>
    <w:multiLevelType w:val="multilevel"/>
    <w:tmpl w:val="66E840BA"/>
    <w:lvl w:ilvl="0">
      <w:start w:val="1"/>
      <w:numFmt w:val="bullet"/>
      <w:lvlText w:val="●"/>
      <w:lvlJc w:val="left"/>
      <w:pPr>
        <w:ind w:left="720" w:firstLine="360"/>
      </w:pPr>
      <w:rPr>
        <w:rFonts w:ascii="Arial" w:eastAsia="Arial" w:hAnsi="Arial" w:cs="Arial"/>
        <w:b w:val="0"/>
        <w:i w:val="0"/>
        <w:smallCaps w:val="0"/>
        <w:strike w:val="0"/>
        <w:dstrike w:val="0"/>
        <w:color w:val="000000"/>
        <w:sz w:val="22"/>
        <w:highlight w:val="none"/>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highlight w:val="none"/>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highlight w:val="none"/>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highlight w:val="none"/>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highlight w:val="none"/>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highlight w:val="none"/>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highlight w:val="none"/>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highlight w:val="none"/>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highlight w:val="none"/>
        <w:u w:val="none"/>
        <w:effect w:val="none"/>
        <w:vertAlign w:val="baseline"/>
      </w:rPr>
    </w:lvl>
  </w:abstractNum>
  <w:num w:numId="1">
    <w:abstractNumId w:val="8"/>
  </w:num>
  <w:num w:numId="2">
    <w:abstractNumId w:val="9"/>
  </w:num>
  <w:num w:numId="3">
    <w:abstractNumId w:val="7"/>
  </w:num>
  <w:num w:numId="4">
    <w:abstractNumId w:val="4"/>
  </w:num>
  <w:num w:numId="5">
    <w:abstractNumId w:val="0"/>
  </w:num>
  <w:num w:numId="6">
    <w:abstractNumId w:val="6"/>
  </w:num>
  <w:num w:numId="7">
    <w:abstractNumId w:val="1"/>
  </w:num>
  <w:num w:numId="8">
    <w:abstractNumId w:val="2"/>
  </w:num>
  <w:num w:numId="9">
    <w:abstractNumId w:val="3"/>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activeWritingStyle w:appName="MSWord" w:lang="en-US" w:vendorID="64" w:dllVersion="131078" w:nlCheck="1" w:checkStyle="1"/>
  <w:activeWritingStyle w:appName="MSWord" w:lang="es-AR" w:vendorID="64" w:dllVersion="131078" w:nlCheck="1" w:checkStyle="1"/>
  <w:activeWritingStyle w:appName="MSWord" w:lang="es-ES_tradnl" w:vendorID="64" w:dllVersion="131078" w:nlCheck="1" w:checkStyle="1"/>
  <w:trackRevisions/>
  <w:defaultTabStop w:val="708"/>
  <w:hyphenationZone w:val="425"/>
  <w:characterSpacingControl w:val="doNotCompress"/>
  <w:savePreviewPicture/>
  <w:footnotePr>
    <w:footnote w:id="0"/>
    <w:footnote w:id="1"/>
  </w:footnotePr>
  <w:endnotePr>
    <w:endnote w:id="0"/>
    <w:endnote w:id="1"/>
  </w:endnotePr>
  <w:compat/>
  <w:rsids>
    <w:rsidRoot w:val="00D3305A"/>
    <w:rsid w:val="00005C10"/>
    <w:rsid w:val="0000618B"/>
    <w:rsid w:val="000332A0"/>
    <w:rsid w:val="0005156C"/>
    <w:rsid w:val="00051CA1"/>
    <w:rsid w:val="00056E00"/>
    <w:rsid w:val="00065AFD"/>
    <w:rsid w:val="00073308"/>
    <w:rsid w:val="000762DF"/>
    <w:rsid w:val="00077699"/>
    <w:rsid w:val="00084143"/>
    <w:rsid w:val="000A09FE"/>
    <w:rsid w:val="000A1440"/>
    <w:rsid w:val="000A1BA6"/>
    <w:rsid w:val="000A3346"/>
    <w:rsid w:val="000B2F06"/>
    <w:rsid w:val="000B60BA"/>
    <w:rsid w:val="000F7084"/>
    <w:rsid w:val="000F723C"/>
    <w:rsid w:val="00101B5E"/>
    <w:rsid w:val="001128A4"/>
    <w:rsid w:val="0012263A"/>
    <w:rsid w:val="00140142"/>
    <w:rsid w:val="00141B85"/>
    <w:rsid w:val="00152534"/>
    <w:rsid w:val="0016034C"/>
    <w:rsid w:val="001809F1"/>
    <w:rsid w:val="001842D3"/>
    <w:rsid w:val="001967EE"/>
    <w:rsid w:val="001A0A95"/>
    <w:rsid w:val="001A4B71"/>
    <w:rsid w:val="001B5BBF"/>
    <w:rsid w:val="001C20C3"/>
    <w:rsid w:val="001E20B5"/>
    <w:rsid w:val="001F258D"/>
    <w:rsid w:val="001F6C24"/>
    <w:rsid w:val="002037E6"/>
    <w:rsid w:val="00203EF7"/>
    <w:rsid w:val="00212CA0"/>
    <w:rsid w:val="00213A54"/>
    <w:rsid w:val="00224F0A"/>
    <w:rsid w:val="00226AF6"/>
    <w:rsid w:val="00243465"/>
    <w:rsid w:val="00246641"/>
    <w:rsid w:val="00247F6A"/>
    <w:rsid w:val="0025128B"/>
    <w:rsid w:val="002562E3"/>
    <w:rsid w:val="002A6A9A"/>
    <w:rsid w:val="002D2A65"/>
    <w:rsid w:val="002E2082"/>
    <w:rsid w:val="002E5E40"/>
    <w:rsid w:val="002F0FFC"/>
    <w:rsid w:val="002F1A9E"/>
    <w:rsid w:val="002F27B6"/>
    <w:rsid w:val="002F731A"/>
    <w:rsid w:val="0030007B"/>
    <w:rsid w:val="00302A3A"/>
    <w:rsid w:val="003060F3"/>
    <w:rsid w:val="0031592D"/>
    <w:rsid w:val="00316733"/>
    <w:rsid w:val="003171B5"/>
    <w:rsid w:val="0032025F"/>
    <w:rsid w:val="00325B59"/>
    <w:rsid w:val="00327503"/>
    <w:rsid w:val="0033179D"/>
    <w:rsid w:val="0033214D"/>
    <w:rsid w:val="00334FCE"/>
    <w:rsid w:val="00340571"/>
    <w:rsid w:val="00346559"/>
    <w:rsid w:val="003505E6"/>
    <w:rsid w:val="003512FE"/>
    <w:rsid w:val="0035663A"/>
    <w:rsid w:val="003577CD"/>
    <w:rsid w:val="00363760"/>
    <w:rsid w:val="00380C4F"/>
    <w:rsid w:val="00381022"/>
    <w:rsid w:val="003855DE"/>
    <w:rsid w:val="003963F5"/>
    <w:rsid w:val="003A5FCF"/>
    <w:rsid w:val="003C09A7"/>
    <w:rsid w:val="003C7B9E"/>
    <w:rsid w:val="003F4621"/>
    <w:rsid w:val="003F702B"/>
    <w:rsid w:val="00413AF5"/>
    <w:rsid w:val="004141EF"/>
    <w:rsid w:val="00414559"/>
    <w:rsid w:val="00434277"/>
    <w:rsid w:val="00443A7F"/>
    <w:rsid w:val="00447A9C"/>
    <w:rsid w:val="00447F67"/>
    <w:rsid w:val="00461213"/>
    <w:rsid w:val="00470B9B"/>
    <w:rsid w:val="00471187"/>
    <w:rsid w:val="00480793"/>
    <w:rsid w:val="00494698"/>
    <w:rsid w:val="004A0E9D"/>
    <w:rsid w:val="004A383C"/>
    <w:rsid w:val="004A3E6D"/>
    <w:rsid w:val="004A4FF9"/>
    <w:rsid w:val="004A53B1"/>
    <w:rsid w:val="004B05F0"/>
    <w:rsid w:val="004C03E0"/>
    <w:rsid w:val="004C3367"/>
    <w:rsid w:val="004C60C2"/>
    <w:rsid w:val="004D3B4E"/>
    <w:rsid w:val="004D412F"/>
    <w:rsid w:val="004E194D"/>
    <w:rsid w:val="004E43B4"/>
    <w:rsid w:val="004F7893"/>
    <w:rsid w:val="00506BEB"/>
    <w:rsid w:val="00514AFE"/>
    <w:rsid w:val="00517B75"/>
    <w:rsid w:val="00525CC6"/>
    <w:rsid w:val="00546398"/>
    <w:rsid w:val="00552DF5"/>
    <w:rsid w:val="00554C32"/>
    <w:rsid w:val="00566802"/>
    <w:rsid w:val="00566E29"/>
    <w:rsid w:val="005715F5"/>
    <w:rsid w:val="00583A33"/>
    <w:rsid w:val="0059493C"/>
    <w:rsid w:val="005A1765"/>
    <w:rsid w:val="005A690E"/>
    <w:rsid w:val="005B1FCE"/>
    <w:rsid w:val="005C2D9D"/>
    <w:rsid w:val="005D2FC7"/>
    <w:rsid w:val="005E03C7"/>
    <w:rsid w:val="005F0803"/>
    <w:rsid w:val="00603518"/>
    <w:rsid w:val="00605777"/>
    <w:rsid w:val="00622A30"/>
    <w:rsid w:val="006243AF"/>
    <w:rsid w:val="006258A0"/>
    <w:rsid w:val="00626338"/>
    <w:rsid w:val="006571EA"/>
    <w:rsid w:val="00660CF4"/>
    <w:rsid w:val="006611F0"/>
    <w:rsid w:val="0067304A"/>
    <w:rsid w:val="00674469"/>
    <w:rsid w:val="00685188"/>
    <w:rsid w:val="00694804"/>
    <w:rsid w:val="006A2D07"/>
    <w:rsid w:val="006B6DDF"/>
    <w:rsid w:val="006B74E7"/>
    <w:rsid w:val="006C168D"/>
    <w:rsid w:val="006C4AE2"/>
    <w:rsid w:val="006D38B7"/>
    <w:rsid w:val="006E5FC5"/>
    <w:rsid w:val="006E70D9"/>
    <w:rsid w:val="006E7664"/>
    <w:rsid w:val="006F1DD9"/>
    <w:rsid w:val="006F7210"/>
    <w:rsid w:val="0070249C"/>
    <w:rsid w:val="00721061"/>
    <w:rsid w:val="00723E3A"/>
    <w:rsid w:val="00727DCB"/>
    <w:rsid w:val="00734706"/>
    <w:rsid w:val="00740738"/>
    <w:rsid w:val="00741ADA"/>
    <w:rsid w:val="00743643"/>
    <w:rsid w:val="00751108"/>
    <w:rsid w:val="00762B4E"/>
    <w:rsid w:val="007639CE"/>
    <w:rsid w:val="00776CA5"/>
    <w:rsid w:val="0078760B"/>
    <w:rsid w:val="00787D38"/>
    <w:rsid w:val="0079397A"/>
    <w:rsid w:val="00794583"/>
    <w:rsid w:val="007C676B"/>
    <w:rsid w:val="007C7197"/>
    <w:rsid w:val="007D5E24"/>
    <w:rsid w:val="007E5DCE"/>
    <w:rsid w:val="007F3759"/>
    <w:rsid w:val="007F5642"/>
    <w:rsid w:val="008105E7"/>
    <w:rsid w:val="00812AB0"/>
    <w:rsid w:val="00814AF7"/>
    <w:rsid w:val="008261FC"/>
    <w:rsid w:val="00834416"/>
    <w:rsid w:val="0084483C"/>
    <w:rsid w:val="008B792D"/>
    <w:rsid w:val="008C07A1"/>
    <w:rsid w:val="008C6E05"/>
    <w:rsid w:val="008C7E6F"/>
    <w:rsid w:val="008F07F1"/>
    <w:rsid w:val="008F58CC"/>
    <w:rsid w:val="00900877"/>
    <w:rsid w:val="00901E63"/>
    <w:rsid w:val="00925D8C"/>
    <w:rsid w:val="00926314"/>
    <w:rsid w:val="009300BA"/>
    <w:rsid w:val="009350F1"/>
    <w:rsid w:val="0093523E"/>
    <w:rsid w:val="00947F03"/>
    <w:rsid w:val="00952E36"/>
    <w:rsid w:val="0095358B"/>
    <w:rsid w:val="0097288B"/>
    <w:rsid w:val="00976999"/>
    <w:rsid w:val="009824EA"/>
    <w:rsid w:val="00987AFB"/>
    <w:rsid w:val="009B0304"/>
    <w:rsid w:val="009B2609"/>
    <w:rsid w:val="009C5D1A"/>
    <w:rsid w:val="009D04ED"/>
    <w:rsid w:val="009D616F"/>
    <w:rsid w:val="009E5DA7"/>
    <w:rsid w:val="009E6582"/>
    <w:rsid w:val="009E71CD"/>
    <w:rsid w:val="009F36E1"/>
    <w:rsid w:val="00A0095C"/>
    <w:rsid w:val="00A0379D"/>
    <w:rsid w:val="00A07A25"/>
    <w:rsid w:val="00A20971"/>
    <w:rsid w:val="00A24547"/>
    <w:rsid w:val="00A3672D"/>
    <w:rsid w:val="00A41759"/>
    <w:rsid w:val="00A441EF"/>
    <w:rsid w:val="00A47BF7"/>
    <w:rsid w:val="00A562BC"/>
    <w:rsid w:val="00A74FC7"/>
    <w:rsid w:val="00A845F5"/>
    <w:rsid w:val="00A976F0"/>
    <w:rsid w:val="00AA1836"/>
    <w:rsid w:val="00AC025F"/>
    <w:rsid w:val="00AC2090"/>
    <w:rsid w:val="00AC2940"/>
    <w:rsid w:val="00AD52AA"/>
    <w:rsid w:val="00AE362A"/>
    <w:rsid w:val="00AE3831"/>
    <w:rsid w:val="00AE562B"/>
    <w:rsid w:val="00AE6040"/>
    <w:rsid w:val="00B02EA0"/>
    <w:rsid w:val="00B03374"/>
    <w:rsid w:val="00B04E7C"/>
    <w:rsid w:val="00B06A4E"/>
    <w:rsid w:val="00B215A0"/>
    <w:rsid w:val="00B2165E"/>
    <w:rsid w:val="00B24DD4"/>
    <w:rsid w:val="00B328FB"/>
    <w:rsid w:val="00B40398"/>
    <w:rsid w:val="00B45344"/>
    <w:rsid w:val="00B521D7"/>
    <w:rsid w:val="00B55463"/>
    <w:rsid w:val="00B706C5"/>
    <w:rsid w:val="00B70B88"/>
    <w:rsid w:val="00B81743"/>
    <w:rsid w:val="00B83B17"/>
    <w:rsid w:val="00B91AB7"/>
    <w:rsid w:val="00B966CB"/>
    <w:rsid w:val="00BA37A7"/>
    <w:rsid w:val="00BB0314"/>
    <w:rsid w:val="00BB1CB5"/>
    <w:rsid w:val="00BB1E8A"/>
    <w:rsid w:val="00BB438C"/>
    <w:rsid w:val="00BD6484"/>
    <w:rsid w:val="00BE321C"/>
    <w:rsid w:val="00BF4370"/>
    <w:rsid w:val="00C04DB1"/>
    <w:rsid w:val="00C12DD6"/>
    <w:rsid w:val="00C168D2"/>
    <w:rsid w:val="00C36CEF"/>
    <w:rsid w:val="00C75B1F"/>
    <w:rsid w:val="00CA55E9"/>
    <w:rsid w:val="00CB3601"/>
    <w:rsid w:val="00CC1ACD"/>
    <w:rsid w:val="00CC5A83"/>
    <w:rsid w:val="00CD013F"/>
    <w:rsid w:val="00CD1AC1"/>
    <w:rsid w:val="00CD462C"/>
    <w:rsid w:val="00D07738"/>
    <w:rsid w:val="00D07C70"/>
    <w:rsid w:val="00D12308"/>
    <w:rsid w:val="00D13E9D"/>
    <w:rsid w:val="00D261A0"/>
    <w:rsid w:val="00D323AE"/>
    <w:rsid w:val="00D3270E"/>
    <w:rsid w:val="00D3305A"/>
    <w:rsid w:val="00D372B5"/>
    <w:rsid w:val="00D435A5"/>
    <w:rsid w:val="00D4590B"/>
    <w:rsid w:val="00D501A5"/>
    <w:rsid w:val="00D570E8"/>
    <w:rsid w:val="00D5757D"/>
    <w:rsid w:val="00D728AB"/>
    <w:rsid w:val="00D854B3"/>
    <w:rsid w:val="00D91A8A"/>
    <w:rsid w:val="00D949F2"/>
    <w:rsid w:val="00D94B4A"/>
    <w:rsid w:val="00D97481"/>
    <w:rsid w:val="00DA0465"/>
    <w:rsid w:val="00DA22EB"/>
    <w:rsid w:val="00DB55DC"/>
    <w:rsid w:val="00DB65B8"/>
    <w:rsid w:val="00DC12B8"/>
    <w:rsid w:val="00DC7590"/>
    <w:rsid w:val="00DD311C"/>
    <w:rsid w:val="00DD5BBC"/>
    <w:rsid w:val="00DE4CD2"/>
    <w:rsid w:val="00DF2D32"/>
    <w:rsid w:val="00E11A00"/>
    <w:rsid w:val="00E159AA"/>
    <w:rsid w:val="00E36F18"/>
    <w:rsid w:val="00E407A4"/>
    <w:rsid w:val="00E4239F"/>
    <w:rsid w:val="00E43833"/>
    <w:rsid w:val="00E44625"/>
    <w:rsid w:val="00E45149"/>
    <w:rsid w:val="00E50660"/>
    <w:rsid w:val="00E5458E"/>
    <w:rsid w:val="00E8303F"/>
    <w:rsid w:val="00E97616"/>
    <w:rsid w:val="00EA0BA5"/>
    <w:rsid w:val="00EA2ACA"/>
    <w:rsid w:val="00EC7C22"/>
    <w:rsid w:val="00EE44D7"/>
    <w:rsid w:val="00EF13A4"/>
    <w:rsid w:val="00EF4845"/>
    <w:rsid w:val="00EF661F"/>
    <w:rsid w:val="00EF6C3D"/>
    <w:rsid w:val="00F04D5C"/>
    <w:rsid w:val="00F132F6"/>
    <w:rsid w:val="00F2603D"/>
    <w:rsid w:val="00F32821"/>
    <w:rsid w:val="00F33427"/>
    <w:rsid w:val="00F607CF"/>
    <w:rsid w:val="00F659BE"/>
    <w:rsid w:val="00F74039"/>
    <w:rsid w:val="00F8508B"/>
    <w:rsid w:val="00FB722A"/>
    <w:rsid w:val="00FD41E2"/>
    <w:rsid w:val="00FD5485"/>
    <w:rsid w:val="00FE2460"/>
    <w:rsid w:val="00FE6B79"/>
    <w:rsid w:val="00FE7264"/>
    <w:rsid w:val="00FF7A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w:hAnsi="Times New Roman" w:cs="Times New Roman"/>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0BA"/>
    <w:pPr>
      <w:spacing w:line="276" w:lineRule="auto"/>
    </w:pPr>
    <w:rPr>
      <w:rFonts w:ascii="Arial" w:hAnsi="Arial" w:cs="Arial"/>
      <w:color w:val="000000"/>
      <w:sz w:val="22"/>
      <w:szCs w:val="22"/>
    </w:rPr>
  </w:style>
  <w:style w:type="paragraph" w:styleId="Heading1">
    <w:name w:val="heading 1"/>
    <w:basedOn w:val="Normal"/>
    <w:next w:val="Normal"/>
    <w:link w:val="Heading1Char"/>
    <w:qFormat/>
    <w:rsid w:val="003A5FCF"/>
    <w:pPr>
      <w:spacing w:before="480" w:after="120" w:line="240" w:lineRule="auto"/>
      <w:outlineLvl w:val="0"/>
    </w:pPr>
    <w:rPr>
      <w:b/>
      <w:bCs/>
      <w:color w:val="111111"/>
      <w:sz w:val="36"/>
      <w:szCs w:val="48"/>
    </w:rPr>
  </w:style>
  <w:style w:type="paragraph" w:styleId="Heading2">
    <w:name w:val="heading 2"/>
    <w:basedOn w:val="Normal"/>
    <w:next w:val="Normal"/>
    <w:link w:val="Heading2Char"/>
    <w:qFormat/>
    <w:rsid w:val="003A5FCF"/>
    <w:pPr>
      <w:spacing w:before="360" w:after="80" w:line="240" w:lineRule="auto"/>
      <w:outlineLvl w:val="1"/>
    </w:pPr>
    <w:rPr>
      <w:b/>
      <w:bCs/>
      <w:color w:val="220000"/>
      <w:sz w:val="32"/>
      <w:szCs w:val="36"/>
      <w:lang w:eastAsia="es-AR"/>
    </w:rPr>
  </w:style>
  <w:style w:type="paragraph" w:styleId="Heading3">
    <w:name w:val="heading 3"/>
    <w:basedOn w:val="Normal"/>
    <w:next w:val="Normal"/>
    <w:link w:val="Heading3Char"/>
    <w:qFormat/>
    <w:rsid w:val="003A5FCF"/>
    <w:pPr>
      <w:spacing w:before="280" w:after="80" w:line="240" w:lineRule="auto"/>
      <w:outlineLvl w:val="2"/>
    </w:pPr>
    <w:rPr>
      <w:b/>
      <w:bCs/>
      <w:color w:val="00002A"/>
      <w:sz w:val="28"/>
      <w:szCs w:val="28"/>
    </w:rPr>
  </w:style>
  <w:style w:type="paragraph" w:styleId="Heading4">
    <w:name w:val="heading 4"/>
    <w:basedOn w:val="Normal"/>
    <w:next w:val="Normal"/>
    <w:link w:val="Heading4Char"/>
    <w:qFormat/>
    <w:rsid w:val="003A5FCF"/>
    <w:pPr>
      <w:spacing w:before="240" w:after="40" w:line="240" w:lineRule="auto"/>
      <w:outlineLvl w:val="3"/>
    </w:pPr>
    <w:rPr>
      <w:b/>
      <w:bCs/>
      <w:sz w:val="24"/>
      <w:szCs w:val="24"/>
    </w:rPr>
  </w:style>
  <w:style w:type="paragraph" w:styleId="Heading5">
    <w:name w:val="heading 5"/>
    <w:basedOn w:val="Normal"/>
    <w:next w:val="Normal"/>
    <w:link w:val="Heading5Char"/>
    <w:qFormat/>
    <w:rsid w:val="003A5FCF"/>
    <w:pPr>
      <w:spacing w:before="220" w:after="40" w:line="240" w:lineRule="auto"/>
      <w:outlineLvl w:val="4"/>
    </w:pPr>
    <w:rPr>
      <w:b/>
      <w:bCs/>
    </w:rPr>
  </w:style>
  <w:style w:type="paragraph" w:styleId="Heading6">
    <w:name w:val="heading 6"/>
    <w:basedOn w:val="Normal"/>
    <w:next w:val="Normal"/>
    <w:link w:val="Heading6Char"/>
    <w:qFormat/>
    <w:rsid w:val="003A5FCF"/>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5FCF"/>
    <w:rPr>
      <w:rFonts w:ascii="Arial" w:eastAsia="Arial" w:hAnsi="Arial" w:cs="Arial"/>
      <w:b/>
      <w:bCs/>
      <w:color w:val="111111"/>
      <w:sz w:val="36"/>
      <w:szCs w:val="48"/>
    </w:rPr>
  </w:style>
  <w:style w:type="character" w:customStyle="1" w:styleId="Heading2Char">
    <w:name w:val="Heading 2 Char"/>
    <w:link w:val="Heading2"/>
    <w:rsid w:val="003A5FCF"/>
    <w:rPr>
      <w:rFonts w:ascii="Arial" w:eastAsia="Arial" w:hAnsi="Arial" w:cs="Arial"/>
      <w:b/>
      <w:bCs/>
      <w:color w:val="220000"/>
      <w:sz w:val="32"/>
      <w:szCs w:val="36"/>
      <w:lang w:eastAsia="es-AR"/>
    </w:rPr>
  </w:style>
  <w:style w:type="character" w:customStyle="1" w:styleId="Heading3Char">
    <w:name w:val="Heading 3 Char"/>
    <w:link w:val="Heading3"/>
    <w:rsid w:val="003A5FCF"/>
    <w:rPr>
      <w:rFonts w:ascii="Arial" w:eastAsia="Arial" w:hAnsi="Arial" w:cs="Arial"/>
      <w:b/>
      <w:bCs/>
      <w:color w:val="00002A"/>
      <w:sz w:val="28"/>
      <w:szCs w:val="28"/>
    </w:rPr>
  </w:style>
  <w:style w:type="character" w:customStyle="1" w:styleId="Heading4Char">
    <w:name w:val="Heading 4 Char"/>
    <w:basedOn w:val="DefaultParagraphFont"/>
    <w:link w:val="Heading4"/>
    <w:rsid w:val="003A5FCF"/>
    <w:rPr>
      <w:rFonts w:ascii="Arial" w:eastAsia="Arial" w:hAnsi="Arial" w:cs="Arial"/>
      <w:b/>
      <w:bCs/>
      <w:color w:val="000000"/>
      <w:sz w:val="24"/>
      <w:szCs w:val="24"/>
    </w:rPr>
  </w:style>
  <w:style w:type="character" w:customStyle="1" w:styleId="Heading5Char">
    <w:name w:val="Heading 5 Char"/>
    <w:basedOn w:val="DefaultParagraphFont"/>
    <w:link w:val="Heading5"/>
    <w:rsid w:val="003A5FCF"/>
    <w:rPr>
      <w:rFonts w:ascii="Arial" w:eastAsia="Arial" w:hAnsi="Arial" w:cs="Arial"/>
      <w:b/>
      <w:bCs/>
      <w:color w:val="000000"/>
      <w:sz w:val="22"/>
      <w:szCs w:val="22"/>
    </w:rPr>
  </w:style>
  <w:style w:type="character" w:customStyle="1" w:styleId="Heading6Char">
    <w:name w:val="Heading 6 Char"/>
    <w:basedOn w:val="DefaultParagraphFont"/>
    <w:link w:val="Heading6"/>
    <w:rsid w:val="003A5FCF"/>
    <w:rPr>
      <w:rFonts w:ascii="Arial" w:eastAsia="Arial" w:hAnsi="Arial" w:cs="Arial"/>
      <w:b/>
      <w:bCs/>
      <w:color w:val="000000"/>
    </w:rPr>
  </w:style>
  <w:style w:type="paragraph" w:styleId="Title">
    <w:name w:val="Title"/>
    <w:basedOn w:val="Normal"/>
    <w:next w:val="Normal"/>
    <w:link w:val="TitleChar"/>
    <w:qFormat/>
    <w:rsid w:val="003A5FCF"/>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link w:val="Title"/>
    <w:rsid w:val="003A5FCF"/>
    <w:rPr>
      <w:rFonts w:ascii="Cambria" w:hAnsi="Cambria"/>
      <w:b/>
      <w:bCs/>
      <w:color w:val="000000"/>
      <w:kern w:val="28"/>
      <w:sz w:val="32"/>
      <w:szCs w:val="32"/>
    </w:rPr>
  </w:style>
  <w:style w:type="character" w:styleId="Emphasis">
    <w:name w:val="Emphasis"/>
    <w:qFormat/>
    <w:rsid w:val="003A5FCF"/>
    <w:rPr>
      <w:i/>
      <w:iCs/>
    </w:rPr>
  </w:style>
  <w:style w:type="paragraph" w:styleId="ListParagraph">
    <w:name w:val="List Paragraph"/>
    <w:basedOn w:val="Normal"/>
    <w:uiPriority w:val="34"/>
    <w:qFormat/>
    <w:rsid w:val="003A5FCF"/>
    <w:pPr>
      <w:ind w:left="708"/>
    </w:pPr>
  </w:style>
  <w:style w:type="paragraph" w:styleId="BalloonText">
    <w:name w:val="Balloon Text"/>
    <w:basedOn w:val="Normal"/>
    <w:link w:val="BalloonTextChar"/>
    <w:uiPriority w:val="99"/>
    <w:semiHidden/>
    <w:unhideWhenUsed/>
    <w:rsid w:val="00D330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05A"/>
    <w:rPr>
      <w:rFonts w:ascii="Tahoma" w:hAnsi="Tahoma" w:cs="Tahoma"/>
      <w:color w:val="000000"/>
      <w:sz w:val="16"/>
      <w:szCs w:val="16"/>
    </w:rPr>
  </w:style>
  <w:style w:type="character" w:styleId="CommentReference">
    <w:name w:val="annotation reference"/>
    <w:basedOn w:val="DefaultParagraphFont"/>
    <w:uiPriority w:val="99"/>
    <w:semiHidden/>
    <w:unhideWhenUsed/>
    <w:rsid w:val="00E43833"/>
    <w:rPr>
      <w:sz w:val="16"/>
      <w:szCs w:val="16"/>
    </w:rPr>
  </w:style>
  <w:style w:type="paragraph" w:styleId="CommentText">
    <w:name w:val="annotation text"/>
    <w:basedOn w:val="Normal"/>
    <w:link w:val="CommentTextChar"/>
    <w:uiPriority w:val="99"/>
    <w:semiHidden/>
    <w:unhideWhenUsed/>
    <w:rsid w:val="00E43833"/>
    <w:pPr>
      <w:spacing w:line="240" w:lineRule="auto"/>
    </w:pPr>
    <w:rPr>
      <w:sz w:val="20"/>
      <w:szCs w:val="20"/>
    </w:rPr>
  </w:style>
  <w:style w:type="character" w:customStyle="1" w:styleId="CommentTextChar">
    <w:name w:val="Comment Text Char"/>
    <w:basedOn w:val="DefaultParagraphFont"/>
    <w:link w:val="CommentText"/>
    <w:uiPriority w:val="99"/>
    <w:semiHidden/>
    <w:rsid w:val="00E43833"/>
    <w:rPr>
      <w:rFonts w:ascii="Arial" w:hAnsi="Arial" w:cs="Arial"/>
      <w:color w:val="000000"/>
    </w:rPr>
  </w:style>
  <w:style w:type="paragraph" w:styleId="CommentSubject">
    <w:name w:val="annotation subject"/>
    <w:basedOn w:val="CommentText"/>
    <w:next w:val="CommentText"/>
    <w:link w:val="CommentSubjectChar"/>
    <w:uiPriority w:val="99"/>
    <w:semiHidden/>
    <w:unhideWhenUsed/>
    <w:rsid w:val="00E43833"/>
    <w:rPr>
      <w:b/>
      <w:bCs/>
    </w:rPr>
  </w:style>
  <w:style w:type="character" w:customStyle="1" w:styleId="CommentSubjectChar">
    <w:name w:val="Comment Subject Char"/>
    <w:basedOn w:val="CommentTextChar"/>
    <w:link w:val="CommentSubject"/>
    <w:uiPriority w:val="99"/>
    <w:semiHidden/>
    <w:rsid w:val="00E43833"/>
    <w:rPr>
      <w:rFonts w:ascii="Arial" w:hAnsi="Arial" w:cs="Arial"/>
      <w:b/>
      <w:bCs/>
      <w:color w:val="000000"/>
    </w:rPr>
  </w:style>
  <w:style w:type="paragraph" w:styleId="Header">
    <w:name w:val="header"/>
    <w:basedOn w:val="Normal"/>
    <w:link w:val="HeaderChar"/>
    <w:uiPriority w:val="99"/>
    <w:unhideWhenUsed/>
    <w:rsid w:val="00E407A4"/>
    <w:pPr>
      <w:tabs>
        <w:tab w:val="center" w:pos="4680"/>
        <w:tab w:val="right" w:pos="9360"/>
      </w:tabs>
      <w:spacing w:line="240" w:lineRule="auto"/>
    </w:pPr>
  </w:style>
  <w:style w:type="character" w:customStyle="1" w:styleId="HeaderChar">
    <w:name w:val="Header Char"/>
    <w:basedOn w:val="DefaultParagraphFont"/>
    <w:link w:val="Header"/>
    <w:uiPriority w:val="99"/>
    <w:rsid w:val="00E407A4"/>
    <w:rPr>
      <w:rFonts w:ascii="Arial" w:hAnsi="Arial" w:cs="Arial"/>
      <w:color w:val="000000"/>
      <w:sz w:val="22"/>
      <w:szCs w:val="22"/>
    </w:rPr>
  </w:style>
  <w:style w:type="paragraph" w:styleId="Footer">
    <w:name w:val="footer"/>
    <w:basedOn w:val="Normal"/>
    <w:link w:val="FooterChar"/>
    <w:uiPriority w:val="99"/>
    <w:unhideWhenUsed/>
    <w:rsid w:val="00E407A4"/>
    <w:pPr>
      <w:tabs>
        <w:tab w:val="center" w:pos="4680"/>
        <w:tab w:val="right" w:pos="9360"/>
      </w:tabs>
      <w:spacing w:line="240" w:lineRule="auto"/>
    </w:pPr>
  </w:style>
  <w:style w:type="character" w:customStyle="1" w:styleId="FooterChar">
    <w:name w:val="Footer Char"/>
    <w:basedOn w:val="DefaultParagraphFont"/>
    <w:link w:val="Footer"/>
    <w:uiPriority w:val="99"/>
    <w:rsid w:val="00E407A4"/>
    <w:rPr>
      <w:rFonts w:ascii="Arial" w:hAnsi="Arial" w:cs="Arial"/>
      <w:color w:val="000000"/>
      <w:sz w:val="22"/>
      <w:szCs w:val="22"/>
    </w:rPr>
  </w:style>
  <w:style w:type="paragraph" w:styleId="FootnoteText">
    <w:name w:val="footnote text"/>
    <w:basedOn w:val="Normal"/>
    <w:link w:val="FootnoteTextChar"/>
    <w:uiPriority w:val="99"/>
    <w:semiHidden/>
    <w:unhideWhenUsed/>
    <w:rsid w:val="002A6A9A"/>
    <w:pPr>
      <w:spacing w:line="240" w:lineRule="auto"/>
    </w:pPr>
    <w:rPr>
      <w:sz w:val="20"/>
      <w:szCs w:val="20"/>
    </w:rPr>
  </w:style>
  <w:style w:type="character" w:customStyle="1" w:styleId="FootnoteTextChar">
    <w:name w:val="Footnote Text Char"/>
    <w:basedOn w:val="DefaultParagraphFont"/>
    <w:link w:val="FootnoteText"/>
    <w:uiPriority w:val="99"/>
    <w:semiHidden/>
    <w:rsid w:val="002A6A9A"/>
    <w:rPr>
      <w:rFonts w:ascii="Arial" w:hAnsi="Arial" w:cs="Arial"/>
      <w:color w:val="000000"/>
    </w:rPr>
  </w:style>
  <w:style w:type="character" w:styleId="FootnoteReference">
    <w:name w:val="footnote reference"/>
    <w:basedOn w:val="DefaultParagraphFont"/>
    <w:uiPriority w:val="99"/>
    <w:semiHidden/>
    <w:unhideWhenUsed/>
    <w:rsid w:val="002A6A9A"/>
    <w:rPr>
      <w:vertAlign w:val="superscript"/>
    </w:rPr>
  </w:style>
  <w:style w:type="character" w:styleId="Hyperlink">
    <w:name w:val="Hyperlink"/>
    <w:basedOn w:val="DefaultParagraphFont"/>
    <w:uiPriority w:val="99"/>
    <w:unhideWhenUsed/>
    <w:rsid w:val="00414559"/>
    <w:rPr>
      <w:color w:val="0000FF"/>
      <w:u w:val="single"/>
    </w:rPr>
  </w:style>
  <w:style w:type="paragraph" w:styleId="TOCHeading">
    <w:name w:val="TOC Heading"/>
    <w:basedOn w:val="Heading1"/>
    <w:next w:val="Normal"/>
    <w:uiPriority w:val="39"/>
    <w:unhideWhenUsed/>
    <w:qFormat/>
    <w:rsid w:val="002D2A65"/>
    <w:pPr>
      <w:keepNext/>
      <w:keepLines/>
      <w:spacing w:after="0" w:line="276" w:lineRule="auto"/>
      <w:outlineLvl w:val="9"/>
    </w:pPr>
    <w:rPr>
      <w:rFonts w:asciiTheme="majorHAnsi" w:eastAsiaTheme="majorEastAsia" w:hAnsiTheme="majorHAnsi" w:cstheme="majorBidi"/>
      <w:color w:val="365F91" w:themeColor="accent1" w:themeShade="BF"/>
      <w:sz w:val="28"/>
      <w:szCs w:val="28"/>
      <w:lang w:val="en-US" w:eastAsia="ja-JP"/>
    </w:rPr>
  </w:style>
  <w:style w:type="paragraph" w:styleId="TOC3">
    <w:name w:val="toc 3"/>
    <w:basedOn w:val="Normal"/>
    <w:next w:val="Normal"/>
    <w:autoRedefine/>
    <w:uiPriority w:val="39"/>
    <w:unhideWhenUsed/>
    <w:rsid w:val="002D2A65"/>
    <w:pPr>
      <w:spacing w:after="100"/>
      <w:ind w:left="440"/>
    </w:pPr>
  </w:style>
  <w:style w:type="paragraph" w:styleId="Revision">
    <w:name w:val="Revision"/>
    <w:hidden/>
    <w:uiPriority w:val="99"/>
    <w:semiHidden/>
    <w:rsid w:val="004B05F0"/>
    <w:rPr>
      <w:rFonts w:ascii="Arial" w:hAnsi="Arial" w:cs="Arial"/>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w:hAnsi="Times New Roman" w:cs="Times New Roman"/>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0BA"/>
    <w:pPr>
      <w:spacing w:line="276" w:lineRule="auto"/>
    </w:pPr>
    <w:rPr>
      <w:rFonts w:ascii="Arial" w:hAnsi="Arial" w:cs="Arial"/>
      <w:color w:val="000000"/>
      <w:sz w:val="22"/>
      <w:szCs w:val="22"/>
    </w:rPr>
  </w:style>
  <w:style w:type="paragraph" w:styleId="Heading1">
    <w:name w:val="heading 1"/>
    <w:basedOn w:val="Normal"/>
    <w:next w:val="Normal"/>
    <w:link w:val="Heading1Char"/>
    <w:qFormat/>
    <w:rsid w:val="003A5FCF"/>
    <w:pPr>
      <w:spacing w:before="480" w:after="120" w:line="240" w:lineRule="auto"/>
      <w:outlineLvl w:val="0"/>
    </w:pPr>
    <w:rPr>
      <w:b/>
      <w:bCs/>
      <w:color w:val="111111"/>
      <w:sz w:val="36"/>
      <w:szCs w:val="48"/>
    </w:rPr>
  </w:style>
  <w:style w:type="paragraph" w:styleId="Heading2">
    <w:name w:val="heading 2"/>
    <w:basedOn w:val="Normal"/>
    <w:next w:val="Normal"/>
    <w:link w:val="Heading2Char"/>
    <w:qFormat/>
    <w:rsid w:val="003A5FCF"/>
    <w:pPr>
      <w:spacing w:before="360" w:after="80" w:line="240" w:lineRule="auto"/>
      <w:outlineLvl w:val="1"/>
    </w:pPr>
    <w:rPr>
      <w:b/>
      <w:bCs/>
      <w:color w:val="220000"/>
      <w:sz w:val="32"/>
      <w:szCs w:val="36"/>
      <w:lang w:eastAsia="es-AR"/>
    </w:rPr>
  </w:style>
  <w:style w:type="paragraph" w:styleId="Heading3">
    <w:name w:val="heading 3"/>
    <w:basedOn w:val="Normal"/>
    <w:next w:val="Normal"/>
    <w:link w:val="Heading3Char"/>
    <w:qFormat/>
    <w:rsid w:val="003A5FCF"/>
    <w:pPr>
      <w:spacing w:before="280" w:after="80" w:line="240" w:lineRule="auto"/>
      <w:outlineLvl w:val="2"/>
    </w:pPr>
    <w:rPr>
      <w:b/>
      <w:bCs/>
      <w:color w:val="00002A"/>
      <w:sz w:val="28"/>
      <w:szCs w:val="28"/>
    </w:rPr>
  </w:style>
  <w:style w:type="paragraph" w:styleId="Heading4">
    <w:name w:val="heading 4"/>
    <w:basedOn w:val="Normal"/>
    <w:next w:val="Normal"/>
    <w:link w:val="Heading4Char"/>
    <w:qFormat/>
    <w:rsid w:val="003A5FCF"/>
    <w:pPr>
      <w:spacing w:before="240" w:after="40" w:line="240" w:lineRule="auto"/>
      <w:outlineLvl w:val="3"/>
    </w:pPr>
    <w:rPr>
      <w:b/>
      <w:bCs/>
      <w:sz w:val="24"/>
      <w:szCs w:val="24"/>
    </w:rPr>
  </w:style>
  <w:style w:type="paragraph" w:styleId="Heading5">
    <w:name w:val="heading 5"/>
    <w:basedOn w:val="Normal"/>
    <w:next w:val="Normal"/>
    <w:link w:val="Heading5Char"/>
    <w:qFormat/>
    <w:rsid w:val="003A5FCF"/>
    <w:pPr>
      <w:spacing w:before="220" w:after="40" w:line="240" w:lineRule="auto"/>
      <w:outlineLvl w:val="4"/>
    </w:pPr>
    <w:rPr>
      <w:b/>
      <w:bCs/>
    </w:rPr>
  </w:style>
  <w:style w:type="paragraph" w:styleId="Heading6">
    <w:name w:val="heading 6"/>
    <w:basedOn w:val="Normal"/>
    <w:next w:val="Normal"/>
    <w:link w:val="Heading6Char"/>
    <w:qFormat/>
    <w:rsid w:val="003A5FCF"/>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5FCF"/>
    <w:rPr>
      <w:rFonts w:ascii="Arial" w:eastAsia="Arial" w:hAnsi="Arial" w:cs="Arial"/>
      <w:b/>
      <w:bCs/>
      <w:color w:val="111111"/>
      <w:sz w:val="36"/>
      <w:szCs w:val="48"/>
    </w:rPr>
  </w:style>
  <w:style w:type="character" w:customStyle="1" w:styleId="Heading2Char">
    <w:name w:val="Heading 2 Char"/>
    <w:link w:val="Heading2"/>
    <w:rsid w:val="003A5FCF"/>
    <w:rPr>
      <w:rFonts w:ascii="Arial" w:eastAsia="Arial" w:hAnsi="Arial" w:cs="Arial"/>
      <w:b/>
      <w:bCs/>
      <w:color w:val="220000"/>
      <w:sz w:val="32"/>
      <w:szCs w:val="36"/>
      <w:lang w:eastAsia="es-AR"/>
    </w:rPr>
  </w:style>
  <w:style w:type="character" w:customStyle="1" w:styleId="Heading3Char">
    <w:name w:val="Heading 3 Char"/>
    <w:link w:val="Heading3"/>
    <w:rsid w:val="003A5FCF"/>
    <w:rPr>
      <w:rFonts w:ascii="Arial" w:eastAsia="Arial" w:hAnsi="Arial" w:cs="Arial"/>
      <w:b/>
      <w:bCs/>
      <w:color w:val="00002A"/>
      <w:sz w:val="28"/>
      <w:szCs w:val="28"/>
    </w:rPr>
  </w:style>
  <w:style w:type="character" w:customStyle="1" w:styleId="Heading4Char">
    <w:name w:val="Heading 4 Char"/>
    <w:basedOn w:val="DefaultParagraphFont"/>
    <w:link w:val="Heading4"/>
    <w:rsid w:val="003A5FCF"/>
    <w:rPr>
      <w:rFonts w:ascii="Arial" w:eastAsia="Arial" w:hAnsi="Arial" w:cs="Arial"/>
      <w:b/>
      <w:bCs/>
      <w:color w:val="000000"/>
      <w:sz w:val="24"/>
      <w:szCs w:val="24"/>
    </w:rPr>
  </w:style>
  <w:style w:type="character" w:customStyle="1" w:styleId="Heading5Char">
    <w:name w:val="Heading 5 Char"/>
    <w:basedOn w:val="DefaultParagraphFont"/>
    <w:link w:val="Heading5"/>
    <w:rsid w:val="003A5FCF"/>
    <w:rPr>
      <w:rFonts w:ascii="Arial" w:eastAsia="Arial" w:hAnsi="Arial" w:cs="Arial"/>
      <w:b/>
      <w:bCs/>
      <w:color w:val="000000"/>
      <w:sz w:val="22"/>
      <w:szCs w:val="22"/>
    </w:rPr>
  </w:style>
  <w:style w:type="character" w:customStyle="1" w:styleId="Heading6Char">
    <w:name w:val="Heading 6 Char"/>
    <w:basedOn w:val="DefaultParagraphFont"/>
    <w:link w:val="Heading6"/>
    <w:rsid w:val="003A5FCF"/>
    <w:rPr>
      <w:rFonts w:ascii="Arial" w:eastAsia="Arial" w:hAnsi="Arial" w:cs="Arial"/>
      <w:b/>
      <w:bCs/>
      <w:color w:val="000000"/>
    </w:rPr>
  </w:style>
  <w:style w:type="paragraph" w:styleId="Title">
    <w:name w:val="Title"/>
    <w:basedOn w:val="Normal"/>
    <w:next w:val="Normal"/>
    <w:link w:val="TitleChar"/>
    <w:qFormat/>
    <w:rsid w:val="003A5FCF"/>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link w:val="Title"/>
    <w:rsid w:val="003A5FCF"/>
    <w:rPr>
      <w:rFonts w:ascii="Cambria" w:hAnsi="Cambria"/>
      <w:b/>
      <w:bCs/>
      <w:color w:val="000000"/>
      <w:kern w:val="28"/>
      <w:sz w:val="32"/>
      <w:szCs w:val="32"/>
    </w:rPr>
  </w:style>
  <w:style w:type="character" w:styleId="Emphasis">
    <w:name w:val="Emphasis"/>
    <w:qFormat/>
    <w:rsid w:val="003A5FCF"/>
    <w:rPr>
      <w:i/>
      <w:iCs/>
    </w:rPr>
  </w:style>
  <w:style w:type="paragraph" w:styleId="ListParagraph">
    <w:name w:val="List Paragraph"/>
    <w:basedOn w:val="Normal"/>
    <w:uiPriority w:val="34"/>
    <w:qFormat/>
    <w:rsid w:val="003A5FCF"/>
    <w:pPr>
      <w:ind w:left="708"/>
    </w:pPr>
  </w:style>
  <w:style w:type="paragraph" w:styleId="BalloonText">
    <w:name w:val="Balloon Text"/>
    <w:basedOn w:val="Normal"/>
    <w:link w:val="BalloonTextChar"/>
    <w:uiPriority w:val="99"/>
    <w:semiHidden/>
    <w:unhideWhenUsed/>
    <w:rsid w:val="00D330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05A"/>
    <w:rPr>
      <w:rFonts w:ascii="Tahoma" w:hAnsi="Tahoma" w:cs="Tahoma"/>
      <w:color w:val="000000"/>
      <w:sz w:val="16"/>
      <w:szCs w:val="16"/>
    </w:rPr>
  </w:style>
  <w:style w:type="character" w:styleId="CommentReference">
    <w:name w:val="annotation reference"/>
    <w:basedOn w:val="DefaultParagraphFont"/>
    <w:uiPriority w:val="99"/>
    <w:semiHidden/>
    <w:unhideWhenUsed/>
    <w:rsid w:val="00E43833"/>
    <w:rPr>
      <w:sz w:val="16"/>
      <w:szCs w:val="16"/>
    </w:rPr>
  </w:style>
  <w:style w:type="paragraph" w:styleId="CommentText">
    <w:name w:val="annotation text"/>
    <w:basedOn w:val="Normal"/>
    <w:link w:val="CommentTextChar"/>
    <w:uiPriority w:val="99"/>
    <w:semiHidden/>
    <w:unhideWhenUsed/>
    <w:rsid w:val="00E43833"/>
    <w:pPr>
      <w:spacing w:line="240" w:lineRule="auto"/>
    </w:pPr>
    <w:rPr>
      <w:sz w:val="20"/>
      <w:szCs w:val="20"/>
    </w:rPr>
  </w:style>
  <w:style w:type="character" w:customStyle="1" w:styleId="CommentTextChar">
    <w:name w:val="Comment Text Char"/>
    <w:basedOn w:val="DefaultParagraphFont"/>
    <w:link w:val="CommentText"/>
    <w:uiPriority w:val="99"/>
    <w:semiHidden/>
    <w:rsid w:val="00E43833"/>
    <w:rPr>
      <w:rFonts w:ascii="Arial" w:hAnsi="Arial" w:cs="Arial"/>
      <w:color w:val="000000"/>
    </w:rPr>
  </w:style>
  <w:style w:type="paragraph" w:styleId="CommentSubject">
    <w:name w:val="annotation subject"/>
    <w:basedOn w:val="CommentText"/>
    <w:next w:val="CommentText"/>
    <w:link w:val="CommentSubjectChar"/>
    <w:uiPriority w:val="99"/>
    <w:semiHidden/>
    <w:unhideWhenUsed/>
    <w:rsid w:val="00E43833"/>
    <w:rPr>
      <w:b/>
      <w:bCs/>
    </w:rPr>
  </w:style>
  <w:style w:type="character" w:customStyle="1" w:styleId="CommentSubjectChar">
    <w:name w:val="Comment Subject Char"/>
    <w:basedOn w:val="CommentTextChar"/>
    <w:link w:val="CommentSubject"/>
    <w:uiPriority w:val="99"/>
    <w:semiHidden/>
    <w:rsid w:val="00E43833"/>
    <w:rPr>
      <w:rFonts w:ascii="Arial" w:hAnsi="Arial" w:cs="Arial"/>
      <w:b/>
      <w:bCs/>
      <w:color w:val="000000"/>
    </w:rPr>
  </w:style>
  <w:style w:type="paragraph" w:styleId="Header">
    <w:name w:val="header"/>
    <w:basedOn w:val="Normal"/>
    <w:link w:val="HeaderChar"/>
    <w:uiPriority w:val="99"/>
    <w:unhideWhenUsed/>
    <w:rsid w:val="00E407A4"/>
    <w:pPr>
      <w:tabs>
        <w:tab w:val="center" w:pos="4680"/>
        <w:tab w:val="right" w:pos="9360"/>
      </w:tabs>
      <w:spacing w:line="240" w:lineRule="auto"/>
    </w:pPr>
  </w:style>
  <w:style w:type="character" w:customStyle="1" w:styleId="HeaderChar">
    <w:name w:val="Header Char"/>
    <w:basedOn w:val="DefaultParagraphFont"/>
    <w:link w:val="Header"/>
    <w:uiPriority w:val="99"/>
    <w:rsid w:val="00E407A4"/>
    <w:rPr>
      <w:rFonts w:ascii="Arial" w:hAnsi="Arial" w:cs="Arial"/>
      <w:color w:val="000000"/>
      <w:sz w:val="22"/>
      <w:szCs w:val="22"/>
    </w:rPr>
  </w:style>
  <w:style w:type="paragraph" w:styleId="Footer">
    <w:name w:val="footer"/>
    <w:basedOn w:val="Normal"/>
    <w:link w:val="FooterChar"/>
    <w:uiPriority w:val="99"/>
    <w:unhideWhenUsed/>
    <w:rsid w:val="00E407A4"/>
    <w:pPr>
      <w:tabs>
        <w:tab w:val="center" w:pos="4680"/>
        <w:tab w:val="right" w:pos="9360"/>
      </w:tabs>
      <w:spacing w:line="240" w:lineRule="auto"/>
    </w:pPr>
  </w:style>
  <w:style w:type="character" w:customStyle="1" w:styleId="FooterChar">
    <w:name w:val="Footer Char"/>
    <w:basedOn w:val="DefaultParagraphFont"/>
    <w:link w:val="Footer"/>
    <w:uiPriority w:val="99"/>
    <w:rsid w:val="00E407A4"/>
    <w:rPr>
      <w:rFonts w:ascii="Arial" w:hAnsi="Arial" w:cs="Arial"/>
      <w:color w:val="000000"/>
      <w:sz w:val="22"/>
      <w:szCs w:val="22"/>
    </w:rPr>
  </w:style>
  <w:style w:type="paragraph" w:styleId="FootnoteText">
    <w:name w:val="footnote text"/>
    <w:basedOn w:val="Normal"/>
    <w:link w:val="FootnoteTextChar"/>
    <w:uiPriority w:val="99"/>
    <w:semiHidden/>
    <w:unhideWhenUsed/>
    <w:rsid w:val="002A6A9A"/>
    <w:pPr>
      <w:spacing w:line="240" w:lineRule="auto"/>
    </w:pPr>
    <w:rPr>
      <w:sz w:val="20"/>
      <w:szCs w:val="20"/>
    </w:rPr>
  </w:style>
  <w:style w:type="character" w:customStyle="1" w:styleId="FootnoteTextChar">
    <w:name w:val="Footnote Text Char"/>
    <w:basedOn w:val="DefaultParagraphFont"/>
    <w:link w:val="FootnoteText"/>
    <w:uiPriority w:val="99"/>
    <w:semiHidden/>
    <w:rsid w:val="002A6A9A"/>
    <w:rPr>
      <w:rFonts w:ascii="Arial" w:hAnsi="Arial" w:cs="Arial"/>
      <w:color w:val="000000"/>
    </w:rPr>
  </w:style>
  <w:style w:type="character" w:styleId="FootnoteReference">
    <w:name w:val="footnote reference"/>
    <w:basedOn w:val="DefaultParagraphFont"/>
    <w:uiPriority w:val="99"/>
    <w:semiHidden/>
    <w:unhideWhenUsed/>
    <w:rsid w:val="002A6A9A"/>
    <w:rPr>
      <w:vertAlign w:val="superscript"/>
    </w:rPr>
  </w:style>
  <w:style w:type="character" w:styleId="Hyperlink">
    <w:name w:val="Hyperlink"/>
    <w:basedOn w:val="DefaultParagraphFont"/>
    <w:uiPriority w:val="99"/>
    <w:unhideWhenUsed/>
    <w:rsid w:val="00414559"/>
    <w:rPr>
      <w:color w:val="0000FF"/>
      <w:u w:val="single"/>
    </w:rPr>
  </w:style>
  <w:style w:type="paragraph" w:styleId="TOCHeading">
    <w:name w:val="TOC Heading"/>
    <w:basedOn w:val="Heading1"/>
    <w:next w:val="Normal"/>
    <w:uiPriority w:val="39"/>
    <w:unhideWhenUsed/>
    <w:qFormat/>
    <w:rsid w:val="002D2A65"/>
    <w:pPr>
      <w:keepNext/>
      <w:keepLines/>
      <w:spacing w:after="0" w:line="276" w:lineRule="auto"/>
      <w:outlineLvl w:val="9"/>
    </w:pPr>
    <w:rPr>
      <w:rFonts w:asciiTheme="majorHAnsi" w:eastAsiaTheme="majorEastAsia" w:hAnsiTheme="majorHAnsi" w:cstheme="majorBidi"/>
      <w:color w:val="365F91" w:themeColor="accent1" w:themeShade="BF"/>
      <w:sz w:val="28"/>
      <w:szCs w:val="28"/>
      <w:lang w:val="en-US" w:eastAsia="ja-JP"/>
    </w:rPr>
  </w:style>
  <w:style w:type="paragraph" w:styleId="TOC3">
    <w:name w:val="toc 3"/>
    <w:basedOn w:val="Normal"/>
    <w:next w:val="Normal"/>
    <w:autoRedefine/>
    <w:uiPriority w:val="39"/>
    <w:unhideWhenUsed/>
    <w:rsid w:val="002D2A65"/>
    <w:pPr>
      <w:spacing w:after="100"/>
      <w:ind w:left="440"/>
    </w:pPr>
  </w:style>
</w:styles>
</file>

<file path=word/webSettings.xml><?xml version="1.0" encoding="utf-8"?>
<w:webSettings xmlns:r="http://schemas.openxmlformats.org/officeDocument/2006/relationships" xmlns:w="http://schemas.openxmlformats.org/wordprocessingml/2006/main">
  <w:divs>
    <w:div w:id="170418334">
      <w:bodyDiv w:val="1"/>
      <w:marLeft w:val="0"/>
      <w:marRight w:val="0"/>
      <w:marTop w:val="0"/>
      <w:marBottom w:val="0"/>
      <w:divBdr>
        <w:top w:val="none" w:sz="0" w:space="0" w:color="auto"/>
        <w:left w:val="none" w:sz="0" w:space="0" w:color="auto"/>
        <w:bottom w:val="none" w:sz="0" w:space="0" w:color="auto"/>
        <w:right w:val="none" w:sz="0" w:space="0" w:color="auto"/>
      </w:divBdr>
    </w:div>
    <w:div w:id="227156486">
      <w:bodyDiv w:val="1"/>
      <w:marLeft w:val="0"/>
      <w:marRight w:val="0"/>
      <w:marTop w:val="0"/>
      <w:marBottom w:val="0"/>
      <w:divBdr>
        <w:top w:val="none" w:sz="0" w:space="0" w:color="auto"/>
        <w:left w:val="none" w:sz="0" w:space="0" w:color="auto"/>
        <w:bottom w:val="none" w:sz="0" w:space="0" w:color="auto"/>
        <w:right w:val="none" w:sz="0" w:space="0" w:color="auto"/>
      </w:divBdr>
    </w:div>
    <w:div w:id="976229003">
      <w:bodyDiv w:val="1"/>
      <w:marLeft w:val="0"/>
      <w:marRight w:val="0"/>
      <w:marTop w:val="0"/>
      <w:marBottom w:val="0"/>
      <w:divBdr>
        <w:top w:val="none" w:sz="0" w:space="0" w:color="auto"/>
        <w:left w:val="none" w:sz="0" w:space="0" w:color="auto"/>
        <w:bottom w:val="none" w:sz="0" w:space="0" w:color="auto"/>
        <w:right w:val="none" w:sz="0" w:space="0" w:color="auto"/>
      </w:divBdr>
    </w:div>
    <w:div w:id="1176842506">
      <w:bodyDiv w:val="1"/>
      <w:marLeft w:val="0"/>
      <w:marRight w:val="0"/>
      <w:marTop w:val="0"/>
      <w:marBottom w:val="0"/>
      <w:divBdr>
        <w:top w:val="none" w:sz="0" w:space="0" w:color="auto"/>
        <w:left w:val="none" w:sz="0" w:space="0" w:color="auto"/>
        <w:bottom w:val="none" w:sz="0" w:space="0" w:color="auto"/>
        <w:right w:val="none" w:sz="0" w:space="0" w:color="auto"/>
      </w:divBdr>
    </w:div>
    <w:div w:id="1241982648">
      <w:bodyDiv w:val="1"/>
      <w:marLeft w:val="0"/>
      <w:marRight w:val="0"/>
      <w:marTop w:val="0"/>
      <w:marBottom w:val="0"/>
      <w:divBdr>
        <w:top w:val="none" w:sz="0" w:space="0" w:color="auto"/>
        <w:left w:val="none" w:sz="0" w:space="0" w:color="auto"/>
        <w:bottom w:val="none" w:sz="0" w:space="0" w:color="auto"/>
        <w:right w:val="none" w:sz="0" w:space="0" w:color="auto"/>
      </w:divBdr>
    </w:div>
    <w:div w:id="1647663445">
      <w:bodyDiv w:val="1"/>
      <w:marLeft w:val="0"/>
      <w:marRight w:val="0"/>
      <w:marTop w:val="0"/>
      <w:marBottom w:val="0"/>
      <w:divBdr>
        <w:top w:val="none" w:sz="0" w:space="0" w:color="auto"/>
        <w:left w:val="none" w:sz="0" w:space="0" w:color="auto"/>
        <w:bottom w:val="none" w:sz="0" w:space="0" w:color="auto"/>
        <w:right w:val="none" w:sz="0" w:space="0" w:color="auto"/>
      </w:divBdr>
    </w:div>
    <w:div w:id="1693067213">
      <w:bodyDiv w:val="1"/>
      <w:marLeft w:val="0"/>
      <w:marRight w:val="0"/>
      <w:marTop w:val="0"/>
      <w:marBottom w:val="0"/>
      <w:divBdr>
        <w:top w:val="none" w:sz="0" w:space="0" w:color="auto"/>
        <w:left w:val="none" w:sz="0" w:space="0" w:color="auto"/>
        <w:bottom w:val="none" w:sz="0" w:space="0" w:color="auto"/>
        <w:right w:val="none" w:sz="0" w:space="0" w:color="auto"/>
      </w:divBdr>
    </w:div>
    <w:div w:id="192788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hyperlink" Target="http://libcloud.apache.org/" TargetMode="Externa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asein-cloud.sourceforge.net/" TargetMode="External"/><Relationship Id="rId5" Type="http://schemas.openxmlformats.org/officeDocument/2006/relationships/webSettings" Target="webSettings.xml"/><Relationship Id="rId15" Type="http://schemas.openxmlformats.org/officeDocument/2006/relationships/hyperlink" Target="http://code.google.com/p/jcloud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aws.typepad.com/aws/2010/11/amazon-s3-multipart-up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0528FC-D80B-47DB-9DA8-13916B124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8498</TotalTime>
  <Pages>18</Pages>
  <Words>5044</Words>
  <Characters>28756</Characters>
  <Application>Microsoft Office Word</Application>
  <DocSecurity>0</DocSecurity>
  <Lines>239</Lines>
  <Paragraphs>67</Paragraphs>
  <ScaleCrop>false</ScaleCrop>
  <HeadingPairs>
    <vt:vector size="6" baseType="variant">
      <vt:variant>
        <vt:lpstr>Title</vt:lpstr>
      </vt:variant>
      <vt:variant>
        <vt:i4>1</vt:i4>
      </vt:variant>
      <vt:variant>
        <vt:lpstr>Headings</vt:lpstr>
      </vt:variant>
      <vt:variant>
        <vt:i4>5</vt:i4>
      </vt:variant>
      <vt:variant>
        <vt:lpstr>Título</vt:lpstr>
      </vt:variant>
      <vt:variant>
        <vt:i4>1</vt:i4>
      </vt:variant>
    </vt:vector>
  </HeadingPairs>
  <TitlesOfParts>
    <vt:vector size="7" baseType="lpstr">
      <vt:lpstr/>
      <vt:lpstr>    2. Estado del arte</vt:lpstr>
      <vt:lpstr>        2.1 Frameworks actuales </vt:lpstr>
      <vt:lpstr>        2.1 Frameworks actuales </vt:lpstr>
      <vt:lpstr>        </vt:lpstr>
      <vt:lpstr>        2.2. Resultados generales</vt:lpstr>
      <vt:lpstr/>
    </vt:vector>
  </TitlesOfParts>
  <Company/>
  <LinksUpToDate>false</LinksUpToDate>
  <CharactersWithSpaces>33733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Kireta</dc:creator>
  <cp:lastModifiedBy>Kireta</cp:lastModifiedBy>
  <cp:revision>72</cp:revision>
  <dcterms:created xsi:type="dcterms:W3CDTF">2012-10-21T18:55:00Z</dcterms:created>
  <dcterms:modified xsi:type="dcterms:W3CDTF">2013-01-01T14:24:00Z</dcterms:modified>
</cp:coreProperties>
</file>