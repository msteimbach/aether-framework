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660" w:rsidRPr="006B74E7" w:rsidRDefault="00E50660" w:rsidP="006B74E7">
      <w:pPr>
        <w:pStyle w:val="Heading2"/>
      </w:pPr>
      <w:bookmarkStart w:id="0" w:name="_Toc339204579"/>
      <w:r w:rsidRPr="006B74E7">
        <w:t>2. Estado del arte</w:t>
      </w:r>
    </w:p>
    <w:p w:rsidR="00E50660" w:rsidRPr="006B74E7" w:rsidRDefault="00FF7A02" w:rsidP="00FF7A02">
      <w:pPr>
        <w:jc w:val="both"/>
        <w:rPr>
          <w:rFonts w:asciiTheme="minorHAnsi" w:hAnsiTheme="minorHAnsi" w:cstheme="minorHAnsi"/>
        </w:rPr>
      </w:pPr>
      <w:r w:rsidRPr="006B74E7">
        <w:rPr>
          <w:rFonts w:asciiTheme="minorHAnsi" w:hAnsiTheme="minorHAnsi" w:cstheme="minorHAnsi"/>
        </w:rPr>
        <w:t xml:space="preserve">Actualmente existen diversas alternativas que permiten en mayor o menor medida abstraerse del proveedor de servicios de cloud </w:t>
      </w:r>
      <w:proofErr w:type="spellStart"/>
      <w:r w:rsidRPr="006B74E7">
        <w:rPr>
          <w:rFonts w:asciiTheme="minorHAnsi" w:hAnsiTheme="minorHAnsi" w:cstheme="minorHAnsi"/>
        </w:rPr>
        <w:t>computing</w:t>
      </w:r>
      <w:proofErr w:type="spellEnd"/>
      <w:r w:rsidRPr="006B74E7">
        <w:rPr>
          <w:rFonts w:asciiTheme="minorHAnsi" w:hAnsiTheme="minorHAnsi" w:cstheme="minorHAnsi"/>
        </w:rPr>
        <w:t xml:space="preserve"> a utilizar. Esto es útil ya que diversos factores pueden hacer que un usuario desee cambiar de proveedor, incluso </w:t>
      </w:r>
      <w:r w:rsidR="00A20971">
        <w:rPr>
          <w:rFonts w:asciiTheme="minorHAnsi" w:hAnsiTheme="minorHAnsi" w:cstheme="minorHAnsi"/>
        </w:rPr>
        <w:t>teniendo</w:t>
      </w:r>
      <w:r w:rsidRPr="006B74E7">
        <w:rPr>
          <w:rFonts w:asciiTheme="minorHAnsi" w:hAnsiTheme="minorHAnsi" w:cstheme="minorHAnsi"/>
        </w:rPr>
        <w:t xml:space="preserve"> su aplicación en producción. Por ejemplo, los costos de un proveedor </w:t>
      </w:r>
      <w:r w:rsidR="00A20971">
        <w:rPr>
          <w:rFonts w:asciiTheme="minorHAnsi" w:hAnsiTheme="minorHAnsi" w:cstheme="minorHAnsi"/>
        </w:rPr>
        <w:t>pueden bajar y convertirlo</w:t>
      </w:r>
      <w:r w:rsidRPr="006B74E7">
        <w:rPr>
          <w:rFonts w:asciiTheme="minorHAnsi" w:hAnsiTheme="minorHAnsi" w:cstheme="minorHAnsi"/>
        </w:rPr>
        <w:t xml:space="preserve"> en una alternativa conveniente. Otro caso podría ser la velocidad de red que posea determinado proveedor para una ubicación geográfica </w:t>
      </w:r>
      <w:r w:rsidR="00A20971">
        <w:rPr>
          <w:rFonts w:asciiTheme="minorHAnsi" w:hAnsiTheme="minorHAnsi" w:cstheme="minorHAnsi"/>
        </w:rPr>
        <w:t>especí</w:t>
      </w:r>
      <w:r w:rsidRPr="006B74E7">
        <w:rPr>
          <w:rFonts w:asciiTheme="minorHAnsi" w:hAnsiTheme="minorHAnsi" w:cstheme="minorHAnsi"/>
        </w:rPr>
        <w:t>fica. Incluso se podrían usar varios servicios en</w:t>
      </w:r>
      <w:r w:rsidR="0030007B" w:rsidRPr="006B74E7">
        <w:rPr>
          <w:rFonts w:asciiTheme="minorHAnsi" w:hAnsiTheme="minorHAnsi" w:cstheme="minorHAnsi"/>
        </w:rPr>
        <w:t xml:space="preserve"> </w:t>
      </w:r>
      <w:r w:rsidR="006B74E7" w:rsidRPr="006B74E7">
        <w:rPr>
          <w:rFonts w:asciiTheme="minorHAnsi" w:hAnsiTheme="minorHAnsi" w:cstheme="minorHAnsi"/>
        </w:rPr>
        <w:t>simultáneo</w:t>
      </w:r>
      <w:r w:rsidRPr="006B74E7">
        <w:rPr>
          <w:rFonts w:asciiTheme="minorHAnsi" w:hAnsiTheme="minorHAnsi" w:cstheme="minorHAnsi"/>
        </w:rPr>
        <w:t xml:space="preserve"> para generar redundancia. Los casos son muchos y todos bien fundados</w:t>
      </w:r>
      <w:r w:rsidR="00A20971">
        <w:rPr>
          <w:rFonts w:asciiTheme="minorHAnsi" w:hAnsiTheme="minorHAnsi" w:cstheme="minorHAnsi"/>
        </w:rPr>
        <w:t xml:space="preserve">. </w:t>
      </w:r>
      <w:r w:rsidRPr="006B74E7">
        <w:rPr>
          <w:rFonts w:asciiTheme="minorHAnsi" w:hAnsiTheme="minorHAnsi" w:cstheme="minorHAnsi"/>
        </w:rPr>
        <w:t>En las secciones siguientes se presenta</w:t>
      </w:r>
      <w:r w:rsidR="009B2609" w:rsidRPr="006B74E7">
        <w:rPr>
          <w:rFonts w:asciiTheme="minorHAnsi" w:hAnsiTheme="minorHAnsi" w:cstheme="minorHAnsi"/>
        </w:rPr>
        <w:t>n</w:t>
      </w:r>
      <w:r w:rsidRPr="006B74E7">
        <w:rPr>
          <w:rFonts w:asciiTheme="minorHAnsi" w:hAnsiTheme="minorHAnsi" w:cstheme="minorHAnsi"/>
        </w:rPr>
        <w:t xml:space="preserve"> brevemente </w:t>
      </w:r>
      <w:r w:rsidR="009B2609" w:rsidRPr="006B74E7">
        <w:rPr>
          <w:rFonts w:asciiTheme="minorHAnsi" w:hAnsiTheme="minorHAnsi" w:cstheme="minorHAnsi"/>
        </w:rPr>
        <w:t xml:space="preserve">las capacidades de los </w:t>
      </w:r>
      <w:r w:rsidRPr="006B74E7">
        <w:rPr>
          <w:rFonts w:asciiTheme="minorHAnsi" w:hAnsiTheme="minorHAnsi" w:cstheme="minorHAnsi"/>
        </w:rPr>
        <w:t>framework</w:t>
      </w:r>
      <w:r w:rsidR="009B2609" w:rsidRPr="006B74E7">
        <w:rPr>
          <w:rFonts w:asciiTheme="minorHAnsi" w:hAnsiTheme="minorHAnsi" w:cstheme="minorHAnsi"/>
        </w:rPr>
        <w:t>s</w:t>
      </w:r>
      <w:r w:rsidRPr="006B74E7">
        <w:rPr>
          <w:rFonts w:asciiTheme="minorHAnsi" w:hAnsiTheme="minorHAnsi" w:cstheme="minorHAnsi"/>
        </w:rPr>
        <w:t xml:space="preserve"> existente</w:t>
      </w:r>
      <w:r w:rsidR="009B2609" w:rsidRPr="006B74E7">
        <w:rPr>
          <w:rFonts w:asciiTheme="minorHAnsi" w:hAnsiTheme="minorHAnsi" w:cstheme="minorHAnsi"/>
        </w:rPr>
        <w:t xml:space="preserve">s con el objetivo de detectar puntos </w:t>
      </w:r>
      <w:del w:id="1" w:author="Marcos" w:date="2012-11-06T16:04:00Z">
        <w:r w:rsidR="009B2609" w:rsidRPr="006B74E7" w:rsidDel="00721061">
          <w:rPr>
            <w:rFonts w:asciiTheme="minorHAnsi" w:hAnsiTheme="minorHAnsi" w:cstheme="minorHAnsi"/>
          </w:rPr>
          <w:delText xml:space="preserve">flojos </w:delText>
        </w:r>
      </w:del>
      <w:ins w:id="2" w:author="Marcos" w:date="2012-11-06T16:04:00Z">
        <w:r w:rsidR="00721061">
          <w:rPr>
            <w:rFonts w:asciiTheme="minorHAnsi" w:hAnsiTheme="minorHAnsi" w:cstheme="minorHAnsi"/>
          </w:rPr>
          <w:t>débiles</w:t>
        </w:r>
        <w:r w:rsidR="00721061" w:rsidRPr="006B74E7">
          <w:rPr>
            <w:rFonts w:asciiTheme="minorHAnsi" w:hAnsiTheme="minorHAnsi" w:cstheme="minorHAnsi"/>
          </w:rPr>
          <w:t xml:space="preserve"> </w:t>
        </w:r>
      </w:ins>
      <w:r w:rsidR="009B2609" w:rsidRPr="006B74E7">
        <w:rPr>
          <w:rFonts w:asciiTheme="minorHAnsi" w:hAnsiTheme="minorHAnsi" w:cstheme="minorHAnsi"/>
        </w:rPr>
        <w:t xml:space="preserve">en su diseño. Para este fin, se resaltan </w:t>
      </w:r>
      <w:r w:rsidRPr="006B74E7">
        <w:rPr>
          <w:rFonts w:asciiTheme="minorHAnsi" w:hAnsiTheme="minorHAnsi" w:cstheme="minorHAnsi"/>
        </w:rPr>
        <w:t xml:space="preserve">las facilidades que posee </w:t>
      </w:r>
      <w:ins w:id="3" w:author="Marcos" w:date="2012-11-06T17:52:00Z">
        <w:r w:rsidR="00525CC6">
          <w:rPr>
            <w:rFonts w:asciiTheme="minorHAnsi" w:hAnsiTheme="minorHAnsi" w:cstheme="minorHAnsi"/>
          </w:rPr>
          <w:t xml:space="preserve">cada uno </w:t>
        </w:r>
      </w:ins>
      <w:r w:rsidRPr="006B74E7">
        <w:rPr>
          <w:rFonts w:asciiTheme="minorHAnsi" w:hAnsiTheme="minorHAnsi" w:cstheme="minorHAnsi"/>
        </w:rPr>
        <w:t>para cumplir con</w:t>
      </w:r>
      <w:r w:rsidR="0030007B" w:rsidRPr="006B74E7">
        <w:rPr>
          <w:rFonts w:asciiTheme="minorHAnsi" w:hAnsiTheme="minorHAnsi" w:cstheme="minorHAnsi"/>
        </w:rPr>
        <w:t xml:space="preserve"> los siguiente</w:t>
      </w:r>
      <w:r w:rsidR="009B2609" w:rsidRPr="006B74E7">
        <w:rPr>
          <w:rFonts w:asciiTheme="minorHAnsi" w:hAnsiTheme="minorHAnsi" w:cstheme="minorHAnsi"/>
        </w:rPr>
        <w:t>s</w:t>
      </w:r>
      <w:r w:rsidR="0030007B" w:rsidRPr="006B74E7">
        <w:rPr>
          <w:rFonts w:asciiTheme="minorHAnsi" w:hAnsiTheme="minorHAnsi" w:cstheme="minorHAnsi"/>
        </w:rPr>
        <w:t xml:space="preserve"> </w:t>
      </w:r>
      <w:r w:rsidR="009B2609" w:rsidRPr="006B74E7">
        <w:rPr>
          <w:rFonts w:asciiTheme="minorHAnsi" w:hAnsiTheme="minorHAnsi" w:cstheme="minorHAnsi"/>
        </w:rPr>
        <w:t>puntos</w:t>
      </w:r>
      <w:r w:rsidRPr="006B74E7">
        <w:rPr>
          <w:rFonts w:asciiTheme="minorHAnsi" w:hAnsiTheme="minorHAnsi" w:cstheme="minorHAnsi"/>
        </w:rPr>
        <w:t>:</w:t>
      </w:r>
    </w:p>
    <w:p w:rsidR="0030007B" w:rsidRPr="006B74E7" w:rsidRDefault="0030007B" w:rsidP="00FF7A02">
      <w:pPr>
        <w:jc w:val="both"/>
        <w:rPr>
          <w:rFonts w:asciiTheme="minorHAnsi" w:hAnsiTheme="minorHAnsi" w:cstheme="minorHAnsi"/>
        </w:rPr>
      </w:pPr>
    </w:p>
    <w:p w:rsidR="0030007B" w:rsidRPr="00A20971" w:rsidRDefault="0030007B" w:rsidP="00A20971">
      <w:pPr>
        <w:pStyle w:val="ListParagraph"/>
        <w:numPr>
          <w:ilvl w:val="0"/>
          <w:numId w:val="8"/>
        </w:numPr>
        <w:jc w:val="both"/>
        <w:rPr>
          <w:rFonts w:asciiTheme="minorHAnsi" w:hAnsiTheme="minorHAnsi" w:cstheme="minorHAnsi"/>
        </w:rPr>
      </w:pPr>
      <w:r w:rsidRPr="00A20971">
        <w:rPr>
          <w:rFonts w:asciiTheme="minorHAnsi" w:hAnsiTheme="minorHAnsi" w:cstheme="minorHAnsi"/>
        </w:rPr>
        <w:t>Soporte para las primitivas básicas de storage. Esto significa evaluar si el framework es capaz de subir y bajar archivos, listarlos, extraer sus metadatos o borrarlos</w:t>
      </w:r>
    </w:p>
    <w:p w:rsidR="009B2609" w:rsidRPr="006B74E7" w:rsidRDefault="009B2609" w:rsidP="00FF7A02">
      <w:pPr>
        <w:jc w:val="both"/>
        <w:rPr>
          <w:rFonts w:asciiTheme="minorHAnsi" w:hAnsiTheme="minorHAnsi" w:cstheme="minorHAnsi"/>
        </w:rPr>
      </w:pPr>
    </w:p>
    <w:p w:rsidR="0030007B" w:rsidRPr="00A20971" w:rsidRDefault="0030007B" w:rsidP="00A20971">
      <w:pPr>
        <w:pStyle w:val="ListParagraph"/>
        <w:numPr>
          <w:ilvl w:val="0"/>
          <w:numId w:val="8"/>
        </w:numPr>
        <w:jc w:val="both"/>
        <w:rPr>
          <w:rFonts w:asciiTheme="minorHAnsi" w:hAnsiTheme="minorHAnsi" w:cstheme="minorHAnsi"/>
        </w:rPr>
      </w:pPr>
      <w:r w:rsidRPr="00A20971">
        <w:rPr>
          <w:rFonts w:asciiTheme="minorHAnsi" w:hAnsiTheme="minorHAnsi" w:cstheme="minorHAnsi"/>
        </w:rPr>
        <w:t xml:space="preserve">Capacidad de migrar entre protocolos sin producir mayores cambios en la aplicación. Por ejemplo, una aplicación codificada para S3, </w:t>
      </w:r>
      <w:ins w:id="4" w:author="Marcos" w:date="2012-11-06T17:53:00Z">
        <w:r w:rsidR="00525CC6">
          <w:rPr>
            <w:rFonts w:asciiTheme="minorHAnsi" w:hAnsiTheme="minorHAnsi" w:cstheme="minorHAnsi"/>
          </w:rPr>
          <w:t>¿</w:t>
        </w:r>
      </w:ins>
      <w:r w:rsidRPr="00A20971">
        <w:rPr>
          <w:rFonts w:asciiTheme="minorHAnsi" w:hAnsiTheme="minorHAnsi" w:cstheme="minorHAnsi"/>
        </w:rPr>
        <w:t xml:space="preserve">puede migrarse a Google Storage? Si es </w:t>
      </w:r>
      <w:proofErr w:type="spellStart"/>
      <w:r w:rsidRPr="00A20971">
        <w:rPr>
          <w:rFonts w:asciiTheme="minorHAnsi" w:hAnsiTheme="minorHAnsi" w:cstheme="minorHAnsi"/>
        </w:rPr>
        <w:t>asi</w:t>
      </w:r>
      <w:proofErr w:type="spellEnd"/>
      <w:r w:rsidRPr="00A20971">
        <w:rPr>
          <w:rFonts w:asciiTheme="minorHAnsi" w:hAnsiTheme="minorHAnsi" w:cstheme="minorHAnsi"/>
        </w:rPr>
        <w:t xml:space="preserve">, </w:t>
      </w:r>
      <w:ins w:id="5" w:author="Marcos" w:date="2012-11-06T17:53:00Z">
        <w:r w:rsidR="00525CC6">
          <w:rPr>
            <w:rFonts w:asciiTheme="minorHAnsi" w:hAnsiTheme="minorHAnsi" w:cstheme="minorHAnsi"/>
          </w:rPr>
          <w:t>¿</w:t>
        </w:r>
      </w:ins>
      <w:r w:rsidRPr="00A20971">
        <w:rPr>
          <w:rFonts w:asciiTheme="minorHAnsi" w:hAnsiTheme="minorHAnsi" w:cstheme="minorHAnsi"/>
        </w:rPr>
        <w:t>impacta en el código fuente? Puede hacerse de manera simple por archivos de configuración</w:t>
      </w:r>
      <w:proofErr w:type="gramStart"/>
      <w:r w:rsidRPr="00A20971">
        <w:rPr>
          <w:rFonts w:asciiTheme="minorHAnsi" w:hAnsiTheme="minorHAnsi" w:cstheme="minorHAnsi"/>
        </w:rPr>
        <w:t>?</w:t>
      </w:r>
      <w:proofErr w:type="gramEnd"/>
    </w:p>
    <w:p w:rsidR="0030007B" w:rsidRPr="006B74E7" w:rsidRDefault="0030007B" w:rsidP="00FF7A02">
      <w:pPr>
        <w:jc w:val="both"/>
        <w:rPr>
          <w:rFonts w:asciiTheme="minorHAnsi" w:hAnsiTheme="minorHAnsi" w:cstheme="minorHAnsi"/>
        </w:rPr>
      </w:pPr>
    </w:p>
    <w:p w:rsidR="0030007B" w:rsidRDefault="0030007B" w:rsidP="00A20971">
      <w:pPr>
        <w:pStyle w:val="ListParagraph"/>
        <w:numPr>
          <w:ilvl w:val="0"/>
          <w:numId w:val="8"/>
        </w:numPr>
        <w:jc w:val="both"/>
        <w:rPr>
          <w:rFonts w:asciiTheme="minorHAnsi" w:hAnsiTheme="minorHAnsi" w:cstheme="minorHAnsi"/>
        </w:rPr>
      </w:pPr>
      <w:r w:rsidRPr="00A20971">
        <w:rPr>
          <w:rFonts w:asciiTheme="minorHAnsi" w:hAnsiTheme="minorHAnsi" w:cstheme="minorHAnsi"/>
        </w:rPr>
        <w:t xml:space="preserve">Facilidades para migrar una aplicación ya codificada desde otro framework. Por ejemplo, si en un primer momento la aplicación se codifico contra el SDK de Amazon, </w:t>
      </w:r>
      <w:ins w:id="6" w:author="Marcos" w:date="2012-11-06T17:55:00Z">
        <w:r w:rsidR="0059493C">
          <w:rPr>
            <w:rFonts w:asciiTheme="minorHAnsi" w:hAnsiTheme="minorHAnsi" w:cstheme="minorHAnsi"/>
          </w:rPr>
          <w:t>¿</w:t>
        </w:r>
      </w:ins>
      <w:r w:rsidRPr="00A20971">
        <w:rPr>
          <w:rFonts w:asciiTheme="minorHAnsi" w:hAnsiTheme="minorHAnsi" w:cstheme="minorHAnsi"/>
        </w:rPr>
        <w:t xml:space="preserve">se provee algún mecanismo para migrar el código a Google Storage? Si esto no es </w:t>
      </w:r>
      <w:r w:rsidR="006B74E7" w:rsidRPr="00A20971">
        <w:rPr>
          <w:rFonts w:asciiTheme="minorHAnsi" w:hAnsiTheme="minorHAnsi" w:cstheme="minorHAnsi"/>
        </w:rPr>
        <w:t>así</w:t>
      </w:r>
      <w:ins w:id="7" w:author="Marcos" w:date="2012-11-06T17:55:00Z">
        <w:r w:rsidR="0059493C">
          <w:rPr>
            <w:rFonts w:asciiTheme="minorHAnsi" w:hAnsiTheme="minorHAnsi" w:cstheme="minorHAnsi"/>
          </w:rPr>
          <w:t>,</w:t>
        </w:r>
      </w:ins>
      <w:r w:rsidRPr="00A20971">
        <w:rPr>
          <w:rFonts w:asciiTheme="minorHAnsi" w:hAnsiTheme="minorHAnsi" w:cstheme="minorHAnsi"/>
        </w:rPr>
        <w:t xml:space="preserve"> </w:t>
      </w:r>
      <w:ins w:id="8" w:author="Marcos" w:date="2012-11-06T17:55:00Z">
        <w:r w:rsidR="0059493C">
          <w:rPr>
            <w:rFonts w:asciiTheme="minorHAnsi" w:hAnsiTheme="minorHAnsi" w:cstheme="minorHAnsi"/>
          </w:rPr>
          <w:t>¿</w:t>
        </w:r>
      </w:ins>
      <w:r w:rsidRPr="00A20971">
        <w:rPr>
          <w:rFonts w:asciiTheme="minorHAnsi" w:hAnsiTheme="minorHAnsi" w:cstheme="minorHAnsi"/>
        </w:rPr>
        <w:t>el usuario debería recodificar su aplicación desde cero para hacer uso del nuevo servicio</w:t>
      </w:r>
      <w:proofErr w:type="gramStart"/>
      <w:ins w:id="9" w:author="Marcos" w:date="2012-11-06T17:55:00Z">
        <w:r w:rsidR="0059493C">
          <w:rPr>
            <w:rFonts w:asciiTheme="minorHAnsi" w:hAnsiTheme="minorHAnsi" w:cstheme="minorHAnsi"/>
          </w:rPr>
          <w:t>?</w:t>
        </w:r>
      </w:ins>
      <w:r w:rsidRPr="00A20971">
        <w:rPr>
          <w:rFonts w:asciiTheme="minorHAnsi" w:hAnsiTheme="minorHAnsi" w:cstheme="minorHAnsi"/>
        </w:rPr>
        <w:t>.</w:t>
      </w:r>
      <w:proofErr w:type="gramEnd"/>
    </w:p>
    <w:p w:rsidR="00A20971" w:rsidRPr="00A20971" w:rsidRDefault="00A20971" w:rsidP="00A20971">
      <w:pPr>
        <w:pStyle w:val="ListParagraph"/>
        <w:rPr>
          <w:rFonts w:asciiTheme="minorHAnsi" w:hAnsiTheme="minorHAnsi" w:cstheme="minorHAnsi"/>
        </w:rPr>
      </w:pPr>
    </w:p>
    <w:p w:rsidR="00A20971" w:rsidRDefault="00A20971" w:rsidP="00A20971">
      <w:pPr>
        <w:jc w:val="both"/>
        <w:rPr>
          <w:ins w:id="10" w:author="Marcos" w:date="2012-11-06T17:56:00Z"/>
          <w:rFonts w:asciiTheme="minorHAnsi" w:hAnsiTheme="minorHAnsi" w:cstheme="minorHAnsi"/>
        </w:rPr>
      </w:pPr>
      <w:r>
        <w:rPr>
          <w:rFonts w:asciiTheme="minorHAnsi" w:hAnsiTheme="minorHAnsi" w:cstheme="minorHAnsi"/>
        </w:rPr>
        <w:t>Se analizaran uno a uno los frameworks actuales, concluyendo el capítulo con una serie de observaciones generales sobre los puntos analizados.</w:t>
      </w:r>
    </w:p>
    <w:p w:rsidR="0059493C" w:rsidRDefault="0059493C" w:rsidP="00A20971">
      <w:pPr>
        <w:jc w:val="both"/>
        <w:rPr>
          <w:ins w:id="11" w:author="Marcos" w:date="2012-11-06T17:56:00Z"/>
          <w:rFonts w:asciiTheme="minorHAnsi" w:hAnsiTheme="minorHAnsi" w:cstheme="minorHAnsi"/>
        </w:rPr>
      </w:pPr>
    </w:p>
    <w:p w:rsidR="0059493C" w:rsidRDefault="0059493C" w:rsidP="00A20971">
      <w:pPr>
        <w:jc w:val="both"/>
        <w:rPr>
          <w:ins w:id="12" w:author="Marcos" w:date="2012-11-06T17:57:00Z"/>
          <w:rFonts w:asciiTheme="minorHAnsi" w:hAnsiTheme="minorHAnsi" w:cstheme="minorHAnsi"/>
        </w:rPr>
      </w:pPr>
      <w:ins w:id="13" w:author="Marcos" w:date="2012-11-06T17:56:00Z">
        <w:r>
          <w:rPr>
            <w:rFonts w:asciiTheme="minorHAnsi" w:hAnsiTheme="minorHAnsi" w:cstheme="minorHAnsi"/>
          </w:rPr>
          <w:t>Agregaría acá un título m</w:t>
        </w:r>
      </w:ins>
      <w:ins w:id="14" w:author="Marcos" w:date="2012-11-15T15:53:00Z">
        <w:r w:rsidR="004141EF">
          <w:rPr>
            <w:rFonts w:asciiTheme="minorHAnsi" w:hAnsiTheme="minorHAnsi" w:cstheme="minorHAnsi"/>
          </w:rPr>
          <w:t>á</w:t>
        </w:r>
      </w:ins>
      <w:ins w:id="15" w:author="Marcos" w:date="2012-11-06T17:56:00Z">
        <w:r>
          <w:rPr>
            <w:rFonts w:asciiTheme="minorHAnsi" w:hAnsiTheme="minorHAnsi" w:cstheme="minorHAnsi"/>
          </w:rPr>
          <w:t>s general antes de describir cada framework</w:t>
        </w:r>
        <w:proofErr w:type="gramStart"/>
        <w:r>
          <w:rPr>
            <w:rFonts w:asciiTheme="minorHAnsi" w:hAnsiTheme="minorHAnsi" w:cstheme="minorHAnsi"/>
          </w:rPr>
          <w:t>..</w:t>
        </w:r>
        <w:proofErr w:type="gramEnd"/>
        <w:r>
          <w:rPr>
            <w:rFonts w:asciiTheme="minorHAnsi" w:hAnsiTheme="minorHAnsi" w:cstheme="minorHAnsi"/>
          </w:rPr>
          <w:t xml:space="preserve"> </w:t>
        </w:r>
      </w:ins>
      <w:proofErr w:type="gramStart"/>
      <w:ins w:id="16" w:author="Marcos" w:date="2012-11-06T17:57:00Z">
        <w:r>
          <w:rPr>
            <w:rFonts w:asciiTheme="minorHAnsi" w:hAnsiTheme="minorHAnsi" w:cstheme="minorHAnsi"/>
          </w:rPr>
          <w:t>algo</w:t>
        </w:r>
        <w:proofErr w:type="gramEnd"/>
        <w:r>
          <w:rPr>
            <w:rFonts w:asciiTheme="minorHAnsi" w:hAnsiTheme="minorHAnsi" w:cstheme="minorHAnsi"/>
          </w:rPr>
          <w:t xml:space="preserve"> </w:t>
        </w:r>
        <w:proofErr w:type="spellStart"/>
        <w:r>
          <w:rPr>
            <w:rFonts w:asciiTheme="minorHAnsi" w:hAnsiTheme="minorHAnsi" w:cstheme="minorHAnsi"/>
          </w:rPr>
          <w:t>asi</w:t>
        </w:r>
        <w:proofErr w:type="spellEnd"/>
        <w:r>
          <w:rPr>
            <w:rFonts w:asciiTheme="minorHAnsi" w:hAnsiTheme="minorHAnsi" w:cstheme="minorHAnsi"/>
          </w:rPr>
          <w:t xml:space="preserve"> como: </w:t>
        </w:r>
      </w:ins>
    </w:p>
    <w:p w:rsidR="0059493C" w:rsidRPr="0059493C" w:rsidDel="0059493C" w:rsidRDefault="0059493C">
      <w:pPr>
        <w:pStyle w:val="Heading3"/>
        <w:jc w:val="both"/>
        <w:rPr>
          <w:del w:id="17" w:author="Marcos" w:date="2012-11-06T17:57:00Z"/>
          <w:rPrChange w:id="18" w:author="Marcos" w:date="2012-11-06T17:57:00Z">
            <w:rPr>
              <w:del w:id="19" w:author="Marcos" w:date="2012-11-06T17:57:00Z"/>
              <w:rFonts w:asciiTheme="minorHAnsi" w:hAnsiTheme="minorHAnsi" w:cstheme="minorHAnsi"/>
            </w:rPr>
          </w:rPrChange>
        </w:rPr>
        <w:pPrChange w:id="20" w:author="Marcos" w:date="2012-11-06T17:57:00Z">
          <w:pPr>
            <w:jc w:val="both"/>
          </w:pPr>
        </w:pPrChange>
      </w:pPr>
      <w:ins w:id="21" w:author="Marcos" w:date="2012-11-06T17:57:00Z">
        <w:r w:rsidRPr="0059493C">
          <w:rPr>
            <w:rPrChange w:id="22" w:author="Marcos" w:date="2012-11-06T17:57:00Z">
              <w:rPr>
                <w:rFonts w:asciiTheme="minorHAnsi" w:hAnsiTheme="minorHAnsi" w:cstheme="minorHAnsi"/>
              </w:rPr>
            </w:rPrChange>
          </w:rPr>
          <w:t>2.1 Frameworks actuales</w:t>
        </w:r>
      </w:ins>
    </w:p>
    <w:p w:rsidR="002D2A65" w:rsidRPr="004A53B1" w:rsidRDefault="002D2A65" w:rsidP="00FF7A02">
      <w:pPr>
        <w:pStyle w:val="Heading3"/>
        <w:jc w:val="both"/>
      </w:pPr>
      <w:r w:rsidRPr="004A53B1">
        <w:t>2.</w:t>
      </w:r>
      <w:r>
        <w:t>1</w:t>
      </w:r>
      <w:r w:rsidRPr="004A53B1">
        <w:t xml:space="preserve">. </w:t>
      </w:r>
      <w:proofErr w:type="spellStart"/>
      <w:r w:rsidRPr="004A53B1">
        <w:t>CloudLoop</w:t>
      </w:r>
      <w:bookmarkEnd w:id="0"/>
      <w:proofErr w:type="spellEnd"/>
    </w:p>
    <w:p w:rsidR="002D2A65" w:rsidRPr="004A53B1" w:rsidRDefault="00D570E8" w:rsidP="00FF7A02">
      <w:pPr>
        <w:jc w:val="both"/>
        <w:rPr>
          <w:rFonts w:asciiTheme="minorHAnsi" w:hAnsiTheme="minorHAnsi" w:cstheme="minorHAnsi"/>
        </w:rPr>
      </w:pPr>
      <w:proofErr w:type="spellStart"/>
      <w:r>
        <w:rPr>
          <w:rFonts w:asciiTheme="minorHAnsi" w:hAnsiTheme="minorHAnsi" w:cstheme="minorHAnsi"/>
        </w:rPr>
        <w:t>CloudLoop</w:t>
      </w:r>
      <w:proofErr w:type="spellEnd"/>
      <w:r>
        <w:rPr>
          <w:rFonts w:asciiTheme="minorHAnsi" w:hAnsiTheme="minorHAnsi" w:cstheme="minorHAnsi"/>
        </w:rPr>
        <w:t xml:space="preserve"> es un proyecto de código abierto que presenta una</w:t>
      </w:r>
      <w:r w:rsidR="002D2A65" w:rsidRPr="004A53B1">
        <w:rPr>
          <w:rFonts w:asciiTheme="minorHAnsi" w:hAnsiTheme="minorHAnsi" w:cstheme="minorHAnsi"/>
        </w:rPr>
        <w:t xml:space="preserve"> API universal y una aplicación de línea de comandos escrita en java para el almacenamiento en cloud. Permite almacenar, administrar y sincronizar los datos entre los proveedores más comunes. Lamentablemente el proyecto se encuentra inactivo e incompleto desde finales del año 2008, lo cual provoca que no sea utilizado en desarrollo de aplicaciones.</w:t>
      </w: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 </w:t>
      </w:r>
    </w:p>
    <w:p w:rsidR="002D2A65" w:rsidRDefault="002D2A65" w:rsidP="00FF7A02">
      <w:pPr>
        <w:jc w:val="both"/>
        <w:rPr>
          <w:rFonts w:asciiTheme="minorHAnsi" w:hAnsiTheme="minorHAnsi" w:cstheme="minorHAnsi"/>
        </w:rPr>
      </w:pPr>
      <w:r w:rsidRPr="004A53B1">
        <w:rPr>
          <w:rFonts w:asciiTheme="minorHAnsi" w:hAnsiTheme="minorHAnsi" w:cstheme="minorHAnsi"/>
        </w:rPr>
        <w:t xml:space="preserve">La </w:t>
      </w:r>
      <w:r>
        <w:rPr>
          <w:rFonts w:asciiTheme="minorHAnsi" w:hAnsiTheme="minorHAnsi" w:cstheme="minorHAnsi"/>
        </w:rPr>
        <w:t>figura 2.1</w:t>
      </w:r>
      <w:r w:rsidRPr="004A53B1">
        <w:rPr>
          <w:rFonts w:asciiTheme="minorHAnsi" w:hAnsiTheme="minorHAnsi" w:cstheme="minorHAnsi"/>
        </w:rPr>
        <w:t xml:space="preserve"> presenta una vista de alto nivel de la arquitectura de </w:t>
      </w:r>
      <w:proofErr w:type="spellStart"/>
      <w:r w:rsidRPr="004A53B1">
        <w:rPr>
          <w:rFonts w:asciiTheme="minorHAnsi" w:hAnsiTheme="minorHAnsi" w:cstheme="minorHAnsi"/>
        </w:rPr>
        <w:t>CloudLoop</w:t>
      </w:r>
      <w:proofErr w:type="spellEnd"/>
      <w:r w:rsidRPr="004A53B1">
        <w:rPr>
          <w:rFonts w:asciiTheme="minorHAnsi" w:hAnsiTheme="minorHAnsi" w:cstheme="minorHAnsi"/>
        </w:rPr>
        <w:t xml:space="preserve">. </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commentRangeStart w:id="23"/>
      <w:r>
        <w:rPr>
          <w:noProof/>
          <w:lang w:val="es-ES_tradnl" w:eastAsia="es-ES_tradnl"/>
        </w:rPr>
        <w:lastRenderedPageBreak/>
        <w:drawing>
          <wp:inline distT="0" distB="0" distL="0" distR="0" wp14:anchorId="2A0A77CE" wp14:editId="6EA2DFD1">
            <wp:extent cx="5943600" cy="4876800"/>
            <wp:effectExtent l="0" t="0" r="0" b="0"/>
            <wp:docPr id="26" name="Picture 26" descr="C:\Users\Kireta\AppData\Local\Microsoft\Windows\Temporary Internet Files\Content.Word\image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Kireta\AppData\Local\Microsoft\Windows\Temporary Internet Files\Content.Word\image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76800"/>
                    </a:xfrm>
                    <a:prstGeom prst="rect">
                      <a:avLst/>
                    </a:prstGeom>
                    <a:noFill/>
                    <a:ln>
                      <a:noFill/>
                    </a:ln>
                  </pic:spPr>
                </pic:pic>
              </a:graphicData>
            </a:graphic>
          </wp:inline>
        </w:drawing>
      </w:r>
      <w:commentRangeEnd w:id="23"/>
      <w:r w:rsidR="006A2D07">
        <w:rPr>
          <w:rStyle w:val="CommentReference"/>
        </w:rPr>
        <w:commentReference w:id="23"/>
      </w:r>
    </w:p>
    <w:p w:rsidR="002D2A65" w:rsidRPr="004A53B1" w:rsidRDefault="002D2A65" w:rsidP="00D728AB">
      <w:pPr>
        <w:jc w:val="center"/>
        <w:rPr>
          <w:rFonts w:asciiTheme="minorHAnsi" w:hAnsiTheme="minorHAnsi" w:cstheme="minorHAnsi"/>
        </w:rPr>
      </w:pPr>
      <w:r>
        <w:rPr>
          <w:rFonts w:asciiTheme="minorHAnsi" w:hAnsiTheme="minorHAnsi" w:cstheme="minorHAnsi"/>
        </w:rPr>
        <w:t xml:space="preserve">Figura 2.1 Vista de alto nivel de la arquitectura de </w:t>
      </w:r>
      <w:proofErr w:type="spellStart"/>
      <w:r>
        <w:rPr>
          <w:rFonts w:asciiTheme="minorHAnsi" w:hAnsiTheme="minorHAnsi" w:cstheme="minorHAnsi"/>
        </w:rPr>
        <w:t>CloudLoop</w:t>
      </w:r>
      <w:proofErr w:type="spellEnd"/>
      <w:r>
        <w:rPr>
          <w:rFonts w:asciiTheme="minorHAnsi" w:hAnsiTheme="minorHAnsi" w:cstheme="minorHAnsi"/>
        </w:rPr>
        <w:t>.</w:t>
      </w:r>
    </w:p>
    <w:p w:rsidR="002D2A65" w:rsidRDefault="002D2A65" w:rsidP="00FF7A02">
      <w:pPr>
        <w:jc w:val="both"/>
        <w:rPr>
          <w:rFonts w:asciiTheme="minorHAnsi" w:hAnsiTheme="minorHAnsi" w:cstheme="minorHAnsi"/>
        </w:rPr>
      </w:pPr>
    </w:p>
    <w:p w:rsidR="00BB0314" w:rsidRPr="004A53B1" w:rsidRDefault="00D323AE" w:rsidP="00FF7A02">
      <w:pPr>
        <w:jc w:val="both"/>
        <w:rPr>
          <w:rFonts w:asciiTheme="minorHAnsi" w:hAnsiTheme="minorHAnsi" w:cstheme="minorHAnsi"/>
        </w:rPr>
      </w:pPr>
      <w:r>
        <w:rPr>
          <w:rFonts w:asciiTheme="minorHAnsi" w:hAnsiTheme="minorHAnsi" w:cstheme="minorHAnsi"/>
        </w:rPr>
        <w:t>Como se puede apreciar, l</w:t>
      </w:r>
      <w:r w:rsidR="00BB0314" w:rsidRPr="004A53B1">
        <w:rPr>
          <w:rFonts w:asciiTheme="minorHAnsi" w:hAnsiTheme="minorHAnsi" w:cstheme="minorHAnsi"/>
        </w:rPr>
        <w:t xml:space="preserve">a configuración de la plataforma </w:t>
      </w:r>
      <w:r w:rsidR="00BB0314">
        <w:rPr>
          <w:rFonts w:asciiTheme="minorHAnsi" w:hAnsiTheme="minorHAnsi" w:cstheme="minorHAnsi"/>
        </w:rPr>
        <w:t xml:space="preserve">se realiza </w:t>
      </w:r>
      <w:r w:rsidR="00BB0314" w:rsidRPr="004A53B1">
        <w:rPr>
          <w:rFonts w:asciiTheme="minorHAnsi" w:hAnsiTheme="minorHAnsi" w:cstheme="minorHAnsi"/>
        </w:rPr>
        <w:t>por medio de archivos XML</w:t>
      </w:r>
      <w:r w:rsidR="00BB0314">
        <w:rPr>
          <w:rFonts w:asciiTheme="minorHAnsi" w:hAnsiTheme="minorHAnsi" w:cstheme="minorHAnsi"/>
        </w:rPr>
        <w:t xml:space="preserve"> que definen datos básicos del servicio que se desea instanciar (credenciales, directorios, </w:t>
      </w:r>
      <w:proofErr w:type="spellStart"/>
      <w:r w:rsidR="00BB0314">
        <w:rPr>
          <w:rFonts w:asciiTheme="minorHAnsi" w:hAnsiTheme="minorHAnsi" w:cstheme="minorHAnsi"/>
        </w:rPr>
        <w:t>etc</w:t>
      </w:r>
      <w:proofErr w:type="spellEnd"/>
      <w:r w:rsidR="00BB0314">
        <w:rPr>
          <w:rFonts w:asciiTheme="minorHAnsi" w:hAnsiTheme="minorHAnsi" w:cstheme="minorHAnsi"/>
        </w:rPr>
        <w:t>). En base a estos archivos de configuración, la fábrica de servicios incluida construye y entrega al usuario una implementación de la interface común de storage. Esto hace que el desarrollador no deba</w:t>
      </w:r>
      <w:r w:rsidR="00BB0314" w:rsidRPr="004A53B1">
        <w:rPr>
          <w:rFonts w:asciiTheme="minorHAnsi" w:hAnsiTheme="minorHAnsi" w:cstheme="minorHAnsi"/>
        </w:rPr>
        <w:t xml:space="preserve"> complicarse en la configuración de los objetos particulares</w:t>
      </w:r>
      <w:r w:rsidR="00BB0314">
        <w:rPr>
          <w:rFonts w:asciiTheme="minorHAnsi" w:hAnsiTheme="minorHAnsi" w:cstheme="minorHAnsi"/>
        </w:rPr>
        <w:t xml:space="preserve"> de manera manual</w:t>
      </w:r>
      <w:r w:rsidR="00BB0314" w:rsidRPr="004A53B1">
        <w:rPr>
          <w:rFonts w:asciiTheme="minorHAnsi" w:hAnsiTheme="minorHAnsi" w:cstheme="minorHAnsi"/>
        </w:rPr>
        <w:t>.</w:t>
      </w:r>
      <w:r w:rsidR="00BB0314">
        <w:rPr>
          <w:rFonts w:asciiTheme="minorHAnsi" w:hAnsiTheme="minorHAnsi" w:cstheme="minorHAnsi"/>
        </w:rPr>
        <w:t xml:space="preserve"> Gracias a esto se minimizan</w:t>
      </w:r>
      <w:r w:rsidR="00BB0314" w:rsidRPr="004A53B1">
        <w:rPr>
          <w:rFonts w:asciiTheme="minorHAnsi" w:hAnsiTheme="minorHAnsi" w:cstheme="minorHAnsi"/>
        </w:rPr>
        <w:t xml:space="preserve"> </w:t>
      </w:r>
      <w:del w:id="24" w:author="Marcos" w:date="2012-11-06T18:01:00Z">
        <w:r w:rsidR="00BB0314" w:rsidRPr="004A53B1" w:rsidDel="00DF2D32">
          <w:rPr>
            <w:rFonts w:asciiTheme="minorHAnsi" w:hAnsiTheme="minorHAnsi" w:cstheme="minorHAnsi"/>
          </w:rPr>
          <w:delText>los cambios</w:delText>
        </w:r>
      </w:del>
      <w:ins w:id="25" w:author="Marcos" w:date="2012-11-06T18:01:00Z">
        <w:r w:rsidR="00DF2D32">
          <w:rPr>
            <w:rFonts w:asciiTheme="minorHAnsi" w:hAnsiTheme="minorHAnsi" w:cstheme="minorHAnsi"/>
          </w:rPr>
          <w:t xml:space="preserve"> las modificaciones</w:t>
        </w:r>
      </w:ins>
      <w:r w:rsidR="00BB0314" w:rsidRPr="004A53B1">
        <w:rPr>
          <w:rFonts w:asciiTheme="minorHAnsi" w:hAnsiTheme="minorHAnsi" w:cstheme="minorHAnsi"/>
        </w:rPr>
        <w:t xml:space="preserve"> de código en caso de cambios de proveedores.</w:t>
      </w:r>
    </w:p>
    <w:p w:rsidR="00BB0314" w:rsidRPr="004A53B1" w:rsidRDefault="00BB0314" w:rsidP="00FF7A02">
      <w:pPr>
        <w:jc w:val="both"/>
        <w:rPr>
          <w:rFonts w:asciiTheme="minorHAnsi" w:hAnsiTheme="minorHAnsi" w:cstheme="minorHAnsi"/>
        </w:rPr>
      </w:pPr>
    </w:p>
    <w:p w:rsidR="002D2A65" w:rsidRPr="004A53B1" w:rsidRDefault="009E71CD" w:rsidP="00FF7A02">
      <w:pPr>
        <w:jc w:val="both"/>
        <w:rPr>
          <w:rFonts w:asciiTheme="minorHAnsi" w:hAnsiTheme="minorHAnsi" w:cstheme="minorHAnsi"/>
        </w:rPr>
      </w:pPr>
      <w:r>
        <w:rPr>
          <w:rFonts w:asciiTheme="minorHAnsi" w:hAnsiTheme="minorHAnsi" w:cstheme="minorHAnsi"/>
        </w:rPr>
        <w:t xml:space="preserve">Las interfaces de </w:t>
      </w:r>
      <w:proofErr w:type="spellStart"/>
      <w:r w:rsidR="002D2A65" w:rsidRPr="004A53B1">
        <w:rPr>
          <w:rFonts w:asciiTheme="minorHAnsi" w:hAnsiTheme="minorHAnsi" w:cstheme="minorHAnsi"/>
        </w:rPr>
        <w:t>CloudLoop</w:t>
      </w:r>
      <w:proofErr w:type="spellEnd"/>
      <w:r w:rsidR="002D2A65" w:rsidRPr="004A53B1">
        <w:rPr>
          <w:rFonts w:asciiTheme="minorHAnsi" w:hAnsiTheme="minorHAnsi" w:cstheme="minorHAnsi"/>
        </w:rPr>
        <w:t xml:space="preserve"> soporta</w:t>
      </w:r>
      <w:r>
        <w:rPr>
          <w:rFonts w:asciiTheme="minorHAnsi" w:hAnsiTheme="minorHAnsi" w:cstheme="minorHAnsi"/>
        </w:rPr>
        <w:t>n</w:t>
      </w:r>
      <w:r w:rsidR="002D2A65" w:rsidRPr="004A53B1">
        <w:rPr>
          <w:rFonts w:asciiTheme="minorHAnsi" w:hAnsiTheme="minorHAnsi" w:cstheme="minorHAnsi"/>
        </w:rPr>
        <w:t xml:space="preserve"> todas las primitivas básicas de storage excluyendo la posibilidad de extraer metadatos (solo es posible obtener el tamaño de un archivo). El uso de cada método es sencillo y tiene </w:t>
      </w:r>
      <w:commentRangeStart w:id="26"/>
      <w:proofErr w:type="spellStart"/>
      <w:r w:rsidR="002D2A65" w:rsidRPr="004A53B1">
        <w:rPr>
          <w:rFonts w:asciiTheme="minorHAnsi" w:hAnsiTheme="minorHAnsi" w:cstheme="minorHAnsi"/>
        </w:rPr>
        <w:t>javadocs</w:t>
      </w:r>
      <w:proofErr w:type="spellEnd"/>
      <w:r w:rsidR="002D2A65" w:rsidRPr="004A53B1">
        <w:rPr>
          <w:rFonts w:asciiTheme="minorHAnsi" w:hAnsiTheme="minorHAnsi" w:cstheme="minorHAnsi"/>
        </w:rPr>
        <w:t xml:space="preserve"> </w:t>
      </w:r>
      <w:commentRangeEnd w:id="26"/>
      <w:r w:rsidR="00247F6A">
        <w:rPr>
          <w:rStyle w:val="CommentReference"/>
        </w:rPr>
        <w:commentReference w:id="26"/>
      </w:r>
      <w:r w:rsidR="002D2A65" w:rsidRPr="004A53B1">
        <w:rPr>
          <w:rFonts w:asciiTheme="minorHAnsi" w:hAnsiTheme="minorHAnsi" w:cstheme="minorHAnsi"/>
        </w:rPr>
        <w:t>claros que acompañan al desarrollador.</w:t>
      </w:r>
      <w:r w:rsidR="00E97616">
        <w:rPr>
          <w:rFonts w:asciiTheme="minorHAnsi" w:hAnsiTheme="minorHAnsi" w:cstheme="minorHAnsi"/>
        </w:rPr>
        <w:t xml:space="preserve"> Como consecuencia de esto, l</w:t>
      </w:r>
      <w:r w:rsidR="00E97616" w:rsidRPr="004A53B1">
        <w:rPr>
          <w:rFonts w:asciiTheme="minorHAnsi" w:hAnsiTheme="minorHAnsi" w:cstheme="minorHAnsi"/>
        </w:rPr>
        <w:t>a implementación de un nuevo proveedor es sencilla y tan solo se debe implementar una interface clara</w:t>
      </w:r>
      <w:r w:rsidR="00E97616">
        <w:rPr>
          <w:rFonts w:asciiTheme="minorHAnsi" w:hAnsiTheme="minorHAnsi" w:cstheme="minorHAnsi"/>
        </w:rPr>
        <w:t xml:space="preserve"> que define todos los métodos comunes a los diversos proveedores de storage</w:t>
      </w:r>
      <w:r w:rsidR="00E97616" w:rsidRPr="004A53B1">
        <w:rPr>
          <w:rFonts w:asciiTheme="minorHAnsi" w:hAnsiTheme="minorHAnsi" w:cstheme="minorHAnsi"/>
        </w:rPr>
        <w:t>.</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La plataforma </w:t>
      </w:r>
      <w:r w:rsidR="009E71CD">
        <w:rPr>
          <w:rFonts w:asciiTheme="minorHAnsi" w:hAnsiTheme="minorHAnsi" w:cstheme="minorHAnsi"/>
        </w:rPr>
        <w:t xml:space="preserve">también </w:t>
      </w:r>
      <w:r w:rsidRPr="004A53B1">
        <w:rPr>
          <w:rFonts w:asciiTheme="minorHAnsi" w:hAnsiTheme="minorHAnsi" w:cstheme="minorHAnsi"/>
        </w:rPr>
        <w:t xml:space="preserve">permite cambiar el proveedor de servicios de forma muy </w:t>
      </w:r>
      <w:r w:rsidR="001E20B5">
        <w:rPr>
          <w:rFonts w:asciiTheme="minorHAnsi" w:hAnsiTheme="minorHAnsi" w:cstheme="minorHAnsi"/>
        </w:rPr>
        <w:t>simple</w:t>
      </w:r>
      <w:r w:rsidRPr="004A53B1">
        <w:rPr>
          <w:rFonts w:asciiTheme="minorHAnsi" w:hAnsiTheme="minorHAnsi" w:cstheme="minorHAnsi"/>
        </w:rPr>
        <w:t xml:space="preserve"> ya que casi no es necesario realizar modificaciones en el código fuente de la aplicación. Para esto tan solo se debe cambiar </w:t>
      </w:r>
      <w:r w:rsidRPr="004A53B1">
        <w:rPr>
          <w:rFonts w:asciiTheme="minorHAnsi" w:hAnsiTheme="minorHAnsi" w:cstheme="minorHAnsi"/>
        </w:rPr>
        <w:lastRenderedPageBreak/>
        <w:t>la configuración por medio de</w:t>
      </w:r>
      <w:r w:rsidR="00AE562B">
        <w:rPr>
          <w:rFonts w:asciiTheme="minorHAnsi" w:hAnsiTheme="minorHAnsi" w:cstheme="minorHAnsi"/>
        </w:rPr>
        <w:t xml:space="preserve">l </w:t>
      </w:r>
      <w:r w:rsidRPr="004A53B1">
        <w:rPr>
          <w:rFonts w:asciiTheme="minorHAnsi" w:hAnsiTheme="minorHAnsi" w:cstheme="minorHAnsi"/>
        </w:rPr>
        <w:t>XML</w:t>
      </w:r>
      <w:r w:rsidR="00AE562B">
        <w:rPr>
          <w:rFonts w:asciiTheme="minorHAnsi" w:hAnsiTheme="minorHAnsi" w:cstheme="minorHAnsi"/>
        </w:rPr>
        <w:t xml:space="preserve"> de configuración</w:t>
      </w:r>
      <w:r w:rsidR="001E20B5">
        <w:rPr>
          <w:rFonts w:asciiTheme="minorHAnsi" w:hAnsiTheme="minorHAnsi" w:cstheme="minorHAnsi"/>
        </w:rPr>
        <w:t>, definiendo todos los datos necesarios para el nuevo servicio a utilizar</w:t>
      </w:r>
      <w:r w:rsidRPr="004A53B1">
        <w:rPr>
          <w:rFonts w:asciiTheme="minorHAnsi" w:hAnsiTheme="minorHAnsi" w:cstheme="minorHAnsi"/>
        </w:rPr>
        <w:t>.</w:t>
      </w:r>
    </w:p>
    <w:p w:rsidR="009E71CD" w:rsidRPr="004A53B1" w:rsidRDefault="009E71CD" w:rsidP="00FF7A02">
      <w:pPr>
        <w:jc w:val="both"/>
        <w:rPr>
          <w:rFonts w:asciiTheme="minorHAnsi" w:hAnsiTheme="minorHAnsi" w:cstheme="minorHAnsi"/>
        </w:rPr>
      </w:pPr>
    </w:p>
    <w:p w:rsidR="002D2A65" w:rsidRPr="004A53B1" w:rsidRDefault="009E71CD" w:rsidP="00FF7A02">
      <w:pPr>
        <w:jc w:val="both"/>
        <w:rPr>
          <w:rFonts w:asciiTheme="minorHAnsi" w:hAnsiTheme="minorHAnsi" w:cstheme="minorHAnsi"/>
        </w:rPr>
      </w:pPr>
      <w:r w:rsidRPr="004A53B1">
        <w:rPr>
          <w:rFonts w:asciiTheme="minorHAnsi" w:hAnsiTheme="minorHAnsi" w:cstheme="minorHAnsi"/>
        </w:rPr>
        <w:t xml:space="preserve">Uno de los puntos flojos de la plataforma es la imposibilidad de migrar desde otro framework. En estos casos el desarrollador no tiene otra salida que recodificar la aplicación para adaptarse al modelo de </w:t>
      </w:r>
      <w:proofErr w:type="spellStart"/>
      <w:r w:rsidRPr="004A53B1">
        <w:rPr>
          <w:rFonts w:asciiTheme="minorHAnsi" w:hAnsiTheme="minorHAnsi" w:cstheme="minorHAnsi"/>
        </w:rPr>
        <w:t>CloudLoop</w:t>
      </w:r>
      <w:proofErr w:type="spellEnd"/>
      <w:r w:rsidRPr="004A53B1">
        <w:rPr>
          <w:rFonts w:asciiTheme="minorHAnsi" w:hAnsiTheme="minorHAnsi" w:cstheme="minorHAnsi"/>
        </w:rPr>
        <w:t>.</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b/>
        </w:rPr>
        <w:t>Servicios de storage soportados</w:t>
      </w:r>
    </w:p>
    <w:p w:rsidR="002D2A65" w:rsidRPr="004A53B1" w:rsidRDefault="002D2A65" w:rsidP="00FF7A02">
      <w:pPr>
        <w:numPr>
          <w:ilvl w:val="0"/>
          <w:numId w:val="4"/>
        </w:numPr>
        <w:ind w:hanging="360"/>
        <w:jc w:val="both"/>
        <w:rPr>
          <w:rFonts w:asciiTheme="minorHAnsi" w:hAnsiTheme="minorHAnsi" w:cstheme="minorHAnsi"/>
        </w:rPr>
      </w:pPr>
      <w:r w:rsidRPr="004A53B1">
        <w:rPr>
          <w:rFonts w:asciiTheme="minorHAnsi" w:hAnsiTheme="minorHAnsi" w:cstheme="minorHAnsi"/>
        </w:rPr>
        <w:t>Amazon S3</w:t>
      </w:r>
    </w:p>
    <w:p w:rsidR="002D2A65" w:rsidRPr="004A53B1" w:rsidRDefault="002D2A65" w:rsidP="00FF7A02">
      <w:pPr>
        <w:numPr>
          <w:ilvl w:val="0"/>
          <w:numId w:val="4"/>
        </w:numPr>
        <w:ind w:hanging="360"/>
        <w:jc w:val="both"/>
        <w:rPr>
          <w:rFonts w:asciiTheme="minorHAnsi" w:hAnsiTheme="minorHAnsi" w:cstheme="minorHAnsi"/>
        </w:rPr>
      </w:pPr>
      <w:proofErr w:type="spellStart"/>
      <w:r w:rsidRPr="004A53B1">
        <w:rPr>
          <w:rFonts w:asciiTheme="minorHAnsi" w:hAnsiTheme="minorHAnsi" w:cstheme="minorHAnsi"/>
        </w:rPr>
        <w:t>Nirvanix</w:t>
      </w:r>
      <w:proofErr w:type="spellEnd"/>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b/>
        </w:rPr>
        <w:t>Ventajas y desventajas</w:t>
      </w:r>
    </w:p>
    <w:p w:rsidR="002D2A65" w:rsidRPr="004A53B1" w:rsidRDefault="002D2A65" w:rsidP="00FF7A02">
      <w:pPr>
        <w:ind w:left="360"/>
        <w:jc w:val="both"/>
        <w:rPr>
          <w:rFonts w:asciiTheme="minorHAnsi" w:hAnsiTheme="minorHAnsi" w:cstheme="minorHAnsi"/>
        </w:rPr>
      </w:pPr>
      <w:commentRangeStart w:id="27"/>
      <w:r w:rsidRPr="004A53B1">
        <w:rPr>
          <w:rFonts w:asciiTheme="minorHAnsi" w:hAnsiTheme="minorHAnsi" w:cstheme="minorHAnsi"/>
          <w:b/>
        </w:rPr>
        <w:t xml:space="preserve">- </w:t>
      </w:r>
      <w:r w:rsidRPr="004A53B1">
        <w:rPr>
          <w:rFonts w:asciiTheme="minorHAnsi" w:hAnsiTheme="minorHAnsi" w:cstheme="minorHAnsi"/>
        </w:rPr>
        <w:t>Proyecto inactivo desde el año 2008.</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Soporte para storage en Java.</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No soporta todas las primitivas básicas de storage. Es imposible extraer metadatos de un archivo (salvo su tamaño).</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El uso de las primitivas es simple y claro.</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Es fácil migrar entre protocolos dentro del framework.</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Es sencillo implementar un nuevo servicio dentro de </w:t>
      </w:r>
      <w:proofErr w:type="spellStart"/>
      <w:r w:rsidRPr="004A53B1">
        <w:rPr>
          <w:rFonts w:asciiTheme="minorHAnsi" w:hAnsiTheme="minorHAnsi" w:cstheme="minorHAnsi"/>
        </w:rPr>
        <w:t>CloudLoop</w:t>
      </w:r>
      <w:proofErr w:type="spellEnd"/>
      <w:r w:rsidRPr="004A53B1">
        <w:rPr>
          <w:rFonts w:asciiTheme="minorHAnsi" w:hAnsiTheme="minorHAnsi" w:cstheme="minorHAnsi"/>
        </w:rPr>
        <w:t>.</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No es posible migrar desde otro framework sin recodificar toda la aplicación.</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 xml:space="preserve">Posee </w:t>
      </w:r>
      <w:proofErr w:type="spellStart"/>
      <w:r w:rsidRPr="004A53B1">
        <w:rPr>
          <w:rFonts w:asciiTheme="minorHAnsi" w:hAnsiTheme="minorHAnsi" w:cstheme="minorHAnsi"/>
        </w:rPr>
        <w:t>XMLs</w:t>
      </w:r>
      <w:proofErr w:type="spellEnd"/>
      <w:r w:rsidRPr="004A53B1">
        <w:rPr>
          <w:rFonts w:asciiTheme="minorHAnsi" w:hAnsiTheme="minorHAnsi" w:cstheme="minorHAnsi"/>
        </w:rPr>
        <w:t xml:space="preserve"> de </w:t>
      </w:r>
      <w:proofErr w:type="spellStart"/>
      <w:r w:rsidRPr="004A53B1">
        <w:rPr>
          <w:rFonts w:asciiTheme="minorHAnsi" w:hAnsiTheme="minorHAnsi" w:cstheme="minorHAnsi"/>
        </w:rPr>
        <w:t>configuracion</w:t>
      </w:r>
      <w:proofErr w:type="spellEnd"/>
      <w:r w:rsidRPr="004A53B1">
        <w:rPr>
          <w:rFonts w:asciiTheme="minorHAnsi" w:hAnsiTheme="minorHAnsi" w:cstheme="minorHAnsi"/>
        </w:rPr>
        <w:t>.</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 xml:space="preserve">La instanciación de los servicios se facilita por medio del uso de </w:t>
      </w:r>
      <w:proofErr w:type="spellStart"/>
      <w:r w:rsidRPr="004A53B1">
        <w:rPr>
          <w:rFonts w:asciiTheme="minorHAnsi" w:hAnsiTheme="minorHAnsi" w:cstheme="minorHAnsi"/>
        </w:rPr>
        <w:t>factories</w:t>
      </w:r>
      <w:proofErr w:type="spellEnd"/>
      <w:r w:rsidRPr="004A53B1">
        <w:rPr>
          <w:rFonts w:asciiTheme="minorHAnsi" w:hAnsiTheme="minorHAnsi" w:cstheme="minorHAnsi"/>
        </w:rPr>
        <w:t>.</w:t>
      </w:r>
      <w:commentRangeEnd w:id="27"/>
      <w:r w:rsidR="00346559">
        <w:rPr>
          <w:rStyle w:val="CommentReference"/>
        </w:rPr>
        <w:commentReference w:id="27"/>
      </w:r>
    </w:p>
    <w:p w:rsidR="00414559" w:rsidRPr="004A53B1" w:rsidRDefault="00414559" w:rsidP="00FF7A02">
      <w:pPr>
        <w:jc w:val="both"/>
        <w:rPr>
          <w:rFonts w:asciiTheme="minorHAnsi" w:hAnsiTheme="minorHAnsi" w:cstheme="minorHAnsi"/>
        </w:rPr>
      </w:pPr>
    </w:p>
    <w:p w:rsidR="00414559" w:rsidRPr="004A53B1" w:rsidRDefault="00414559" w:rsidP="00FF7A02">
      <w:pPr>
        <w:pStyle w:val="Heading3"/>
        <w:jc w:val="both"/>
      </w:pPr>
      <w:bookmarkStart w:id="28" w:name="_Toc339204580"/>
      <w:r w:rsidRPr="004A53B1">
        <w:t>2.2. Dasein</w:t>
      </w:r>
      <w:bookmarkEnd w:id="28"/>
    </w:p>
    <w:p w:rsidR="00414559" w:rsidRPr="004A53B1" w:rsidRDefault="00414559" w:rsidP="00FF7A02">
      <w:pPr>
        <w:jc w:val="both"/>
        <w:rPr>
          <w:rFonts w:asciiTheme="minorHAnsi" w:hAnsiTheme="minorHAnsi" w:cstheme="minorHAnsi"/>
        </w:rPr>
      </w:pPr>
      <w:r w:rsidRPr="004A53B1">
        <w:rPr>
          <w:rFonts w:asciiTheme="minorHAnsi" w:hAnsiTheme="minorHAnsi" w:cstheme="minorHAnsi"/>
        </w:rPr>
        <w:t xml:space="preserve">Dasein es un proyecto introducido en 2009 por la empresa </w:t>
      </w:r>
      <w:proofErr w:type="spellStart"/>
      <w:r w:rsidRPr="004A53B1">
        <w:rPr>
          <w:rFonts w:asciiTheme="minorHAnsi" w:hAnsiTheme="minorHAnsi" w:cstheme="minorHAnsi"/>
        </w:rPr>
        <w:t>enStratus</w:t>
      </w:r>
      <w:proofErr w:type="spellEnd"/>
      <w:r w:rsidRPr="004A53B1">
        <w:rPr>
          <w:rFonts w:asciiTheme="minorHAnsi" w:hAnsiTheme="minorHAnsi" w:cstheme="minorHAnsi"/>
        </w:rPr>
        <w:t xml:space="preserve"> Networks LLC. Provee abstracciones para servicios de los tipos compute y storage, aunque existen otras implementaciones para servicios menores de diversos proveedores. El proyecto se encuentra activo.</w:t>
      </w:r>
    </w:p>
    <w:p w:rsidR="00414559" w:rsidRPr="004A53B1" w:rsidRDefault="00414559" w:rsidP="00FF7A02">
      <w:pPr>
        <w:jc w:val="both"/>
        <w:rPr>
          <w:rFonts w:asciiTheme="minorHAnsi" w:hAnsiTheme="minorHAnsi" w:cstheme="minorHAnsi"/>
        </w:rPr>
      </w:pPr>
    </w:p>
    <w:p w:rsidR="00414559" w:rsidRDefault="00414559" w:rsidP="00FF7A02">
      <w:pPr>
        <w:jc w:val="both"/>
        <w:rPr>
          <w:rFonts w:asciiTheme="minorHAnsi" w:hAnsiTheme="minorHAnsi" w:cstheme="minorHAnsi"/>
        </w:rPr>
      </w:pPr>
      <w:r w:rsidRPr="004A53B1">
        <w:rPr>
          <w:rFonts w:asciiTheme="minorHAnsi" w:hAnsiTheme="minorHAnsi" w:cstheme="minorHAnsi"/>
        </w:rPr>
        <w:t xml:space="preserve">La </w:t>
      </w:r>
      <w:r w:rsidR="004A53B1">
        <w:rPr>
          <w:rFonts w:asciiTheme="minorHAnsi" w:hAnsiTheme="minorHAnsi" w:cstheme="minorHAnsi"/>
        </w:rPr>
        <w:t>figura 2.2</w:t>
      </w:r>
      <w:r w:rsidRPr="004A53B1">
        <w:rPr>
          <w:rFonts w:asciiTheme="minorHAnsi" w:hAnsiTheme="minorHAnsi" w:cstheme="minorHAnsi"/>
        </w:rPr>
        <w:t xml:space="preserve"> presenta una vista de alto nivel de la arquitectura de Dasein. </w:t>
      </w:r>
    </w:p>
    <w:p w:rsidR="00A976F0" w:rsidRPr="004A53B1" w:rsidRDefault="00A976F0" w:rsidP="00FF7A02">
      <w:pPr>
        <w:jc w:val="both"/>
        <w:rPr>
          <w:rFonts w:asciiTheme="minorHAnsi" w:hAnsiTheme="minorHAnsi" w:cstheme="minorHAnsi"/>
        </w:rPr>
      </w:pPr>
    </w:p>
    <w:p w:rsidR="00A976F0" w:rsidRPr="004A53B1" w:rsidRDefault="00A976F0" w:rsidP="00FF7A02">
      <w:pPr>
        <w:jc w:val="both"/>
        <w:rPr>
          <w:rFonts w:asciiTheme="minorHAnsi" w:hAnsiTheme="minorHAnsi" w:cstheme="minorHAnsi"/>
        </w:rPr>
      </w:pPr>
      <w:r>
        <w:rPr>
          <w:noProof/>
          <w:lang w:val="es-ES_tradnl" w:eastAsia="es-ES_tradnl"/>
        </w:rPr>
        <w:lastRenderedPageBreak/>
        <w:drawing>
          <wp:inline distT="0" distB="0" distL="0" distR="0" wp14:anchorId="44A2C671" wp14:editId="33A3C7D3">
            <wp:extent cx="5943600" cy="5114925"/>
            <wp:effectExtent l="0" t="0" r="0" b="9525"/>
            <wp:docPr id="30" name="Picture 30" descr="C:\Users\Kireta\AppData\Local\Microsoft\Windows\Temporary Internet Files\Content.Word\image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Kireta\AppData\Local\Microsoft\Windows\Temporary Internet Files\Content.Word\image0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114925"/>
                    </a:xfrm>
                    <a:prstGeom prst="rect">
                      <a:avLst/>
                    </a:prstGeom>
                    <a:noFill/>
                    <a:ln>
                      <a:noFill/>
                    </a:ln>
                  </pic:spPr>
                </pic:pic>
              </a:graphicData>
            </a:graphic>
          </wp:inline>
        </w:drawing>
      </w:r>
    </w:p>
    <w:p w:rsidR="00414559" w:rsidRPr="004A53B1" w:rsidRDefault="00734706" w:rsidP="00D728AB">
      <w:pPr>
        <w:jc w:val="center"/>
        <w:rPr>
          <w:rFonts w:asciiTheme="minorHAnsi" w:hAnsiTheme="minorHAnsi" w:cstheme="minorHAnsi"/>
        </w:rPr>
      </w:pPr>
      <w:hyperlink r:id="rId12" w:history="1">
        <w:r w:rsidR="00414559" w:rsidRPr="004A53B1">
          <w:rPr>
            <w:rStyle w:val="Hyperlink"/>
            <w:rFonts w:asciiTheme="minorHAnsi" w:hAnsiTheme="minorHAnsi" w:cstheme="minorHAnsi"/>
            <w:color w:val="000000"/>
            <w:u w:val="none"/>
          </w:rPr>
          <w:t xml:space="preserve">Figura </w:t>
        </w:r>
        <w:r w:rsidR="004A53B1" w:rsidRPr="004A53B1">
          <w:rPr>
            <w:rStyle w:val="Hyperlink"/>
            <w:rFonts w:asciiTheme="minorHAnsi" w:hAnsiTheme="minorHAnsi" w:cstheme="minorHAnsi"/>
            <w:color w:val="000000"/>
            <w:u w:val="none"/>
          </w:rPr>
          <w:t>2.2</w:t>
        </w:r>
      </w:hyperlink>
      <w:r w:rsidR="00A976F0">
        <w:rPr>
          <w:rFonts w:asciiTheme="minorHAnsi" w:hAnsiTheme="minorHAnsi" w:cstheme="minorHAnsi"/>
        </w:rPr>
        <w:t xml:space="preserve"> Vista de alto nivel de la arquitectura de Dasein.</w:t>
      </w:r>
    </w:p>
    <w:p w:rsidR="00D323AE" w:rsidRDefault="00D323AE" w:rsidP="00FF7A02">
      <w:pPr>
        <w:jc w:val="both"/>
        <w:rPr>
          <w:rFonts w:asciiTheme="minorHAnsi" w:hAnsiTheme="minorHAnsi" w:cstheme="minorHAnsi"/>
        </w:rPr>
      </w:pPr>
    </w:p>
    <w:p w:rsidR="00D323AE" w:rsidRDefault="00D323AE" w:rsidP="00FF7A02">
      <w:pPr>
        <w:jc w:val="both"/>
        <w:rPr>
          <w:rFonts w:asciiTheme="minorHAnsi" w:hAnsiTheme="minorHAnsi" w:cstheme="minorHAnsi"/>
        </w:rPr>
      </w:pPr>
      <w:r>
        <w:rPr>
          <w:rFonts w:asciiTheme="minorHAnsi" w:hAnsiTheme="minorHAnsi" w:cstheme="minorHAnsi"/>
        </w:rPr>
        <w:t>P</w:t>
      </w:r>
      <w:r w:rsidR="002F1A9E" w:rsidRPr="004A53B1">
        <w:rPr>
          <w:rFonts w:asciiTheme="minorHAnsi" w:hAnsiTheme="minorHAnsi" w:cstheme="minorHAnsi"/>
        </w:rPr>
        <w:t xml:space="preserve">odemos notar que </w:t>
      </w:r>
      <w:r>
        <w:rPr>
          <w:rFonts w:asciiTheme="minorHAnsi" w:hAnsiTheme="minorHAnsi" w:cstheme="minorHAnsi"/>
        </w:rPr>
        <w:t>en la arquitectura de Dasein no se contempla el uso de archivos de configuración o mecanismos de construcción de instancias de servicios. L</w:t>
      </w:r>
      <w:r w:rsidR="002F1A9E" w:rsidRPr="004A53B1">
        <w:rPr>
          <w:rFonts w:asciiTheme="minorHAnsi" w:hAnsiTheme="minorHAnsi" w:cstheme="minorHAnsi"/>
        </w:rPr>
        <w:t>a configuración de los servicios y nubes se realiza completamente por código.</w:t>
      </w:r>
      <w:r>
        <w:rPr>
          <w:rFonts w:asciiTheme="minorHAnsi" w:hAnsiTheme="minorHAnsi" w:cstheme="minorHAnsi"/>
        </w:rPr>
        <w:t xml:space="preserve"> </w:t>
      </w:r>
      <w:r w:rsidR="002F1A9E" w:rsidRPr="004A53B1">
        <w:rPr>
          <w:rFonts w:asciiTheme="minorHAnsi" w:hAnsiTheme="minorHAnsi" w:cstheme="minorHAnsi"/>
        </w:rPr>
        <w:t xml:space="preserve">En la misma sintonía, </w:t>
      </w:r>
      <w:r>
        <w:rPr>
          <w:rFonts w:asciiTheme="minorHAnsi" w:hAnsiTheme="minorHAnsi" w:cstheme="minorHAnsi"/>
        </w:rPr>
        <w:t>el desarrollador que utilice Dasein deberá codificar la instanciación de los servicios deseados, teniendo que involucrarse con las particularidades de cada servicio.</w:t>
      </w:r>
    </w:p>
    <w:p w:rsidR="00D323AE" w:rsidRDefault="00D323AE" w:rsidP="00FF7A02">
      <w:pPr>
        <w:jc w:val="both"/>
        <w:rPr>
          <w:rFonts w:asciiTheme="minorHAnsi" w:hAnsiTheme="minorHAnsi" w:cstheme="minorHAnsi"/>
        </w:rPr>
      </w:pPr>
    </w:p>
    <w:p w:rsidR="00D323AE" w:rsidRDefault="00414559" w:rsidP="00FF7A02">
      <w:pPr>
        <w:jc w:val="both"/>
        <w:rPr>
          <w:rFonts w:asciiTheme="minorHAnsi" w:hAnsiTheme="minorHAnsi" w:cstheme="minorHAnsi"/>
        </w:rPr>
      </w:pPr>
      <w:r w:rsidRPr="004A53B1">
        <w:rPr>
          <w:rFonts w:asciiTheme="minorHAnsi" w:hAnsiTheme="minorHAnsi" w:cstheme="minorHAnsi"/>
        </w:rPr>
        <w:t xml:space="preserve">La plataforma soporta la </w:t>
      </w:r>
      <w:r w:rsidR="00A07A25" w:rsidRPr="004A53B1">
        <w:rPr>
          <w:rFonts w:asciiTheme="minorHAnsi" w:hAnsiTheme="minorHAnsi" w:cstheme="minorHAnsi"/>
        </w:rPr>
        <w:t>mayoría</w:t>
      </w:r>
      <w:r w:rsidRPr="004A53B1">
        <w:rPr>
          <w:rFonts w:asciiTheme="minorHAnsi" w:hAnsiTheme="minorHAnsi" w:cstheme="minorHAnsi"/>
        </w:rPr>
        <w:t xml:space="preserve"> de las primitivas básicas para storage. </w:t>
      </w:r>
      <w:r w:rsidR="00D323AE">
        <w:rPr>
          <w:rFonts w:asciiTheme="minorHAnsi" w:hAnsiTheme="minorHAnsi" w:cstheme="minorHAnsi"/>
        </w:rPr>
        <w:t xml:space="preserve">Pese a esto, </w:t>
      </w:r>
      <w:r w:rsidRPr="004A53B1">
        <w:rPr>
          <w:rFonts w:asciiTheme="minorHAnsi" w:hAnsiTheme="minorHAnsi" w:cstheme="minorHAnsi"/>
        </w:rPr>
        <w:t xml:space="preserve">Dasein no provee mecanismos para copiar o buscar archivos mediante </w:t>
      </w:r>
      <w:r w:rsidR="00D323AE">
        <w:rPr>
          <w:rFonts w:asciiTheme="minorHAnsi" w:hAnsiTheme="minorHAnsi" w:cstheme="minorHAnsi"/>
        </w:rPr>
        <w:t>un sistema de prefijos o expresiones regulares</w:t>
      </w:r>
      <w:r w:rsidRPr="004A53B1">
        <w:rPr>
          <w:rFonts w:asciiTheme="minorHAnsi" w:hAnsiTheme="minorHAnsi" w:cstheme="minorHAnsi"/>
        </w:rPr>
        <w:t xml:space="preserve">. Utilizar y descubrir los métodos a </w:t>
      </w:r>
      <w:del w:id="29" w:author="Marcos" w:date="2012-11-15T16:37:00Z">
        <w:r w:rsidRPr="004A53B1" w:rsidDel="007F3759">
          <w:rPr>
            <w:rFonts w:asciiTheme="minorHAnsi" w:hAnsiTheme="minorHAnsi" w:cstheme="minorHAnsi"/>
          </w:rPr>
          <w:delText xml:space="preserve">utilizar </w:delText>
        </w:r>
      </w:del>
      <w:ins w:id="30" w:author="Marcos" w:date="2012-11-15T16:37:00Z">
        <w:r w:rsidR="007F3759">
          <w:rPr>
            <w:rFonts w:asciiTheme="minorHAnsi" w:hAnsiTheme="minorHAnsi" w:cstheme="minorHAnsi"/>
          </w:rPr>
          <w:t>necesarios</w:t>
        </w:r>
        <w:r w:rsidR="007F3759" w:rsidRPr="004A53B1">
          <w:rPr>
            <w:rFonts w:asciiTheme="minorHAnsi" w:hAnsiTheme="minorHAnsi" w:cstheme="minorHAnsi"/>
          </w:rPr>
          <w:t xml:space="preserve"> </w:t>
        </w:r>
      </w:ins>
      <w:r w:rsidRPr="004A53B1">
        <w:rPr>
          <w:rFonts w:asciiTheme="minorHAnsi" w:hAnsiTheme="minorHAnsi" w:cstheme="minorHAnsi"/>
        </w:rPr>
        <w:t xml:space="preserve">no es simple dada la falta total de documentación, </w:t>
      </w:r>
      <w:proofErr w:type="spellStart"/>
      <w:r w:rsidRPr="004A53B1">
        <w:rPr>
          <w:rFonts w:asciiTheme="minorHAnsi" w:hAnsiTheme="minorHAnsi" w:cstheme="minorHAnsi"/>
        </w:rPr>
        <w:t>javadocs</w:t>
      </w:r>
      <w:proofErr w:type="spellEnd"/>
      <w:r w:rsidRPr="004A53B1">
        <w:rPr>
          <w:rFonts w:asciiTheme="minorHAnsi" w:hAnsiTheme="minorHAnsi" w:cstheme="minorHAnsi"/>
        </w:rPr>
        <w:t xml:space="preserve"> </w:t>
      </w:r>
      <w:del w:id="31" w:author="Marcos" w:date="2012-11-15T16:37:00Z">
        <w:r w:rsidRPr="004A53B1" w:rsidDel="007F3759">
          <w:rPr>
            <w:rFonts w:asciiTheme="minorHAnsi" w:hAnsiTheme="minorHAnsi" w:cstheme="minorHAnsi"/>
          </w:rPr>
          <w:delText xml:space="preserve">o </w:delText>
        </w:r>
      </w:del>
      <w:ins w:id="32" w:author="Marcos" w:date="2012-11-15T16:37:00Z">
        <w:r w:rsidR="007F3759">
          <w:rPr>
            <w:rFonts w:asciiTheme="minorHAnsi" w:hAnsiTheme="minorHAnsi" w:cstheme="minorHAnsi"/>
          </w:rPr>
          <w:t>y</w:t>
        </w:r>
        <w:r w:rsidR="007F3759" w:rsidRPr="004A53B1">
          <w:rPr>
            <w:rFonts w:asciiTheme="minorHAnsi" w:hAnsiTheme="minorHAnsi" w:cstheme="minorHAnsi"/>
          </w:rPr>
          <w:t xml:space="preserve"> </w:t>
        </w:r>
      </w:ins>
      <w:r w:rsidRPr="004A53B1">
        <w:rPr>
          <w:rFonts w:asciiTheme="minorHAnsi" w:hAnsiTheme="minorHAnsi" w:cstheme="minorHAnsi"/>
        </w:rPr>
        <w:t xml:space="preserve">comentarios de código.  El usuario debe imaginarse </w:t>
      </w:r>
      <w:del w:id="33" w:author="Marcos" w:date="2012-11-15T16:38:00Z">
        <w:r w:rsidRPr="004A53B1" w:rsidDel="007F3759">
          <w:rPr>
            <w:rFonts w:asciiTheme="minorHAnsi" w:hAnsiTheme="minorHAnsi" w:cstheme="minorHAnsi"/>
          </w:rPr>
          <w:delText>que clase hace que cosa</w:delText>
        </w:r>
      </w:del>
      <w:ins w:id="34" w:author="Marcos" w:date="2012-11-15T16:38:00Z">
        <w:r w:rsidR="007F3759">
          <w:rPr>
            <w:rFonts w:asciiTheme="minorHAnsi" w:hAnsiTheme="minorHAnsi" w:cstheme="minorHAnsi"/>
          </w:rPr>
          <w:t>que hace cada clase</w:t>
        </w:r>
      </w:ins>
      <w:r w:rsidRPr="004A53B1">
        <w:rPr>
          <w:rFonts w:asciiTheme="minorHAnsi" w:hAnsiTheme="minorHAnsi" w:cstheme="minorHAnsi"/>
        </w:rPr>
        <w:t xml:space="preserve"> y de </w:t>
      </w:r>
      <w:del w:id="35" w:author="Marcos" w:date="2012-11-15T16:38:00Z">
        <w:r w:rsidRPr="004A53B1" w:rsidDel="007F3759">
          <w:rPr>
            <w:rFonts w:asciiTheme="minorHAnsi" w:hAnsiTheme="minorHAnsi" w:cstheme="minorHAnsi"/>
          </w:rPr>
          <w:delText>que</w:delText>
        </w:r>
      </w:del>
      <w:ins w:id="36" w:author="Marcos" w:date="2012-11-15T16:38:00Z">
        <w:r w:rsidR="007F3759" w:rsidRPr="004A53B1">
          <w:rPr>
            <w:rFonts w:asciiTheme="minorHAnsi" w:hAnsiTheme="minorHAnsi" w:cstheme="minorHAnsi"/>
          </w:rPr>
          <w:t>qué</w:t>
        </w:r>
      </w:ins>
      <w:r w:rsidRPr="004A53B1">
        <w:rPr>
          <w:rFonts w:asciiTheme="minorHAnsi" w:hAnsiTheme="minorHAnsi" w:cstheme="minorHAnsi"/>
        </w:rPr>
        <w:t xml:space="preserve"> manera lo hace, todo a prueba y error. Es habitual cruzarse con parámetros poco claros. Por ejemplo, en el método “upload” que se utiliza para subir un archivo, se encuentra el parámetro “</w:t>
      </w:r>
      <w:proofErr w:type="spellStart"/>
      <w:r w:rsidRPr="004A53B1">
        <w:rPr>
          <w:rFonts w:asciiTheme="minorHAnsi" w:hAnsiTheme="minorHAnsi" w:cstheme="minorHAnsi"/>
        </w:rPr>
        <w:t>multipart</w:t>
      </w:r>
      <w:proofErr w:type="spellEnd"/>
      <w:r w:rsidRPr="004A53B1">
        <w:rPr>
          <w:rFonts w:asciiTheme="minorHAnsi" w:hAnsiTheme="minorHAnsi" w:cstheme="minorHAnsi"/>
        </w:rPr>
        <w:t xml:space="preserve">”. Este parámetro se encuentra en una interface pero solo tiene sentido para Amazon S3 </w:t>
      </w:r>
      <w:r w:rsidRPr="004A53B1">
        <w:rPr>
          <w:rFonts w:asciiTheme="minorHAnsi" w:hAnsiTheme="minorHAnsi" w:cstheme="minorHAnsi"/>
        </w:rPr>
        <w:lastRenderedPageBreak/>
        <w:t xml:space="preserve">(habilita </w:t>
      </w:r>
      <w:proofErr w:type="spellStart"/>
      <w:r w:rsidRPr="004A53B1">
        <w:rPr>
          <w:rFonts w:asciiTheme="minorHAnsi" w:hAnsiTheme="minorHAnsi" w:cstheme="minorHAnsi"/>
        </w:rPr>
        <w:t>multipart</w:t>
      </w:r>
      <w:proofErr w:type="spellEnd"/>
      <w:r w:rsidRPr="004A53B1">
        <w:rPr>
          <w:rFonts w:asciiTheme="minorHAnsi" w:hAnsiTheme="minorHAnsi" w:cstheme="minorHAnsi"/>
        </w:rPr>
        <w:t xml:space="preserve"> upload</w:t>
      </w:r>
      <w:r w:rsidRPr="004A53B1">
        <w:rPr>
          <w:rFonts w:asciiTheme="minorHAnsi" w:hAnsiTheme="minorHAnsi" w:cstheme="minorHAnsi"/>
          <w:vertAlign w:val="superscript"/>
        </w:rPr>
        <w:footnoteReference w:id="1"/>
      </w:r>
      <w:r w:rsidRPr="004A53B1">
        <w:rPr>
          <w:rFonts w:asciiTheme="minorHAnsi" w:hAnsiTheme="minorHAnsi" w:cstheme="minorHAnsi"/>
        </w:rPr>
        <w:t xml:space="preserve">). Pese a todo esto, una vez que se comprende </w:t>
      </w:r>
      <w:del w:id="39" w:author="Marcos" w:date="2012-11-15T16:40:00Z">
        <w:r w:rsidRPr="004A53B1" w:rsidDel="007F3759">
          <w:rPr>
            <w:rFonts w:asciiTheme="minorHAnsi" w:hAnsiTheme="minorHAnsi" w:cstheme="minorHAnsi"/>
          </w:rPr>
          <w:delText xml:space="preserve">que </w:delText>
        </w:r>
      </w:del>
      <w:ins w:id="40" w:author="Marcos" w:date="2012-11-15T16:40:00Z">
        <w:r w:rsidR="007F3759" w:rsidRPr="004A53B1">
          <w:rPr>
            <w:rFonts w:asciiTheme="minorHAnsi" w:hAnsiTheme="minorHAnsi" w:cstheme="minorHAnsi"/>
          </w:rPr>
          <w:t>qu</w:t>
        </w:r>
        <w:r w:rsidR="007F3759">
          <w:rPr>
            <w:rFonts w:asciiTheme="minorHAnsi" w:hAnsiTheme="minorHAnsi" w:cstheme="minorHAnsi"/>
          </w:rPr>
          <w:t>é</w:t>
        </w:r>
        <w:r w:rsidR="007F3759" w:rsidRPr="004A53B1">
          <w:rPr>
            <w:rFonts w:asciiTheme="minorHAnsi" w:hAnsiTheme="minorHAnsi" w:cstheme="minorHAnsi"/>
          </w:rPr>
          <w:t xml:space="preserve"> </w:t>
        </w:r>
      </w:ins>
      <w:r w:rsidRPr="004A53B1">
        <w:rPr>
          <w:rFonts w:asciiTheme="minorHAnsi" w:hAnsiTheme="minorHAnsi" w:cstheme="minorHAnsi"/>
        </w:rPr>
        <w:t>se debe utilizar y c</w:t>
      </w:r>
      <w:ins w:id="41" w:author="Marcos" w:date="2012-11-15T16:39:00Z">
        <w:r w:rsidR="007F3759">
          <w:rPr>
            <w:rFonts w:asciiTheme="minorHAnsi" w:hAnsiTheme="minorHAnsi" w:cstheme="minorHAnsi"/>
          </w:rPr>
          <w:t>ó</w:t>
        </w:r>
      </w:ins>
      <w:del w:id="42" w:author="Marcos" w:date="2012-11-15T16:39:00Z">
        <w:r w:rsidRPr="004A53B1" w:rsidDel="007F3759">
          <w:rPr>
            <w:rFonts w:asciiTheme="minorHAnsi" w:hAnsiTheme="minorHAnsi" w:cstheme="minorHAnsi"/>
          </w:rPr>
          <w:delText>o</w:delText>
        </w:r>
      </w:del>
      <w:r w:rsidRPr="004A53B1">
        <w:rPr>
          <w:rFonts w:asciiTheme="minorHAnsi" w:hAnsiTheme="minorHAnsi" w:cstheme="minorHAnsi"/>
        </w:rPr>
        <w:t>mo, el framework trabaja correctamente.</w:t>
      </w:r>
      <w:r w:rsidR="00D323AE">
        <w:rPr>
          <w:rFonts w:asciiTheme="minorHAnsi" w:hAnsiTheme="minorHAnsi" w:cstheme="minorHAnsi"/>
        </w:rPr>
        <w:t xml:space="preserve"> </w:t>
      </w:r>
    </w:p>
    <w:p w:rsidR="00D323AE" w:rsidRPr="004A53B1" w:rsidRDefault="00D323AE" w:rsidP="00FF7A02">
      <w:pPr>
        <w:jc w:val="both"/>
        <w:rPr>
          <w:rFonts w:asciiTheme="minorHAnsi" w:hAnsiTheme="minorHAnsi" w:cstheme="minorHAnsi"/>
        </w:rPr>
      </w:pPr>
      <w:r>
        <w:rPr>
          <w:rFonts w:asciiTheme="minorHAnsi" w:hAnsiTheme="minorHAnsi" w:cstheme="minorHAnsi"/>
        </w:rPr>
        <w:t>En la misma línea, l</w:t>
      </w:r>
      <w:r w:rsidRPr="004A53B1">
        <w:rPr>
          <w:rFonts w:asciiTheme="minorHAnsi" w:hAnsiTheme="minorHAnsi" w:cstheme="minorHAnsi"/>
        </w:rPr>
        <w:t>a implementación de un nuevo proveedor tiene algunas complicaciones. Se deben generar implementaciones para la nube (</w:t>
      </w:r>
      <w:proofErr w:type="spellStart"/>
      <w:r w:rsidRPr="004A53B1">
        <w:rPr>
          <w:rFonts w:asciiTheme="minorHAnsi" w:hAnsiTheme="minorHAnsi" w:cstheme="minorHAnsi"/>
        </w:rPr>
        <w:t>ej</w:t>
      </w:r>
      <w:proofErr w:type="spellEnd"/>
      <w:r w:rsidRPr="004A53B1">
        <w:rPr>
          <w:rFonts w:asciiTheme="minorHAnsi" w:hAnsiTheme="minorHAnsi" w:cstheme="minorHAnsi"/>
        </w:rPr>
        <w:t>: Amazon) y el servicio particular (</w:t>
      </w:r>
      <w:proofErr w:type="spellStart"/>
      <w:r w:rsidRPr="004A53B1">
        <w:rPr>
          <w:rFonts w:asciiTheme="minorHAnsi" w:hAnsiTheme="minorHAnsi" w:cstheme="minorHAnsi"/>
        </w:rPr>
        <w:t>ej</w:t>
      </w:r>
      <w:proofErr w:type="spellEnd"/>
      <w:r w:rsidRPr="004A53B1">
        <w:rPr>
          <w:rFonts w:asciiTheme="minorHAnsi" w:hAnsiTheme="minorHAnsi" w:cstheme="minorHAnsi"/>
        </w:rPr>
        <w:t>: S3). Si bien esto no supone gran complejidad, descubrir que debe hacer cada método que se debe implementar no es trivial. Otra vez se vuelve a caer en la falta de documentación de la plataforma.</w:t>
      </w:r>
    </w:p>
    <w:p w:rsidR="00414559" w:rsidRPr="004A53B1" w:rsidRDefault="00414559" w:rsidP="00FF7A02">
      <w:pPr>
        <w:jc w:val="both"/>
        <w:rPr>
          <w:rFonts w:asciiTheme="minorHAnsi" w:hAnsiTheme="minorHAnsi" w:cstheme="minorHAnsi"/>
        </w:rPr>
      </w:pPr>
    </w:p>
    <w:p w:rsidR="00414559" w:rsidRPr="004A53B1" w:rsidRDefault="00D323AE" w:rsidP="00FF7A02">
      <w:pPr>
        <w:jc w:val="both"/>
        <w:rPr>
          <w:rFonts w:asciiTheme="minorHAnsi" w:hAnsiTheme="minorHAnsi" w:cstheme="minorHAnsi"/>
        </w:rPr>
      </w:pPr>
      <w:r>
        <w:rPr>
          <w:rFonts w:asciiTheme="minorHAnsi" w:hAnsiTheme="minorHAnsi" w:cstheme="minorHAnsi"/>
        </w:rPr>
        <w:t>En cuanto a la migración entre proveedores dentro de Dasein podemos notar que es posible sin</w:t>
      </w:r>
      <w:r w:rsidR="00414559" w:rsidRPr="004A53B1">
        <w:rPr>
          <w:rFonts w:asciiTheme="minorHAnsi" w:hAnsiTheme="minorHAnsi" w:cstheme="minorHAnsi"/>
        </w:rPr>
        <w:t xml:space="preserve"> hacer demasiadas modificaciones</w:t>
      </w:r>
      <w:r>
        <w:rPr>
          <w:rFonts w:asciiTheme="minorHAnsi" w:hAnsiTheme="minorHAnsi" w:cstheme="minorHAnsi"/>
        </w:rPr>
        <w:t xml:space="preserve"> al código</w:t>
      </w:r>
      <w:r w:rsidR="00414559" w:rsidRPr="004A53B1">
        <w:rPr>
          <w:rFonts w:asciiTheme="minorHAnsi" w:hAnsiTheme="minorHAnsi" w:cstheme="minorHAnsi"/>
        </w:rPr>
        <w:t xml:space="preserve">. Para esto es necesario cambiar la nube que se </w:t>
      </w:r>
      <w:r w:rsidR="00AE562B" w:rsidRPr="004A53B1">
        <w:rPr>
          <w:rFonts w:asciiTheme="minorHAnsi" w:hAnsiTheme="minorHAnsi" w:cstheme="minorHAnsi"/>
        </w:rPr>
        <w:t>está</w:t>
      </w:r>
      <w:r w:rsidR="00414559" w:rsidRPr="004A53B1">
        <w:rPr>
          <w:rFonts w:asciiTheme="minorHAnsi" w:hAnsiTheme="minorHAnsi" w:cstheme="minorHAnsi"/>
        </w:rPr>
        <w:t xml:space="preserve"> utilizando y reconfigurar sus propiedades</w:t>
      </w:r>
      <w:r>
        <w:rPr>
          <w:rFonts w:asciiTheme="minorHAnsi" w:hAnsiTheme="minorHAnsi" w:cstheme="minorHAnsi"/>
        </w:rPr>
        <w:t xml:space="preserve"> manualmente</w:t>
      </w:r>
      <w:r w:rsidR="00414559" w:rsidRPr="004A53B1">
        <w:rPr>
          <w:rFonts w:asciiTheme="minorHAnsi" w:hAnsiTheme="minorHAnsi" w:cstheme="minorHAnsi"/>
        </w:rPr>
        <w:t xml:space="preserve">. </w:t>
      </w:r>
    </w:p>
    <w:p w:rsidR="00414559" w:rsidRPr="004A53B1" w:rsidRDefault="00414559" w:rsidP="00FF7A02">
      <w:pPr>
        <w:jc w:val="both"/>
        <w:rPr>
          <w:rFonts w:asciiTheme="minorHAnsi" w:hAnsiTheme="minorHAnsi" w:cstheme="minorHAnsi"/>
        </w:rPr>
      </w:pPr>
    </w:p>
    <w:p w:rsidR="00414559" w:rsidRPr="004A53B1" w:rsidRDefault="00414559" w:rsidP="00FF7A02">
      <w:pPr>
        <w:jc w:val="both"/>
        <w:rPr>
          <w:rFonts w:asciiTheme="minorHAnsi" w:hAnsiTheme="minorHAnsi" w:cstheme="minorHAnsi"/>
        </w:rPr>
      </w:pPr>
      <w:r w:rsidRPr="004A53B1">
        <w:rPr>
          <w:rFonts w:asciiTheme="minorHAnsi" w:hAnsiTheme="minorHAnsi" w:cstheme="minorHAnsi"/>
        </w:rPr>
        <w:t xml:space="preserve">Si hablamos de migrar hacia Dasein desde un producto alternativo el resultado no es positivo. Dasein no provee </w:t>
      </w:r>
      <w:del w:id="43" w:author="Marcos" w:date="2012-11-15T16:42:00Z">
        <w:r w:rsidRPr="004A53B1" w:rsidDel="007F3759">
          <w:rPr>
            <w:rFonts w:asciiTheme="minorHAnsi" w:hAnsiTheme="minorHAnsi" w:cstheme="minorHAnsi"/>
          </w:rPr>
          <w:delText>ningun</w:delText>
        </w:r>
      </w:del>
      <w:ins w:id="44" w:author="Marcos" w:date="2012-11-15T16:42:00Z">
        <w:r w:rsidR="007F3759" w:rsidRPr="004A53B1">
          <w:rPr>
            <w:rFonts w:asciiTheme="minorHAnsi" w:hAnsiTheme="minorHAnsi" w:cstheme="minorHAnsi"/>
          </w:rPr>
          <w:t>ningún</w:t>
        </w:r>
      </w:ins>
      <w:r w:rsidRPr="004A53B1">
        <w:rPr>
          <w:rFonts w:asciiTheme="minorHAnsi" w:hAnsiTheme="minorHAnsi" w:cstheme="minorHAnsi"/>
        </w:rPr>
        <w:t xml:space="preserve"> mecanismo para facilitar este tipo de migración y el usuario se ve obligado a recodificar su aplicación utilizando la nueva tecnología. </w:t>
      </w:r>
    </w:p>
    <w:p w:rsidR="00414559" w:rsidRPr="004A53B1" w:rsidRDefault="00414559" w:rsidP="00FF7A02">
      <w:pPr>
        <w:jc w:val="both"/>
        <w:rPr>
          <w:rFonts w:asciiTheme="minorHAnsi" w:hAnsiTheme="minorHAnsi" w:cstheme="minorHAnsi"/>
        </w:rPr>
      </w:pPr>
    </w:p>
    <w:p w:rsidR="00414559" w:rsidRPr="004A53B1" w:rsidRDefault="00414559" w:rsidP="00FF7A02">
      <w:pPr>
        <w:jc w:val="both"/>
        <w:rPr>
          <w:rFonts w:asciiTheme="minorHAnsi" w:hAnsiTheme="minorHAnsi" w:cstheme="minorHAnsi"/>
        </w:rPr>
      </w:pPr>
      <w:r w:rsidRPr="004A53B1">
        <w:rPr>
          <w:rFonts w:asciiTheme="minorHAnsi" w:hAnsiTheme="minorHAnsi" w:cstheme="minorHAnsi"/>
          <w:b/>
        </w:rPr>
        <w:t>Servicios de storage soportados</w:t>
      </w:r>
    </w:p>
    <w:p w:rsidR="00414559" w:rsidRPr="004A53B1" w:rsidRDefault="00414559" w:rsidP="00FF7A02">
      <w:pPr>
        <w:numPr>
          <w:ilvl w:val="0"/>
          <w:numId w:val="3"/>
        </w:numPr>
        <w:ind w:hanging="360"/>
        <w:jc w:val="both"/>
        <w:rPr>
          <w:rFonts w:asciiTheme="minorHAnsi" w:hAnsiTheme="minorHAnsi" w:cstheme="minorHAnsi"/>
        </w:rPr>
      </w:pPr>
      <w:r w:rsidRPr="004A53B1">
        <w:rPr>
          <w:rFonts w:asciiTheme="minorHAnsi" w:hAnsiTheme="minorHAnsi" w:cstheme="minorHAnsi"/>
        </w:rPr>
        <w:t>Amazon S3</w:t>
      </w:r>
    </w:p>
    <w:p w:rsidR="00414559" w:rsidRPr="004A53B1" w:rsidRDefault="00414559" w:rsidP="00FF7A02">
      <w:pPr>
        <w:numPr>
          <w:ilvl w:val="0"/>
          <w:numId w:val="3"/>
        </w:numPr>
        <w:ind w:hanging="360"/>
        <w:jc w:val="both"/>
        <w:rPr>
          <w:rFonts w:asciiTheme="minorHAnsi" w:hAnsiTheme="minorHAnsi" w:cstheme="minorHAnsi"/>
        </w:rPr>
      </w:pPr>
      <w:proofErr w:type="spellStart"/>
      <w:r w:rsidRPr="004A53B1">
        <w:rPr>
          <w:rFonts w:asciiTheme="minorHAnsi" w:hAnsiTheme="minorHAnsi" w:cstheme="minorHAnsi"/>
        </w:rPr>
        <w:t>GoGrid</w:t>
      </w:r>
      <w:proofErr w:type="spellEnd"/>
    </w:p>
    <w:p w:rsidR="00414559" w:rsidRPr="004A53B1" w:rsidRDefault="00414559" w:rsidP="00FF7A02">
      <w:pPr>
        <w:numPr>
          <w:ilvl w:val="0"/>
          <w:numId w:val="3"/>
        </w:numPr>
        <w:ind w:hanging="360"/>
        <w:jc w:val="both"/>
        <w:rPr>
          <w:rFonts w:asciiTheme="minorHAnsi" w:hAnsiTheme="minorHAnsi" w:cstheme="minorHAnsi"/>
        </w:rPr>
      </w:pPr>
      <w:proofErr w:type="spellStart"/>
      <w:r w:rsidRPr="004A53B1">
        <w:rPr>
          <w:rFonts w:asciiTheme="minorHAnsi" w:hAnsiTheme="minorHAnsi" w:cstheme="minorHAnsi"/>
        </w:rPr>
        <w:t>Rackspace</w:t>
      </w:r>
      <w:proofErr w:type="spellEnd"/>
    </w:p>
    <w:p w:rsidR="00414559" w:rsidRPr="004A53B1" w:rsidRDefault="00414559" w:rsidP="00FF7A02">
      <w:pPr>
        <w:numPr>
          <w:ilvl w:val="0"/>
          <w:numId w:val="3"/>
        </w:numPr>
        <w:ind w:hanging="360"/>
        <w:jc w:val="both"/>
        <w:rPr>
          <w:rFonts w:asciiTheme="minorHAnsi" w:hAnsiTheme="minorHAnsi" w:cstheme="minorHAnsi"/>
        </w:rPr>
      </w:pPr>
      <w:proofErr w:type="spellStart"/>
      <w:r w:rsidRPr="004A53B1">
        <w:rPr>
          <w:rFonts w:asciiTheme="minorHAnsi" w:hAnsiTheme="minorHAnsi" w:cstheme="minorHAnsi"/>
        </w:rPr>
        <w:t>ReliaCloud</w:t>
      </w:r>
      <w:proofErr w:type="spellEnd"/>
    </w:p>
    <w:p w:rsidR="00414559" w:rsidRPr="004A53B1" w:rsidRDefault="00414559" w:rsidP="00FF7A02">
      <w:pPr>
        <w:numPr>
          <w:ilvl w:val="0"/>
          <w:numId w:val="3"/>
        </w:numPr>
        <w:ind w:hanging="360"/>
        <w:jc w:val="both"/>
        <w:rPr>
          <w:rFonts w:asciiTheme="minorHAnsi" w:hAnsiTheme="minorHAnsi" w:cstheme="minorHAnsi"/>
        </w:rPr>
      </w:pPr>
      <w:proofErr w:type="spellStart"/>
      <w:r w:rsidRPr="004A53B1">
        <w:rPr>
          <w:rFonts w:asciiTheme="minorHAnsi" w:hAnsiTheme="minorHAnsi" w:cstheme="minorHAnsi"/>
        </w:rPr>
        <w:t>Azure</w:t>
      </w:r>
      <w:proofErr w:type="spellEnd"/>
    </w:p>
    <w:p w:rsidR="00414559" w:rsidRPr="004A53B1" w:rsidRDefault="00414559" w:rsidP="00FF7A02">
      <w:pPr>
        <w:numPr>
          <w:ilvl w:val="0"/>
          <w:numId w:val="3"/>
        </w:numPr>
        <w:ind w:hanging="360"/>
        <w:jc w:val="both"/>
        <w:rPr>
          <w:rFonts w:asciiTheme="minorHAnsi" w:hAnsiTheme="minorHAnsi" w:cstheme="minorHAnsi"/>
        </w:rPr>
      </w:pPr>
      <w:r w:rsidRPr="004A53B1">
        <w:rPr>
          <w:rFonts w:asciiTheme="minorHAnsi" w:hAnsiTheme="minorHAnsi" w:cstheme="minorHAnsi"/>
        </w:rPr>
        <w:t xml:space="preserve">AT&amp;T </w:t>
      </w:r>
      <w:proofErr w:type="spellStart"/>
      <w:r w:rsidRPr="004A53B1">
        <w:rPr>
          <w:rFonts w:asciiTheme="minorHAnsi" w:hAnsiTheme="minorHAnsi" w:cstheme="minorHAnsi"/>
        </w:rPr>
        <w:t>Synaptic</w:t>
      </w:r>
      <w:proofErr w:type="spellEnd"/>
      <w:r w:rsidRPr="004A53B1">
        <w:rPr>
          <w:rFonts w:asciiTheme="minorHAnsi" w:hAnsiTheme="minorHAnsi" w:cstheme="minorHAnsi"/>
        </w:rPr>
        <w:t xml:space="preserve"> Storage</w:t>
      </w:r>
    </w:p>
    <w:p w:rsidR="00414559" w:rsidRPr="004A53B1" w:rsidRDefault="00414559" w:rsidP="00FF7A02">
      <w:pPr>
        <w:jc w:val="both"/>
        <w:rPr>
          <w:rFonts w:asciiTheme="minorHAnsi" w:hAnsiTheme="minorHAnsi" w:cstheme="minorHAnsi"/>
        </w:rPr>
      </w:pPr>
    </w:p>
    <w:p w:rsidR="00414559" w:rsidRPr="004A53B1" w:rsidRDefault="00414559" w:rsidP="00FF7A02">
      <w:pPr>
        <w:jc w:val="both"/>
        <w:rPr>
          <w:rFonts w:asciiTheme="minorHAnsi" w:hAnsiTheme="minorHAnsi" w:cstheme="minorHAnsi"/>
        </w:rPr>
      </w:pPr>
    </w:p>
    <w:p w:rsidR="00414559" w:rsidRPr="004A53B1" w:rsidRDefault="00414559" w:rsidP="00FF7A02">
      <w:pPr>
        <w:jc w:val="both"/>
        <w:rPr>
          <w:rFonts w:asciiTheme="minorHAnsi" w:hAnsiTheme="minorHAnsi" w:cstheme="minorHAnsi"/>
        </w:rPr>
      </w:pPr>
      <w:r w:rsidRPr="004A53B1">
        <w:rPr>
          <w:rFonts w:asciiTheme="minorHAnsi" w:hAnsiTheme="minorHAnsi" w:cstheme="minorHAnsi"/>
          <w:b/>
        </w:rPr>
        <w:t>Ventajas y desventajas</w:t>
      </w:r>
    </w:p>
    <w:p w:rsidR="00414559" w:rsidRPr="004A53B1" w:rsidRDefault="00414559" w:rsidP="00FF7A02">
      <w:pPr>
        <w:ind w:left="360"/>
        <w:jc w:val="both"/>
        <w:rPr>
          <w:rFonts w:asciiTheme="minorHAnsi" w:hAnsiTheme="minorHAnsi" w:cstheme="minorHAnsi"/>
        </w:rPr>
      </w:pPr>
      <w:commentRangeStart w:id="45"/>
      <w:r w:rsidRPr="004A53B1">
        <w:rPr>
          <w:rFonts w:asciiTheme="minorHAnsi" w:hAnsiTheme="minorHAnsi" w:cstheme="minorHAnsi"/>
          <w:b/>
        </w:rPr>
        <w:t xml:space="preserve">+ </w:t>
      </w:r>
      <w:r w:rsidRPr="004A53B1">
        <w:rPr>
          <w:rFonts w:asciiTheme="minorHAnsi" w:hAnsiTheme="minorHAnsi" w:cstheme="minorHAnsi"/>
        </w:rPr>
        <w:t>Desarrollo activo al año 2011.</w:t>
      </w:r>
    </w:p>
    <w:p w:rsidR="00414559" w:rsidRPr="004A53B1" w:rsidRDefault="00414559"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Soporte para storage en Java.</w:t>
      </w:r>
    </w:p>
    <w:p w:rsidR="00414559" w:rsidRPr="004A53B1" w:rsidRDefault="00414559"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No soporta todas las primitivas básicas de storage. No se posibilita copiar y buscar archivos. </w:t>
      </w:r>
    </w:p>
    <w:p w:rsidR="00414559" w:rsidRPr="004A53B1" w:rsidRDefault="00414559"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El uso de las primitivas es complejo por falta de documentación.</w:t>
      </w:r>
    </w:p>
    <w:p w:rsidR="00414559" w:rsidRPr="004A53B1" w:rsidRDefault="00414559"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Es fácil migrar entre protocolos dentro del framework.</w:t>
      </w:r>
    </w:p>
    <w:p w:rsidR="00414559" w:rsidRPr="004A53B1" w:rsidRDefault="00414559"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Existen complicaciones para implementar un nuevo servicio dentro de </w:t>
      </w:r>
      <w:proofErr w:type="spellStart"/>
      <w:r w:rsidRPr="004A53B1">
        <w:rPr>
          <w:rFonts w:asciiTheme="minorHAnsi" w:hAnsiTheme="minorHAnsi" w:cstheme="minorHAnsi"/>
        </w:rPr>
        <w:t>libcloud</w:t>
      </w:r>
      <w:proofErr w:type="spellEnd"/>
      <w:r w:rsidRPr="004A53B1">
        <w:rPr>
          <w:rFonts w:asciiTheme="minorHAnsi" w:hAnsiTheme="minorHAnsi" w:cstheme="minorHAnsi"/>
        </w:rPr>
        <w:t>.</w:t>
      </w:r>
    </w:p>
    <w:p w:rsidR="00414559" w:rsidRPr="004A53B1" w:rsidRDefault="00414559"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No es posible migrar desde otro framework sin recodificar toda la aplicación.</w:t>
      </w:r>
    </w:p>
    <w:p w:rsidR="00414559" w:rsidRPr="004A53B1" w:rsidRDefault="00414559"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No posee archivos de configuración, todo se realiza por código.</w:t>
      </w:r>
    </w:p>
    <w:p w:rsidR="00414559" w:rsidRPr="004A53B1" w:rsidRDefault="00414559"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 xml:space="preserve">No se poseen </w:t>
      </w:r>
      <w:proofErr w:type="spellStart"/>
      <w:r w:rsidRPr="004A53B1">
        <w:rPr>
          <w:rFonts w:asciiTheme="minorHAnsi" w:hAnsiTheme="minorHAnsi" w:cstheme="minorHAnsi"/>
        </w:rPr>
        <w:t>factories</w:t>
      </w:r>
      <w:proofErr w:type="spellEnd"/>
      <w:r w:rsidRPr="004A53B1">
        <w:rPr>
          <w:rFonts w:asciiTheme="minorHAnsi" w:hAnsiTheme="minorHAnsi" w:cstheme="minorHAnsi"/>
        </w:rPr>
        <w:t>, el usuario debe construir todos los servicios a mano.</w:t>
      </w:r>
      <w:commentRangeEnd w:id="45"/>
      <w:r w:rsidR="007F3759">
        <w:rPr>
          <w:rStyle w:val="CommentReference"/>
        </w:rPr>
        <w:commentReference w:id="45"/>
      </w:r>
    </w:p>
    <w:p w:rsidR="00414559" w:rsidRPr="004A53B1" w:rsidRDefault="00414559" w:rsidP="00FF7A02">
      <w:pPr>
        <w:jc w:val="both"/>
        <w:rPr>
          <w:rFonts w:asciiTheme="minorHAnsi" w:hAnsiTheme="minorHAnsi" w:cstheme="minorHAnsi"/>
        </w:rPr>
      </w:pPr>
    </w:p>
    <w:p w:rsidR="002D2A65" w:rsidRPr="004A53B1" w:rsidRDefault="002D2A65" w:rsidP="00FF7A02">
      <w:pPr>
        <w:pStyle w:val="Heading3"/>
        <w:jc w:val="both"/>
      </w:pPr>
      <w:bookmarkStart w:id="46" w:name="_Toc339204581"/>
      <w:r w:rsidRPr="004A53B1">
        <w:t>2.</w:t>
      </w:r>
      <w:r>
        <w:t>3</w:t>
      </w:r>
      <w:r w:rsidRPr="004A53B1">
        <w:t>. Deltacloud</w:t>
      </w:r>
      <w:bookmarkEnd w:id="46"/>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Deltacloud es un proyecto en incubación de la Fundación Apache. Se distingue del resto de los proyectos de su tipo gracias a su arquitectura cliente-servidor basada en una API REST. Gracias a esto se puede hacer uso de Deltacloud desde cualquier lenguaje de programación. Los desarrolladores mantienen un </w:t>
      </w:r>
      <w:r w:rsidRPr="004A53B1">
        <w:rPr>
          <w:rFonts w:asciiTheme="minorHAnsi" w:hAnsiTheme="minorHAnsi" w:cstheme="minorHAnsi"/>
        </w:rPr>
        <w:lastRenderedPageBreak/>
        <w:t>cliente CLI para Ruby y existen bases de un cliente Java, aunque por el momento solo soporta servicios de tipo compute. Si no es posible utilizar Ruby o si la funcionalidad en java es insuficiente, se debe generar un nuevo cliente implementando la API de Deltacloud. Esto se traduce en un incremento en el tiempo y costo de desarrollo. El proyecto se encuentra activo.</w:t>
      </w:r>
    </w:p>
    <w:p w:rsidR="002D2A65" w:rsidRPr="004A53B1" w:rsidRDefault="002D2A65" w:rsidP="00FF7A02">
      <w:pPr>
        <w:jc w:val="both"/>
        <w:rPr>
          <w:rFonts w:asciiTheme="minorHAnsi" w:hAnsiTheme="minorHAnsi" w:cstheme="minorHAnsi"/>
        </w:rPr>
      </w:pPr>
    </w:p>
    <w:p w:rsidR="002D2A65" w:rsidRDefault="002D2A65" w:rsidP="00FF7A02">
      <w:pPr>
        <w:jc w:val="both"/>
        <w:rPr>
          <w:rFonts w:asciiTheme="minorHAnsi" w:hAnsiTheme="minorHAnsi" w:cstheme="minorHAnsi"/>
        </w:rPr>
      </w:pPr>
      <w:r w:rsidRPr="004A53B1">
        <w:rPr>
          <w:rFonts w:asciiTheme="minorHAnsi" w:hAnsiTheme="minorHAnsi" w:cstheme="minorHAnsi"/>
        </w:rPr>
        <w:t xml:space="preserve">La </w:t>
      </w:r>
      <w:r>
        <w:rPr>
          <w:rFonts w:asciiTheme="minorHAnsi" w:hAnsiTheme="minorHAnsi" w:cstheme="minorHAnsi"/>
        </w:rPr>
        <w:t>figura 2.3</w:t>
      </w:r>
      <w:r w:rsidRPr="004A53B1">
        <w:rPr>
          <w:rFonts w:asciiTheme="minorHAnsi" w:hAnsiTheme="minorHAnsi" w:cstheme="minorHAnsi"/>
        </w:rPr>
        <w:t xml:space="preserve"> presenta una vista de alto nivel de la arquitectura de Deltacloud. </w:t>
      </w:r>
    </w:p>
    <w:p w:rsidR="00A07A25" w:rsidRPr="004A53B1" w:rsidRDefault="00A07A2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Pr>
          <w:noProof/>
          <w:lang w:val="es-ES_tradnl" w:eastAsia="es-ES_tradnl"/>
        </w:rPr>
        <w:drawing>
          <wp:inline distT="0" distB="0" distL="0" distR="0" wp14:anchorId="2D35BD46" wp14:editId="01AAF52F">
            <wp:extent cx="5943600" cy="4286250"/>
            <wp:effectExtent l="0" t="0" r="0" b="0"/>
            <wp:docPr id="24" name="Picture 24" descr="C:\Users\Kireta\AppData\Local\Microsoft\Windows\Temporary Internet Files\Content.Word\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Kireta\AppData\Local\Microsoft\Windows\Temporary Internet Files\Content.Word\image0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86250"/>
                    </a:xfrm>
                    <a:prstGeom prst="rect">
                      <a:avLst/>
                    </a:prstGeom>
                    <a:noFill/>
                    <a:ln>
                      <a:noFill/>
                    </a:ln>
                  </pic:spPr>
                </pic:pic>
              </a:graphicData>
            </a:graphic>
          </wp:inline>
        </w:drawing>
      </w:r>
    </w:p>
    <w:p w:rsidR="002D2A65" w:rsidRPr="004A53B1" w:rsidRDefault="002D2A65" w:rsidP="00D728AB">
      <w:pPr>
        <w:jc w:val="center"/>
        <w:rPr>
          <w:rFonts w:asciiTheme="minorHAnsi" w:hAnsiTheme="minorHAnsi" w:cstheme="minorHAnsi"/>
        </w:rPr>
      </w:pPr>
      <w:r w:rsidRPr="004A53B1">
        <w:rPr>
          <w:rFonts w:asciiTheme="minorHAnsi" w:hAnsiTheme="minorHAnsi" w:cstheme="minorHAnsi"/>
        </w:rPr>
        <w:t xml:space="preserve">Figura </w:t>
      </w:r>
      <w:r>
        <w:rPr>
          <w:rFonts w:asciiTheme="minorHAnsi" w:hAnsiTheme="minorHAnsi" w:cstheme="minorHAnsi"/>
        </w:rPr>
        <w:t xml:space="preserve">2.3 Vista de alto nivel de la arquitectura de </w:t>
      </w:r>
      <w:proofErr w:type="spellStart"/>
      <w:r>
        <w:rPr>
          <w:rFonts w:asciiTheme="minorHAnsi" w:hAnsiTheme="minorHAnsi" w:cstheme="minorHAnsi"/>
        </w:rPr>
        <w:t>DeltaCloud</w:t>
      </w:r>
      <w:proofErr w:type="spellEnd"/>
      <w:r>
        <w:rPr>
          <w:rFonts w:asciiTheme="minorHAnsi" w:hAnsiTheme="minorHAnsi" w:cstheme="minorHAnsi"/>
        </w:rPr>
        <w:t>.</w:t>
      </w:r>
    </w:p>
    <w:p w:rsidR="002D2A65" w:rsidRDefault="002D2A65" w:rsidP="00FF7A02">
      <w:pPr>
        <w:jc w:val="both"/>
        <w:rPr>
          <w:rFonts w:asciiTheme="minorHAnsi" w:hAnsiTheme="minorHAnsi" w:cstheme="minorHAnsi"/>
        </w:rPr>
      </w:pPr>
    </w:p>
    <w:p w:rsidR="005715F5" w:rsidRDefault="005715F5" w:rsidP="00FF7A02">
      <w:pPr>
        <w:jc w:val="both"/>
        <w:rPr>
          <w:rFonts w:asciiTheme="minorHAnsi" w:hAnsiTheme="minorHAnsi" w:cstheme="minorHAnsi"/>
        </w:rPr>
      </w:pPr>
      <w:r>
        <w:rPr>
          <w:rFonts w:asciiTheme="minorHAnsi" w:hAnsiTheme="minorHAnsi" w:cstheme="minorHAnsi"/>
        </w:rPr>
        <w:t xml:space="preserve">Como se puede apreciar, Deltacloud no posee por defecto archivos de configuración o mecanismos de instanciación de servicios. </w:t>
      </w:r>
      <w:r w:rsidRPr="004A53B1">
        <w:rPr>
          <w:rFonts w:asciiTheme="minorHAnsi" w:hAnsiTheme="minorHAnsi" w:cstheme="minorHAnsi"/>
        </w:rPr>
        <w:t>La configuración de los servicios se realiza en el cliente y esta librada a la implementación particular de la API</w:t>
      </w:r>
      <w:r>
        <w:rPr>
          <w:rFonts w:asciiTheme="minorHAnsi" w:hAnsiTheme="minorHAnsi" w:cstheme="minorHAnsi"/>
        </w:rPr>
        <w:t>, que suelen contar con estos mecanismos</w:t>
      </w:r>
      <w:r w:rsidRPr="004A53B1">
        <w:rPr>
          <w:rFonts w:asciiTheme="minorHAnsi" w:hAnsiTheme="minorHAnsi" w:cstheme="minorHAnsi"/>
        </w:rPr>
        <w:t>. El servidor es stateless por lo que no almacena credenciales u otros datos que deben ser provistos en cada invocación. Para instanciar un servicio se debe configurar tanto el servidor como el cliente. El servidor para que levante el servicio puntual y el cliente para enviar los datos del nuevo servicio (credenciales, etc</w:t>
      </w:r>
      <w:ins w:id="47" w:author="Marcos" w:date="2012-11-15T16:44:00Z">
        <w:r w:rsidR="00B06A4E">
          <w:rPr>
            <w:rFonts w:asciiTheme="minorHAnsi" w:hAnsiTheme="minorHAnsi" w:cstheme="minorHAnsi"/>
          </w:rPr>
          <w:t>.</w:t>
        </w:r>
      </w:ins>
      <w:r w:rsidRPr="004A53B1">
        <w:rPr>
          <w:rFonts w:asciiTheme="minorHAnsi" w:hAnsiTheme="minorHAnsi" w:cstheme="minorHAnsi"/>
        </w:rPr>
        <w:t>).</w:t>
      </w:r>
    </w:p>
    <w:p w:rsidR="005715F5" w:rsidRPr="004A53B1" w:rsidRDefault="005715F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En cuanto al soporte de las funciones básicas de storage, Delta Cloud tiene algunas limitaciones. Solo se provee soporte para bajar, subir y eliminar archivos. Por el momento no es posible listar, mover o copiar archivos. Las primitivas están definidas en una API clara y con buena documentación.</w:t>
      </w:r>
      <w:r w:rsidR="005715F5">
        <w:rPr>
          <w:rFonts w:asciiTheme="minorHAnsi" w:hAnsiTheme="minorHAnsi" w:cstheme="minorHAnsi"/>
        </w:rPr>
        <w:t xml:space="preserve"> Esto último facilita la tarea a la hora de implementar un nuevo servicio. </w:t>
      </w:r>
      <w:r w:rsidR="005715F5" w:rsidRPr="004A53B1">
        <w:rPr>
          <w:rFonts w:asciiTheme="minorHAnsi" w:hAnsiTheme="minorHAnsi" w:cstheme="minorHAnsi"/>
        </w:rPr>
        <w:t xml:space="preserve">Para </w:t>
      </w:r>
      <w:r w:rsidR="005715F5">
        <w:rPr>
          <w:rFonts w:asciiTheme="minorHAnsi" w:hAnsiTheme="minorHAnsi" w:cstheme="minorHAnsi"/>
        </w:rPr>
        <w:t xml:space="preserve">lograr esto </w:t>
      </w:r>
      <w:r w:rsidR="005715F5" w:rsidRPr="004A53B1">
        <w:rPr>
          <w:rFonts w:asciiTheme="minorHAnsi" w:hAnsiTheme="minorHAnsi" w:cstheme="minorHAnsi"/>
        </w:rPr>
        <w:t xml:space="preserve"> el desarrollador debe crear un </w:t>
      </w:r>
      <w:r w:rsidR="005715F5">
        <w:rPr>
          <w:rFonts w:asciiTheme="minorHAnsi" w:hAnsiTheme="minorHAnsi" w:cstheme="minorHAnsi"/>
        </w:rPr>
        <w:t xml:space="preserve">nuevo </w:t>
      </w:r>
      <w:r w:rsidR="005715F5" w:rsidRPr="004A53B1">
        <w:rPr>
          <w:rFonts w:asciiTheme="minorHAnsi" w:hAnsiTheme="minorHAnsi" w:cstheme="minorHAnsi"/>
        </w:rPr>
        <w:lastRenderedPageBreak/>
        <w:t>Driver definiendo el tipo de servicio que se está implementando (storage, compute)</w:t>
      </w:r>
      <w:r w:rsidR="005715F5">
        <w:rPr>
          <w:rFonts w:asciiTheme="minorHAnsi" w:hAnsiTheme="minorHAnsi" w:cstheme="minorHAnsi"/>
        </w:rPr>
        <w:t xml:space="preserve"> lo que define el conjunto de funciones a implementar.</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La migración entre protocolos puede ser un problema para la plataforma ya que no es posible levantar un servidor multi cloud. Esto genera que sea necesario contar con varios servidores en varios puertos si se desea trabajar con más de una nube. Esto provoca que el desarrollador tenga que modificar tanto el cliente (</w:t>
      </w:r>
      <w:del w:id="48" w:author="Marcos" w:date="2012-11-15T16:46:00Z">
        <w:r w:rsidRPr="004A53B1" w:rsidDel="00B06A4E">
          <w:rPr>
            <w:rFonts w:asciiTheme="minorHAnsi" w:hAnsiTheme="minorHAnsi" w:cstheme="minorHAnsi"/>
          </w:rPr>
          <w:delText>envio</w:delText>
        </w:r>
      </w:del>
      <w:ins w:id="49" w:author="Marcos" w:date="2012-11-15T16:46:00Z">
        <w:r w:rsidR="00B06A4E" w:rsidRPr="004A53B1">
          <w:rPr>
            <w:rFonts w:asciiTheme="minorHAnsi" w:hAnsiTheme="minorHAnsi" w:cstheme="minorHAnsi"/>
          </w:rPr>
          <w:t>envío</w:t>
        </w:r>
      </w:ins>
      <w:r w:rsidRPr="004A53B1">
        <w:rPr>
          <w:rFonts w:asciiTheme="minorHAnsi" w:hAnsiTheme="minorHAnsi" w:cstheme="minorHAnsi"/>
        </w:rPr>
        <w:t xml:space="preserve"> de credenciales, </w:t>
      </w:r>
      <w:del w:id="50" w:author="Marcos" w:date="2012-11-15T16:46:00Z">
        <w:r w:rsidRPr="004A53B1" w:rsidDel="00B06A4E">
          <w:rPr>
            <w:rFonts w:asciiTheme="minorHAnsi" w:hAnsiTheme="minorHAnsi" w:cstheme="minorHAnsi"/>
          </w:rPr>
          <w:delText>reconfiguracion</w:delText>
        </w:r>
      </w:del>
      <w:ins w:id="51" w:author="Marcos" w:date="2012-11-15T16:46:00Z">
        <w:r w:rsidR="00B06A4E" w:rsidRPr="004A53B1">
          <w:rPr>
            <w:rFonts w:asciiTheme="minorHAnsi" w:hAnsiTheme="minorHAnsi" w:cstheme="minorHAnsi"/>
          </w:rPr>
          <w:t>reconfiguración</w:t>
        </w:r>
      </w:ins>
      <w:r w:rsidRPr="004A53B1">
        <w:rPr>
          <w:rFonts w:asciiTheme="minorHAnsi" w:hAnsiTheme="minorHAnsi" w:cstheme="minorHAnsi"/>
        </w:rPr>
        <w:t xml:space="preserve"> de </w:t>
      </w:r>
      <w:del w:id="52" w:author="Marcos" w:date="2012-11-15T16:46:00Z">
        <w:r w:rsidRPr="004A53B1" w:rsidDel="00B06A4E">
          <w:rPr>
            <w:rFonts w:asciiTheme="minorHAnsi" w:hAnsiTheme="minorHAnsi" w:cstheme="minorHAnsi"/>
          </w:rPr>
          <w:delText>parametros</w:delText>
        </w:r>
      </w:del>
      <w:ins w:id="53" w:author="Marcos" w:date="2012-11-15T16:46:00Z">
        <w:r w:rsidR="00B06A4E" w:rsidRPr="004A53B1">
          <w:rPr>
            <w:rFonts w:asciiTheme="minorHAnsi" w:hAnsiTheme="minorHAnsi" w:cstheme="minorHAnsi"/>
          </w:rPr>
          <w:t>parámetros</w:t>
        </w:r>
      </w:ins>
      <w:r w:rsidRPr="004A53B1">
        <w:rPr>
          <w:rFonts w:asciiTheme="minorHAnsi" w:hAnsiTheme="minorHAnsi" w:cstheme="minorHAnsi"/>
        </w:rPr>
        <w:t xml:space="preserve"> de </w:t>
      </w:r>
      <w:del w:id="54" w:author="Marcos" w:date="2012-11-15T16:46:00Z">
        <w:r w:rsidRPr="004A53B1" w:rsidDel="00B06A4E">
          <w:rPr>
            <w:rFonts w:asciiTheme="minorHAnsi" w:hAnsiTheme="minorHAnsi" w:cstheme="minorHAnsi"/>
          </w:rPr>
          <w:delText>conexion</w:delText>
        </w:r>
      </w:del>
      <w:ins w:id="55" w:author="Marcos" w:date="2012-11-15T16:46:00Z">
        <w:r w:rsidR="00B06A4E" w:rsidRPr="004A53B1">
          <w:rPr>
            <w:rFonts w:asciiTheme="minorHAnsi" w:hAnsiTheme="minorHAnsi" w:cstheme="minorHAnsi"/>
          </w:rPr>
          <w:t>conexión</w:t>
        </w:r>
      </w:ins>
      <w:r w:rsidRPr="004A53B1">
        <w:rPr>
          <w:rFonts w:asciiTheme="minorHAnsi" w:hAnsiTheme="minorHAnsi" w:cstheme="minorHAnsi"/>
        </w:rPr>
        <w:t xml:space="preserve">, </w:t>
      </w:r>
      <w:del w:id="56" w:author="Marcos" w:date="2012-11-15T16:46:00Z">
        <w:r w:rsidRPr="004A53B1" w:rsidDel="00B06A4E">
          <w:rPr>
            <w:rFonts w:asciiTheme="minorHAnsi" w:hAnsiTheme="minorHAnsi" w:cstheme="minorHAnsi"/>
          </w:rPr>
          <w:delText>etc</w:delText>
        </w:r>
      </w:del>
      <w:ins w:id="57" w:author="Marcos" w:date="2012-11-15T16:46:00Z">
        <w:r w:rsidR="00B06A4E" w:rsidRPr="004A53B1">
          <w:rPr>
            <w:rFonts w:asciiTheme="minorHAnsi" w:hAnsiTheme="minorHAnsi" w:cstheme="minorHAnsi"/>
          </w:rPr>
          <w:t>etc.</w:t>
        </w:r>
      </w:ins>
      <w:r w:rsidRPr="004A53B1">
        <w:rPr>
          <w:rFonts w:asciiTheme="minorHAnsi" w:hAnsiTheme="minorHAnsi" w:cstheme="minorHAnsi"/>
        </w:rPr>
        <w:t>) como el servidor (</w:t>
      </w:r>
      <w:del w:id="58" w:author="Marcos" w:date="2012-11-15T16:46:00Z">
        <w:r w:rsidRPr="004A53B1" w:rsidDel="00B06A4E">
          <w:rPr>
            <w:rFonts w:asciiTheme="minorHAnsi" w:hAnsiTheme="minorHAnsi" w:cstheme="minorHAnsi"/>
          </w:rPr>
          <w:delText>reconfiguracion</w:delText>
        </w:r>
      </w:del>
      <w:ins w:id="59" w:author="Marcos" w:date="2012-11-15T16:46:00Z">
        <w:r w:rsidR="00B06A4E" w:rsidRPr="004A53B1">
          <w:rPr>
            <w:rFonts w:asciiTheme="minorHAnsi" w:hAnsiTheme="minorHAnsi" w:cstheme="minorHAnsi"/>
          </w:rPr>
          <w:t>reconfiguración</w:t>
        </w:r>
      </w:ins>
      <w:r w:rsidRPr="004A53B1">
        <w:rPr>
          <w:rFonts w:asciiTheme="minorHAnsi" w:hAnsiTheme="minorHAnsi" w:cstheme="minorHAnsi"/>
        </w:rPr>
        <w:t xml:space="preserve">) en el caso de querer migrar de un proveedor a otro. </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Delta Cloud tampoco </w:t>
      </w:r>
      <w:del w:id="60" w:author="Marcos" w:date="2012-11-15T16:46:00Z">
        <w:r w:rsidRPr="004A53B1" w:rsidDel="00B06A4E">
          <w:rPr>
            <w:rFonts w:asciiTheme="minorHAnsi" w:hAnsiTheme="minorHAnsi" w:cstheme="minorHAnsi"/>
          </w:rPr>
          <w:delText xml:space="preserve">se </w:delText>
        </w:r>
      </w:del>
      <w:r w:rsidRPr="004A53B1">
        <w:rPr>
          <w:rFonts w:asciiTheme="minorHAnsi" w:hAnsiTheme="minorHAnsi" w:cstheme="minorHAnsi"/>
        </w:rPr>
        <w:t>provee ningún tipo de mecanismo para facilitar la migración desde un producto competidor (por ejemplo, desde jClouds) por lo que el desarrollador debe recodificar su aplicación.</w:t>
      </w:r>
    </w:p>
    <w:p w:rsidR="002D2A65" w:rsidRPr="004A53B1" w:rsidRDefault="002D2A65" w:rsidP="00FF7A02">
      <w:pPr>
        <w:jc w:val="both"/>
        <w:rPr>
          <w:rFonts w:asciiTheme="minorHAnsi" w:hAnsiTheme="minorHAnsi" w:cstheme="minorHAnsi"/>
        </w:rPr>
      </w:pPr>
    </w:p>
    <w:p w:rsidR="002D2A65" w:rsidRPr="002D2A65" w:rsidRDefault="002D2A65" w:rsidP="00FF7A02">
      <w:pPr>
        <w:jc w:val="both"/>
        <w:rPr>
          <w:rFonts w:asciiTheme="minorHAnsi" w:hAnsiTheme="minorHAnsi" w:cstheme="minorHAnsi"/>
          <w:b/>
        </w:rPr>
      </w:pPr>
      <w:r w:rsidRPr="002D2A65">
        <w:rPr>
          <w:rFonts w:asciiTheme="minorHAnsi" w:hAnsiTheme="minorHAnsi" w:cstheme="minorHAnsi"/>
          <w:b/>
        </w:rPr>
        <w:t xml:space="preserve">Servicios de storage soportados </w:t>
      </w:r>
    </w:p>
    <w:p w:rsidR="002D2A65" w:rsidRPr="004A53B1" w:rsidRDefault="002D2A65" w:rsidP="00FF7A02">
      <w:pPr>
        <w:numPr>
          <w:ilvl w:val="0"/>
          <w:numId w:val="6"/>
        </w:numPr>
        <w:ind w:hanging="360"/>
        <w:jc w:val="both"/>
        <w:rPr>
          <w:rFonts w:asciiTheme="minorHAnsi" w:hAnsiTheme="minorHAnsi" w:cstheme="minorHAnsi"/>
        </w:rPr>
      </w:pPr>
      <w:r w:rsidRPr="004A53B1">
        <w:rPr>
          <w:rFonts w:asciiTheme="minorHAnsi" w:hAnsiTheme="minorHAnsi" w:cstheme="minorHAnsi"/>
        </w:rPr>
        <w:t>Amazon S3</w:t>
      </w:r>
    </w:p>
    <w:p w:rsidR="002D2A65" w:rsidRPr="004A53B1" w:rsidRDefault="002D2A65" w:rsidP="00FF7A02">
      <w:pPr>
        <w:numPr>
          <w:ilvl w:val="0"/>
          <w:numId w:val="6"/>
        </w:numPr>
        <w:ind w:hanging="360"/>
        <w:jc w:val="both"/>
        <w:rPr>
          <w:rFonts w:asciiTheme="minorHAnsi" w:hAnsiTheme="minorHAnsi" w:cstheme="minorHAnsi"/>
        </w:rPr>
      </w:pPr>
      <w:proofErr w:type="spellStart"/>
      <w:r w:rsidRPr="004A53B1">
        <w:rPr>
          <w:rFonts w:asciiTheme="minorHAnsi" w:hAnsiTheme="minorHAnsi" w:cstheme="minorHAnsi"/>
        </w:rPr>
        <w:t>Rackspace</w:t>
      </w:r>
      <w:proofErr w:type="spellEnd"/>
    </w:p>
    <w:p w:rsidR="002D2A65" w:rsidRPr="004A53B1" w:rsidRDefault="002D2A65" w:rsidP="00FF7A02">
      <w:pPr>
        <w:numPr>
          <w:ilvl w:val="0"/>
          <w:numId w:val="6"/>
        </w:numPr>
        <w:ind w:hanging="360"/>
        <w:jc w:val="both"/>
        <w:rPr>
          <w:rFonts w:asciiTheme="minorHAnsi" w:hAnsiTheme="minorHAnsi" w:cstheme="minorHAnsi"/>
        </w:rPr>
      </w:pPr>
      <w:proofErr w:type="spellStart"/>
      <w:r w:rsidRPr="004A53B1">
        <w:rPr>
          <w:rFonts w:asciiTheme="minorHAnsi" w:hAnsiTheme="minorHAnsi" w:cstheme="minorHAnsi"/>
        </w:rPr>
        <w:t>Azure</w:t>
      </w:r>
      <w:proofErr w:type="spellEnd"/>
    </w:p>
    <w:p w:rsidR="002D2A65" w:rsidRPr="004A53B1" w:rsidRDefault="002D2A65" w:rsidP="00FF7A02">
      <w:pPr>
        <w:numPr>
          <w:ilvl w:val="0"/>
          <w:numId w:val="6"/>
        </w:numPr>
        <w:ind w:hanging="360"/>
        <w:jc w:val="both"/>
        <w:rPr>
          <w:rFonts w:asciiTheme="minorHAnsi" w:hAnsiTheme="minorHAnsi" w:cstheme="minorHAnsi"/>
        </w:rPr>
      </w:pPr>
      <w:proofErr w:type="spellStart"/>
      <w:r w:rsidRPr="004A53B1">
        <w:rPr>
          <w:rFonts w:asciiTheme="minorHAnsi" w:hAnsiTheme="minorHAnsi" w:cstheme="minorHAnsi"/>
        </w:rPr>
        <w:t>Walrus</w:t>
      </w:r>
      <w:proofErr w:type="spellEnd"/>
    </w:p>
    <w:p w:rsidR="002D2A65" w:rsidRPr="004A53B1" w:rsidRDefault="002D2A65" w:rsidP="00FF7A02">
      <w:pPr>
        <w:jc w:val="both"/>
        <w:rPr>
          <w:rFonts w:asciiTheme="minorHAnsi" w:hAnsiTheme="minorHAnsi" w:cstheme="minorHAnsi"/>
        </w:rPr>
      </w:pPr>
    </w:p>
    <w:p w:rsidR="002D2A65" w:rsidRPr="002D2A65" w:rsidRDefault="002D2A65" w:rsidP="00FF7A02">
      <w:pPr>
        <w:jc w:val="both"/>
        <w:rPr>
          <w:rFonts w:asciiTheme="minorHAnsi" w:hAnsiTheme="minorHAnsi" w:cstheme="minorHAnsi"/>
          <w:b/>
        </w:rPr>
      </w:pPr>
      <w:r w:rsidRPr="002D2A65">
        <w:rPr>
          <w:rFonts w:asciiTheme="minorHAnsi" w:hAnsiTheme="minorHAnsi" w:cstheme="minorHAnsi"/>
          <w:b/>
        </w:rPr>
        <w:t>Ventajas y desventajas</w:t>
      </w:r>
    </w:p>
    <w:p w:rsidR="002D2A65" w:rsidRPr="004A53B1" w:rsidRDefault="002D2A65" w:rsidP="00FF7A02">
      <w:pPr>
        <w:ind w:left="360"/>
        <w:jc w:val="both"/>
        <w:rPr>
          <w:rFonts w:asciiTheme="minorHAnsi" w:hAnsiTheme="minorHAnsi" w:cstheme="minorHAnsi"/>
        </w:rPr>
      </w:pPr>
      <w:commentRangeStart w:id="61"/>
      <w:r w:rsidRPr="004A53B1">
        <w:rPr>
          <w:rFonts w:asciiTheme="minorHAnsi" w:hAnsiTheme="minorHAnsi" w:cstheme="minorHAnsi"/>
          <w:b/>
        </w:rPr>
        <w:t xml:space="preserve">+ </w:t>
      </w:r>
      <w:r w:rsidRPr="004A53B1">
        <w:rPr>
          <w:rFonts w:asciiTheme="minorHAnsi" w:hAnsiTheme="minorHAnsi" w:cstheme="minorHAnsi"/>
        </w:rPr>
        <w:t>Proyecto activo.</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No se soporta storage en Java.</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No soporta todas las primitivas básicas de storage. Solo soporta bajar, subir y borrar archivos.</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El uso de las primitivas </w:t>
      </w:r>
      <w:r w:rsidR="00D728AB" w:rsidRPr="004A53B1">
        <w:rPr>
          <w:rFonts w:asciiTheme="minorHAnsi" w:hAnsiTheme="minorHAnsi" w:cstheme="minorHAnsi"/>
        </w:rPr>
        <w:t>está</w:t>
      </w:r>
      <w:r w:rsidRPr="004A53B1">
        <w:rPr>
          <w:rFonts w:asciiTheme="minorHAnsi" w:hAnsiTheme="minorHAnsi" w:cstheme="minorHAnsi"/>
        </w:rPr>
        <w:t xml:space="preserve"> bien definido.</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La migración puede resultar confusa, afectando tanto cliente como servidor.</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Es sencillo implementar un nuevo servicio gracias a una documentación precisa.</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No es posible migrar desde otro framework sin recodificar toda la aplicación.</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La configuración del cliente depende de la implementación particular de la API. El servidor (CLI) debe levantarse nuevamente con la nueva configuración para reflejar los cambios.</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La instanciación de un servicio impacta tanto cliente como servidor.</w:t>
      </w:r>
      <w:commentRangeEnd w:id="61"/>
      <w:r w:rsidR="00B06A4E">
        <w:rPr>
          <w:rStyle w:val="CommentReference"/>
        </w:rPr>
        <w:commentReference w:id="61"/>
      </w:r>
    </w:p>
    <w:p w:rsidR="002D2A65" w:rsidRPr="004A53B1" w:rsidRDefault="002D2A65" w:rsidP="00FF7A02">
      <w:pPr>
        <w:jc w:val="both"/>
        <w:rPr>
          <w:rFonts w:asciiTheme="minorHAnsi" w:hAnsiTheme="minorHAnsi" w:cstheme="minorHAnsi"/>
        </w:rPr>
      </w:pPr>
    </w:p>
    <w:p w:rsidR="002D2A65" w:rsidRPr="004A53B1" w:rsidRDefault="002D2A65" w:rsidP="00FF7A02">
      <w:pPr>
        <w:pStyle w:val="Heading3"/>
        <w:jc w:val="both"/>
      </w:pPr>
      <w:bookmarkStart w:id="62" w:name="_Toc339204582"/>
      <w:r w:rsidRPr="004A53B1">
        <w:t>2.</w:t>
      </w:r>
      <w:r>
        <w:t>4</w:t>
      </w:r>
      <w:r w:rsidRPr="004A53B1">
        <w:t>. Java-Storage</w:t>
      </w:r>
      <w:bookmarkEnd w:id="62"/>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Este proyecto tiene como objetivo permitir el acceso a diferentes servicios de storage de forma genérica. Se distingue del resto de los proyectos por proveer una </w:t>
      </w:r>
      <w:r w:rsidR="002E5E40" w:rsidRPr="004A53B1">
        <w:rPr>
          <w:rFonts w:asciiTheme="minorHAnsi" w:hAnsiTheme="minorHAnsi" w:cstheme="minorHAnsi"/>
        </w:rPr>
        <w:t>re implementación</w:t>
      </w:r>
      <w:r w:rsidRPr="004A53B1">
        <w:rPr>
          <w:rFonts w:asciiTheme="minorHAnsi" w:hAnsiTheme="minorHAnsi" w:cstheme="minorHAnsi"/>
        </w:rPr>
        <w:t xml:space="preserve"> de “File” como interface principal. El proyecto se encuentra congelado desde finales de 2009.</w:t>
      </w:r>
    </w:p>
    <w:p w:rsidR="002D2A65" w:rsidRPr="004A53B1" w:rsidRDefault="002D2A65" w:rsidP="00FF7A02">
      <w:pPr>
        <w:jc w:val="both"/>
        <w:rPr>
          <w:rFonts w:asciiTheme="minorHAnsi" w:hAnsiTheme="minorHAnsi" w:cstheme="minorHAnsi"/>
        </w:rPr>
      </w:pPr>
    </w:p>
    <w:p w:rsidR="002D2A65" w:rsidRDefault="002D2A65" w:rsidP="00FF7A02">
      <w:pPr>
        <w:jc w:val="both"/>
        <w:rPr>
          <w:rFonts w:asciiTheme="minorHAnsi" w:hAnsiTheme="minorHAnsi" w:cstheme="minorHAnsi"/>
        </w:rPr>
      </w:pPr>
      <w:r w:rsidRPr="004A53B1">
        <w:rPr>
          <w:rFonts w:asciiTheme="minorHAnsi" w:hAnsiTheme="minorHAnsi" w:cstheme="minorHAnsi"/>
        </w:rPr>
        <w:t xml:space="preserve">La </w:t>
      </w:r>
      <w:r>
        <w:rPr>
          <w:rFonts w:asciiTheme="minorHAnsi" w:hAnsiTheme="minorHAnsi" w:cstheme="minorHAnsi"/>
        </w:rPr>
        <w:t>figura 2.4</w:t>
      </w:r>
      <w:r w:rsidRPr="004A53B1">
        <w:rPr>
          <w:rFonts w:asciiTheme="minorHAnsi" w:hAnsiTheme="minorHAnsi" w:cstheme="minorHAnsi"/>
        </w:rPr>
        <w:t xml:space="preserve"> presenta una vista de alto nivel de la arquitectura de Java Storage. </w:t>
      </w:r>
    </w:p>
    <w:p w:rsidR="002E5E40" w:rsidRPr="004A53B1" w:rsidRDefault="002E5E40"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Pr>
          <w:noProof/>
          <w:lang w:val="es-ES_tradnl" w:eastAsia="es-ES_tradnl"/>
        </w:rPr>
        <w:lastRenderedPageBreak/>
        <w:drawing>
          <wp:inline distT="0" distB="0" distL="0" distR="0" wp14:anchorId="168CBBE2" wp14:editId="30107C3C">
            <wp:extent cx="5943600" cy="4800600"/>
            <wp:effectExtent l="0" t="0" r="0" b="0"/>
            <wp:docPr id="25" name="Picture 25" descr="C:\Users\Kireta\AppData\Local\Microsoft\Windows\Temporary Internet Files\Content.Word\image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Kireta\AppData\Local\Microsoft\Windows\Temporary Internet Files\Content.Word\image0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800600"/>
                    </a:xfrm>
                    <a:prstGeom prst="rect">
                      <a:avLst/>
                    </a:prstGeom>
                    <a:noFill/>
                    <a:ln>
                      <a:noFill/>
                    </a:ln>
                  </pic:spPr>
                </pic:pic>
              </a:graphicData>
            </a:graphic>
          </wp:inline>
        </w:drawing>
      </w:r>
    </w:p>
    <w:p w:rsidR="002D2A65" w:rsidRPr="004A53B1" w:rsidRDefault="002D2A65" w:rsidP="00D728AB">
      <w:pPr>
        <w:jc w:val="center"/>
        <w:rPr>
          <w:rFonts w:asciiTheme="minorHAnsi" w:hAnsiTheme="minorHAnsi" w:cstheme="minorHAnsi"/>
        </w:rPr>
      </w:pPr>
      <w:r w:rsidRPr="004A53B1">
        <w:rPr>
          <w:rFonts w:asciiTheme="minorHAnsi" w:hAnsiTheme="minorHAnsi" w:cstheme="minorHAnsi"/>
        </w:rPr>
        <w:t xml:space="preserve">Figura </w:t>
      </w:r>
      <w:r>
        <w:rPr>
          <w:rFonts w:asciiTheme="minorHAnsi" w:hAnsiTheme="minorHAnsi" w:cstheme="minorHAnsi"/>
        </w:rPr>
        <w:t>2.4 Vista de alto nivel de la arquitectura de Java-Storage.</w:t>
      </w:r>
    </w:p>
    <w:p w:rsidR="002E5E40" w:rsidRDefault="002E5E40" w:rsidP="00FF7A02">
      <w:pPr>
        <w:jc w:val="both"/>
        <w:rPr>
          <w:rFonts w:asciiTheme="minorHAnsi" w:hAnsiTheme="minorHAnsi" w:cstheme="minorHAnsi"/>
        </w:rPr>
      </w:pPr>
    </w:p>
    <w:p w:rsidR="002D2A65" w:rsidRDefault="002E5E40" w:rsidP="00FF7A02">
      <w:pPr>
        <w:jc w:val="both"/>
        <w:rPr>
          <w:rFonts w:asciiTheme="minorHAnsi" w:hAnsiTheme="minorHAnsi" w:cstheme="minorHAnsi"/>
        </w:rPr>
      </w:pPr>
      <w:r>
        <w:rPr>
          <w:rFonts w:asciiTheme="minorHAnsi" w:hAnsiTheme="minorHAnsi" w:cstheme="minorHAnsi"/>
        </w:rPr>
        <w:t xml:space="preserve">Como se puede apreciar, Java-Storage no cuenta con archivos de configuración para los servicios que soporta. La configuración </w:t>
      </w:r>
      <w:r w:rsidRPr="004A53B1">
        <w:rPr>
          <w:rFonts w:asciiTheme="minorHAnsi" w:hAnsiTheme="minorHAnsi" w:cstheme="minorHAnsi"/>
        </w:rPr>
        <w:t xml:space="preserve">de los servicios se realiza completamente por código, por lo que cualquier cambio impacta en el código del usuario. </w:t>
      </w:r>
      <w:r>
        <w:rPr>
          <w:rFonts w:asciiTheme="minorHAnsi" w:hAnsiTheme="minorHAnsi" w:cstheme="minorHAnsi"/>
        </w:rPr>
        <w:t>Pese a esto, se debe notar la existencia de una fábrica que facilita la instanciación de los File remotos y sus conexiones. Esta fábrica retorna instancias de objetos similares a File por lo que e</w:t>
      </w:r>
      <w:r w:rsidRPr="004A53B1">
        <w:rPr>
          <w:rFonts w:asciiTheme="minorHAnsi" w:hAnsiTheme="minorHAnsi" w:cstheme="minorHAnsi"/>
        </w:rPr>
        <w:t xml:space="preserve">l desarrollador seguramente ya sepa qué hacer </w:t>
      </w:r>
      <w:r>
        <w:rPr>
          <w:rFonts w:asciiTheme="minorHAnsi" w:hAnsiTheme="minorHAnsi" w:cstheme="minorHAnsi"/>
        </w:rPr>
        <w:t>con ellas</w:t>
      </w:r>
      <w:r w:rsidRPr="004A53B1">
        <w:rPr>
          <w:rFonts w:asciiTheme="minorHAnsi" w:hAnsiTheme="minorHAnsi" w:cstheme="minorHAnsi"/>
        </w:rPr>
        <w:t>.</w:t>
      </w:r>
    </w:p>
    <w:p w:rsidR="002E5E40" w:rsidRPr="004A53B1" w:rsidRDefault="002E5E40"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Java-Storage soporta métodos básicos para descargar y listar archivos, pero carece totalmente de soporte para subir archivos. Esto se suma a la falta de soporte para metadatos, listar, borrar, mover o copiar archivos. </w:t>
      </w:r>
      <w:r w:rsidR="002E5E40">
        <w:rPr>
          <w:rFonts w:asciiTheme="minorHAnsi" w:hAnsiTheme="minorHAnsi" w:cstheme="minorHAnsi"/>
        </w:rPr>
        <w:t xml:space="preserve">Si hablamos de implementar </w:t>
      </w:r>
      <w:r w:rsidR="002E5E40" w:rsidRPr="004A53B1">
        <w:rPr>
          <w:rFonts w:asciiTheme="minorHAnsi" w:hAnsiTheme="minorHAnsi" w:cstheme="minorHAnsi"/>
        </w:rPr>
        <w:t xml:space="preserve">un nuevo protocolo tan solo </w:t>
      </w:r>
      <w:r w:rsidR="002E5E40">
        <w:rPr>
          <w:rFonts w:asciiTheme="minorHAnsi" w:hAnsiTheme="minorHAnsi" w:cstheme="minorHAnsi"/>
        </w:rPr>
        <w:t xml:space="preserve">es necesario </w:t>
      </w:r>
      <w:r w:rsidR="002E5E40" w:rsidRPr="004A53B1">
        <w:rPr>
          <w:rFonts w:asciiTheme="minorHAnsi" w:hAnsiTheme="minorHAnsi" w:cstheme="minorHAnsi"/>
        </w:rPr>
        <w:t>implementar una serie de interfaces bien definidas. A esto contribuye que el usuario de Java típico ya está familiarizado con el uso de File y entiende que debería hacer cada método.</w:t>
      </w:r>
    </w:p>
    <w:p w:rsidR="002D2A65" w:rsidRPr="004A53B1" w:rsidRDefault="002D2A65" w:rsidP="00FF7A02">
      <w:pPr>
        <w:jc w:val="both"/>
        <w:rPr>
          <w:rFonts w:asciiTheme="minorHAnsi" w:hAnsiTheme="minorHAnsi" w:cstheme="minorHAnsi"/>
        </w:rPr>
      </w:pPr>
    </w:p>
    <w:p w:rsidR="002E5E40" w:rsidRDefault="002D2A65" w:rsidP="00FF7A02">
      <w:pPr>
        <w:jc w:val="both"/>
        <w:rPr>
          <w:rFonts w:asciiTheme="minorHAnsi" w:hAnsiTheme="minorHAnsi" w:cstheme="minorHAnsi"/>
        </w:rPr>
      </w:pPr>
      <w:r w:rsidRPr="004A53B1">
        <w:rPr>
          <w:rFonts w:asciiTheme="minorHAnsi" w:hAnsiTheme="minorHAnsi" w:cstheme="minorHAnsi"/>
        </w:rPr>
        <w:t>La migración entre protocolos dentro del framework es simple. Tan solo debe cambiarse la instancia de</w:t>
      </w:r>
      <w:r w:rsidR="002E5E40">
        <w:rPr>
          <w:rFonts w:asciiTheme="minorHAnsi" w:hAnsiTheme="minorHAnsi" w:cstheme="minorHAnsi"/>
        </w:rPr>
        <w:t xml:space="preserve"> File por la requerida para el nuevo protocolo</w:t>
      </w:r>
      <w:r w:rsidRPr="004A53B1">
        <w:rPr>
          <w:rFonts w:asciiTheme="minorHAnsi" w:hAnsiTheme="minorHAnsi" w:cstheme="minorHAnsi"/>
        </w:rPr>
        <w:t>.</w:t>
      </w:r>
    </w:p>
    <w:p w:rsidR="002E5E40" w:rsidRDefault="002E5E40" w:rsidP="00FF7A02">
      <w:pPr>
        <w:jc w:val="both"/>
        <w:rPr>
          <w:rFonts w:asciiTheme="minorHAnsi" w:hAnsiTheme="minorHAnsi" w:cstheme="minorHAnsi"/>
        </w:rPr>
      </w:pPr>
    </w:p>
    <w:p w:rsidR="002D2A65" w:rsidRDefault="002D2A65" w:rsidP="00FF7A02">
      <w:pPr>
        <w:jc w:val="both"/>
        <w:rPr>
          <w:rFonts w:asciiTheme="minorHAnsi" w:hAnsiTheme="minorHAnsi" w:cstheme="minorHAnsi"/>
        </w:rPr>
      </w:pPr>
      <w:r w:rsidRPr="004A53B1">
        <w:rPr>
          <w:rFonts w:asciiTheme="minorHAnsi" w:hAnsiTheme="minorHAnsi" w:cstheme="minorHAnsi"/>
        </w:rPr>
        <w:lastRenderedPageBreak/>
        <w:t>Otro de los puntos flojos del proyecto es que tampoco cuenta con facilidades para migrar una aplicación desde otro framework, generando que el desarrollador deba codificar nuevamente su aplicación.</w:t>
      </w:r>
    </w:p>
    <w:p w:rsidR="002E5E40" w:rsidRPr="004A53B1" w:rsidRDefault="002E5E40"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b/>
        </w:rPr>
        <w:t>Servicios de storage soportados</w:t>
      </w:r>
    </w:p>
    <w:p w:rsidR="002D2A65" w:rsidRPr="004A53B1" w:rsidRDefault="002D2A65" w:rsidP="00FF7A02">
      <w:pPr>
        <w:numPr>
          <w:ilvl w:val="0"/>
          <w:numId w:val="5"/>
        </w:numPr>
        <w:ind w:hanging="360"/>
        <w:jc w:val="both"/>
        <w:rPr>
          <w:rFonts w:asciiTheme="minorHAnsi" w:hAnsiTheme="minorHAnsi" w:cstheme="minorHAnsi"/>
        </w:rPr>
      </w:pPr>
      <w:proofErr w:type="spellStart"/>
      <w:r w:rsidRPr="004A53B1">
        <w:rPr>
          <w:rFonts w:asciiTheme="minorHAnsi" w:hAnsiTheme="minorHAnsi" w:cstheme="minorHAnsi"/>
        </w:rPr>
        <w:t>Wuala</w:t>
      </w:r>
      <w:proofErr w:type="spellEnd"/>
    </w:p>
    <w:p w:rsidR="002D2A65" w:rsidRPr="004A53B1" w:rsidRDefault="002D2A65" w:rsidP="00FF7A02">
      <w:pPr>
        <w:numPr>
          <w:ilvl w:val="0"/>
          <w:numId w:val="5"/>
        </w:numPr>
        <w:ind w:hanging="360"/>
        <w:jc w:val="both"/>
        <w:rPr>
          <w:rFonts w:asciiTheme="minorHAnsi" w:hAnsiTheme="minorHAnsi" w:cstheme="minorHAnsi"/>
        </w:rPr>
      </w:pPr>
      <w:r w:rsidRPr="004A53B1">
        <w:rPr>
          <w:rFonts w:asciiTheme="minorHAnsi" w:hAnsiTheme="minorHAnsi" w:cstheme="minorHAnsi"/>
        </w:rPr>
        <w:t>Amazon S3</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b/>
        </w:rPr>
        <w:t>Ventajas y desventajas</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Proyecto inactivo desde el año 2009.</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Soporte para storage en Java.</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No soporta todas las primitivas básicas de storage. Tan solo soporta </w:t>
      </w:r>
      <w:proofErr w:type="spellStart"/>
      <w:r w:rsidRPr="004A53B1">
        <w:rPr>
          <w:rFonts w:asciiTheme="minorHAnsi" w:hAnsiTheme="minorHAnsi" w:cstheme="minorHAnsi"/>
        </w:rPr>
        <w:t>download</w:t>
      </w:r>
      <w:proofErr w:type="spellEnd"/>
      <w:r w:rsidRPr="004A53B1">
        <w:rPr>
          <w:rFonts w:asciiTheme="minorHAnsi" w:hAnsiTheme="minorHAnsi" w:cstheme="minorHAnsi"/>
        </w:rPr>
        <w:t>.</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El uso de las primitivas es simple y claro por utilizar File de base.</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Es fácil migrar entre protocolos dentro del framework.</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Es simple implementar un nuevo servicio para Java-Storage.</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No es posible migrar desde otro framework sin recodificar toda la aplicación.</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No posee archivos de configuración.</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 xml:space="preserve">Se utilizan </w:t>
      </w:r>
      <w:proofErr w:type="spellStart"/>
      <w:r w:rsidRPr="004A53B1">
        <w:rPr>
          <w:rFonts w:asciiTheme="minorHAnsi" w:hAnsiTheme="minorHAnsi" w:cstheme="minorHAnsi"/>
        </w:rPr>
        <w:t>factories</w:t>
      </w:r>
      <w:proofErr w:type="spellEnd"/>
      <w:r w:rsidRPr="004A53B1">
        <w:rPr>
          <w:rFonts w:asciiTheme="minorHAnsi" w:hAnsiTheme="minorHAnsi" w:cstheme="minorHAnsi"/>
        </w:rPr>
        <w:t xml:space="preserve"> para instanciar los Files remotos.</w:t>
      </w:r>
    </w:p>
    <w:p w:rsidR="002D2A65" w:rsidRPr="004A53B1" w:rsidRDefault="002D2A65" w:rsidP="00FF7A02">
      <w:pPr>
        <w:jc w:val="both"/>
        <w:rPr>
          <w:rFonts w:asciiTheme="minorHAnsi" w:hAnsiTheme="minorHAnsi" w:cstheme="minorHAnsi"/>
        </w:rPr>
      </w:pPr>
    </w:p>
    <w:p w:rsidR="002D2A65" w:rsidRPr="004A53B1" w:rsidRDefault="002D2A65" w:rsidP="00FF7A02">
      <w:pPr>
        <w:pStyle w:val="Heading3"/>
        <w:jc w:val="both"/>
      </w:pPr>
      <w:bookmarkStart w:id="63" w:name="_Toc339204583"/>
      <w:r w:rsidRPr="004A53B1">
        <w:t>2.</w:t>
      </w:r>
      <w:r>
        <w:t>5</w:t>
      </w:r>
      <w:r w:rsidRPr="004A53B1">
        <w:t xml:space="preserve">. </w:t>
      </w:r>
      <w:proofErr w:type="gramStart"/>
      <w:r w:rsidRPr="004A53B1">
        <w:t>jClouds</w:t>
      </w:r>
      <w:bookmarkEnd w:id="63"/>
      <w:proofErr w:type="gramEnd"/>
    </w:p>
    <w:p w:rsidR="002D2A65" w:rsidRPr="004A53B1" w:rsidRDefault="002D2A65" w:rsidP="00FF7A02">
      <w:pPr>
        <w:jc w:val="both"/>
        <w:rPr>
          <w:rFonts w:asciiTheme="minorHAnsi" w:hAnsiTheme="minorHAnsi" w:cstheme="minorHAnsi"/>
        </w:rPr>
      </w:pPr>
      <w:proofErr w:type="gramStart"/>
      <w:r w:rsidRPr="004A53B1">
        <w:rPr>
          <w:rFonts w:asciiTheme="minorHAnsi" w:hAnsiTheme="minorHAnsi" w:cstheme="minorHAnsi"/>
        </w:rPr>
        <w:t>jClouds</w:t>
      </w:r>
      <w:proofErr w:type="gramEnd"/>
      <w:r w:rsidRPr="004A53B1">
        <w:rPr>
          <w:rFonts w:asciiTheme="minorHAnsi" w:hAnsiTheme="minorHAnsi" w:cstheme="minorHAnsi"/>
        </w:rPr>
        <w:t xml:space="preserve"> es un framework de código abierto muy útil para comenzar a trabajar en la nube y provee abstracciones para los servicios de compute y storage. En su desarrollo se tuvo en cuenta la performance y el consumo de recursos ya que fue diseñada también para ser utilizada en ambientes limitados como Google Apps. El proyecto se encuentra activo y es muy usado, incluso por otros frameworks que utilizan sus implementaciones de servicios de bajo nivel.</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La </w:t>
      </w:r>
      <w:r>
        <w:rPr>
          <w:rFonts w:asciiTheme="minorHAnsi" w:hAnsiTheme="minorHAnsi" w:cstheme="minorHAnsi"/>
        </w:rPr>
        <w:t>figura 2.5</w:t>
      </w:r>
      <w:r w:rsidRPr="004A53B1">
        <w:rPr>
          <w:rFonts w:asciiTheme="minorHAnsi" w:hAnsiTheme="minorHAnsi" w:cstheme="minorHAnsi"/>
        </w:rPr>
        <w:t xml:space="preserve"> presenta una vista de alto nivel de la arquitectura de jClouds. </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Pr>
          <w:noProof/>
          <w:lang w:val="es-ES_tradnl" w:eastAsia="es-ES_tradnl"/>
        </w:rPr>
        <w:lastRenderedPageBreak/>
        <w:drawing>
          <wp:inline distT="0" distB="0" distL="0" distR="0" wp14:anchorId="037ADDF2" wp14:editId="1BA13FB8">
            <wp:extent cx="5943600" cy="4629150"/>
            <wp:effectExtent l="0" t="0" r="0" b="0"/>
            <wp:docPr id="28" name="Picture 28" descr="C:\Users\Kireta\AppData\Local\Microsoft\Windows\Temporary Internet Files\Content.Word\image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Kireta\AppData\Local\Microsoft\Windows\Temporary Internet Files\Content.Word\image0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29150"/>
                    </a:xfrm>
                    <a:prstGeom prst="rect">
                      <a:avLst/>
                    </a:prstGeom>
                    <a:noFill/>
                    <a:ln>
                      <a:noFill/>
                    </a:ln>
                  </pic:spPr>
                </pic:pic>
              </a:graphicData>
            </a:graphic>
          </wp:inline>
        </w:drawing>
      </w:r>
    </w:p>
    <w:p w:rsidR="002D2A65" w:rsidRPr="004A53B1" w:rsidRDefault="00734706" w:rsidP="00D728AB">
      <w:pPr>
        <w:jc w:val="center"/>
        <w:rPr>
          <w:rFonts w:asciiTheme="minorHAnsi" w:hAnsiTheme="minorHAnsi" w:cstheme="minorHAnsi"/>
        </w:rPr>
      </w:pPr>
      <w:hyperlink r:id="rId16" w:history="1">
        <w:r w:rsidR="002D2A65" w:rsidRPr="004A53B1">
          <w:rPr>
            <w:rStyle w:val="Hyperlink"/>
            <w:rFonts w:asciiTheme="minorHAnsi" w:hAnsiTheme="minorHAnsi" w:cstheme="minorHAnsi"/>
            <w:color w:val="000000"/>
            <w:u w:val="none"/>
          </w:rPr>
          <w:t>Figura 2.</w:t>
        </w:r>
        <w:r w:rsidR="002D2A65">
          <w:rPr>
            <w:rStyle w:val="Hyperlink"/>
            <w:rFonts w:asciiTheme="minorHAnsi" w:hAnsiTheme="minorHAnsi" w:cstheme="minorHAnsi"/>
            <w:color w:val="000000"/>
            <w:u w:val="none"/>
          </w:rPr>
          <w:t>5</w:t>
        </w:r>
      </w:hyperlink>
      <w:r w:rsidR="002D2A65">
        <w:rPr>
          <w:rFonts w:asciiTheme="minorHAnsi" w:hAnsiTheme="minorHAnsi" w:cstheme="minorHAnsi"/>
        </w:rPr>
        <w:t xml:space="preserve"> Vista de alto nivel de la arquitectura de jClouds.</w:t>
      </w:r>
    </w:p>
    <w:p w:rsidR="00B24DD4" w:rsidRDefault="00B24DD4" w:rsidP="00FF7A02">
      <w:pPr>
        <w:jc w:val="both"/>
        <w:rPr>
          <w:rFonts w:asciiTheme="minorHAnsi" w:hAnsiTheme="minorHAnsi" w:cstheme="minorHAnsi"/>
        </w:rPr>
      </w:pPr>
    </w:p>
    <w:p w:rsidR="00B24DD4" w:rsidRPr="004A53B1" w:rsidRDefault="003F4621" w:rsidP="00FF7A02">
      <w:pPr>
        <w:jc w:val="both"/>
        <w:rPr>
          <w:rFonts w:asciiTheme="minorHAnsi" w:hAnsiTheme="minorHAnsi" w:cstheme="minorHAnsi"/>
        </w:rPr>
      </w:pPr>
      <w:r>
        <w:rPr>
          <w:rFonts w:asciiTheme="minorHAnsi" w:hAnsiTheme="minorHAnsi" w:cstheme="minorHAnsi"/>
        </w:rPr>
        <w:t xml:space="preserve">jClouds posee una arquitectura simple, pero bien llevada a cabo. </w:t>
      </w:r>
      <w:r w:rsidR="00B24DD4" w:rsidRPr="004A53B1">
        <w:rPr>
          <w:rFonts w:asciiTheme="minorHAnsi" w:hAnsiTheme="minorHAnsi" w:cstheme="minorHAnsi"/>
        </w:rPr>
        <w:t xml:space="preserve">La configuración de los servicios se realiza por medio de código, pero el uso de </w:t>
      </w:r>
      <w:proofErr w:type="spellStart"/>
      <w:r w:rsidR="00B24DD4" w:rsidRPr="004A53B1">
        <w:rPr>
          <w:rFonts w:asciiTheme="minorHAnsi" w:hAnsiTheme="minorHAnsi" w:cstheme="minorHAnsi"/>
        </w:rPr>
        <w:t>factories</w:t>
      </w:r>
      <w:proofErr w:type="spellEnd"/>
      <w:r w:rsidR="00B24DD4" w:rsidRPr="004A53B1">
        <w:rPr>
          <w:rFonts w:asciiTheme="minorHAnsi" w:hAnsiTheme="minorHAnsi" w:cstheme="minorHAnsi"/>
        </w:rPr>
        <w:t xml:space="preserve"> </w:t>
      </w:r>
      <w:r>
        <w:rPr>
          <w:rFonts w:asciiTheme="minorHAnsi" w:hAnsiTheme="minorHAnsi" w:cstheme="minorHAnsi"/>
        </w:rPr>
        <w:t xml:space="preserve">con interfaces simples </w:t>
      </w:r>
      <w:r w:rsidR="00B24DD4" w:rsidRPr="004A53B1">
        <w:rPr>
          <w:rFonts w:asciiTheme="minorHAnsi" w:hAnsiTheme="minorHAnsi" w:cstheme="minorHAnsi"/>
        </w:rPr>
        <w:t xml:space="preserve">para realizar las instanciaciones hace que la configuración se limite a credenciales que pueden fácilmente volcarse en un archivo </w:t>
      </w:r>
      <w:proofErr w:type="spellStart"/>
      <w:r w:rsidR="00B24DD4" w:rsidRPr="004A53B1">
        <w:rPr>
          <w:rFonts w:asciiTheme="minorHAnsi" w:hAnsiTheme="minorHAnsi" w:cstheme="minorHAnsi"/>
        </w:rPr>
        <w:t>properties</w:t>
      </w:r>
      <w:proofErr w:type="spellEnd"/>
      <w:r w:rsidR="00B24DD4" w:rsidRPr="004A53B1">
        <w:rPr>
          <w:rFonts w:asciiTheme="minorHAnsi" w:hAnsiTheme="minorHAnsi" w:cstheme="minorHAnsi"/>
        </w:rPr>
        <w:t>.</w:t>
      </w:r>
    </w:p>
    <w:p w:rsidR="002D2A65" w:rsidRPr="004A53B1" w:rsidRDefault="002D2A65" w:rsidP="00FF7A02">
      <w:pPr>
        <w:jc w:val="both"/>
        <w:rPr>
          <w:rFonts w:asciiTheme="minorHAnsi" w:hAnsiTheme="minorHAnsi" w:cstheme="minorHAnsi"/>
        </w:rPr>
      </w:pPr>
    </w:p>
    <w:p w:rsidR="00B24DD4" w:rsidRPr="004A53B1" w:rsidRDefault="002D2A65" w:rsidP="00FF7A02">
      <w:pPr>
        <w:jc w:val="both"/>
        <w:rPr>
          <w:rFonts w:asciiTheme="minorHAnsi" w:hAnsiTheme="minorHAnsi" w:cstheme="minorHAnsi"/>
        </w:rPr>
      </w:pPr>
      <w:r w:rsidRPr="004A53B1">
        <w:rPr>
          <w:rFonts w:asciiTheme="minorHAnsi" w:hAnsiTheme="minorHAnsi" w:cstheme="minorHAnsi"/>
        </w:rPr>
        <w:t xml:space="preserve">La plataforma soporta la totalidad de las primitivas de storage por medio de interfaces simples y bien documentadas. En el caso de querer acceder a funcionalidad de bajo nivel jClouds brinda la posibilidad de acceder a la API subyacente con todos sus métodos particulares. </w:t>
      </w:r>
      <w:r w:rsidR="00B24DD4" w:rsidRPr="004A53B1">
        <w:rPr>
          <w:rFonts w:asciiTheme="minorHAnsi" w:hAnsiTheme="minorHAnsi" w:cstheme="minorHAnsi"/>
        </w:rPr>
        <w:t xml:space="preserve">Siguiendo la misma tendencia, jClouds hace que la tarea de implementar un nuevo protocolo sea clara y sin mayores complicaciones. Solo se debe implementar la </w:t>
      </w:r>
      <w:r w:rsidR="00B24DD4">
        <w:rPr>
          <w:rFonts w:asciiTheme="minorHAnsi" w:hAnsiTheme="minorHAnsi" w:cstheme="minorHAnsi"/>
        </w:rPr>
        <w:t>interface definida para storage</w:t>
      </w:r>
      <w:r w:rsidR="00B24DD4" w:rsidRPr="004A53B1">
        <w:rPr>
          <w:rFonts w:asciiTheme="minorHAnsi" w:hAnsiTheme="minorHAnsi" w:cstheme="minorHAnsi"/>
        </w:rPr>
        <w:t>. Los desarrolladores de jClouds mantienen documentación simple pero suficiente para esta y otras tareas relacionadas al desarrollo del framework.</w:t>
      </w:r>
    </w:p>
    <w:p w:rsidR="00B24DD4" w:rsidRDefault="002D2A65" w:rsidP="00FF7A02">
      <w:pPr>
        <w:jc w:val="both"/>
        <w:rPr>
          <w:rFonts w:asciiTheme="minorHAnsi" w:hAnsiTheme="minorHAnsi" w:cstheme="minorHAnsi"/>
        </w:rPr>
      </w:pPr>
      <w:r w:rsidRPr="004A53B1">
        <w:rPr>
          <w:rFonts w:asciiTheme="minorHAnsi" w:hAnsiTheme="minorHAnsi" w:cstheme="minorHAnsi"/>
        </w:rPr>
        <w:t xml:space="preserve"> </w:t>
      </w: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Migrar entre protocolos dentro de jClouds es muy simple. Esto es así gracias al uso de </w:t>
      </w:r>
      <w:proofErr w:type="spellStart"/>
      <w:r w:rsidRPr="004A53B1">
        <w:rPr>
          <w:rFonts w:asciiTheme="minorHAnsi" w:hAnsiTheme="minorHAnsi" w:cstheme="minorHAnsi"/>
        </w:rPr>
        <w:t>factories</w:t>
      </w:r>
      <w:proofErr w:type="spellEnd"/>
      <w:r w:rsidRPr="004A53B1">
        <w:rPr>
          <w:rFonts w:asciiTheme="minorHAnsi" w:hAnsiTheme="minorHAnsi" w:cstheme="minorHAnsi"/>
        </w:rPr>
        <w:t xml:space="preserve"> que hacen que </w:t>
      </w:r>
      <w:r w:rsidR="00B24DD4">
        <w:rPr>
          <w:rFonts w:asciiTheme="minorHAnsi" w:hAnsiTheme="minorHAnsi" w:cstheme="minorHAnsi"/>
        </w:rPr>
        <w:t>cambiar de protocolo resulte tan complejo como cambiar el set de credenciales y demás elementos de configuración del nuevo protocolo</w:t>
      </w:r>
      <w:r w:rsidRPr="004A53B1">
        <w:rPr>
          <w:rFonts w:asciiTheme="minorHAnsi" w:hAnsiTheme="minorHAnsi" w:cstheme="minorHAnsi"/>
        </w:rPr>
        <w:t>.</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lastRenderedPageBreak/>
        <w:t xml:space="preserve">Uno de los puntos que jClouds no considera es la posibilidad de migrar desde un framework alternativo. El desarrollador se ve obligado a </w:t>
      </w:r>
      <w:r w:rsidR="00D728AB" w:rsidRPr="004A53B1">
        <w:rPr>
          <w:rFonts w:asciiTheme="minorHAnsi" w:hAnsiTheme="minorHAnsi" w:cstheme="minorHAnsi"/>
        </w:rPr>
        <w:t>re implementar</w:t>
      </w:r>
      <w:r w:rsidRPr="004A53B1">
        <w:rPr>
          <w:rFonts w:asciiTheme="minorHAnsi" w:hAnsiTheme="minorHAnsi" w:cstheme="minorHAnsi"/>
        </w:rPr>
        <w:t xml:space="preserve"> su aplicación para acceder a las bondades de esta plataforma.</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b/>
        </w:rPr>
        <w:t>Servicios de storage soportados</w:t>
      </w:r>
    </w:p>
    <w:p w:rsidR="002D2A65" w:rsidRPr="004A53B1" w:rsidRDefault="002D2A65" w:rsidP="00FF7A02">
      <w:pPr>
        <w:numPr>
          <w:ilvl w:val="0"/>
          <w:numId w:val="7"/>
        </w:numPr>
        <w:ind w:hanging="360"/>
        <w:jc w:val="both"/>
        <w:rPr>
          <w:rFonts w:asciiTheme="minorHAnsi" w:hAnsiTheme="minorHAnsi" w:cstheme="minorHAnsi"/>
        </w:rPr>
      </w:pPr>
      <w:proofErr w:type="spellStart"/>
      <w:r w:rsidRPr="004A53B1">
        <w:rPr>
          <w:rFonts w:asciiTheme="minorHAnsi" w:hAnsiTheme="minorHAnsi" w:cstheme="minorHAnsi"/>
        </w:rPr>
        <w:t>Atmos</w:t>
      </w:r>
      <w:proofErr w:type="spellEnd"/>
    </w:p>
    <w:p w:rsidR="002D2A65" w:rsidRPr="004A53B1" w:rsidRDefault="002D2A65" w:rsidP="00FF7A02">
      <w:pPr>
        <w:numPr>
          <w:ilvl w:val="0"/>
          <w:numId w:val="7"/>
        </w:numPr>
        <w:ind w:hanging="360"/>
        <w:jc w:val="both"/>
        <w:rPr>
          <w:rFonts w:asciiTheme="minorHAnsi" w:hAnsiTheme="minorHAnsi" w:cstheme="minorHAnsi"/>
        </w:rPr>
      </w:pPr>
      <w:proofErr w:type="spellStart"/>
      <w:r w:rsidRPr="004A53B1">
        <w:rPr>
          <w:rFonts w:asciiTheme="minorHAnsi" w:hAnsiTheme="minorHAnsi" w:cstheme="minorHAnsi"/>
        </w:rPr>
        <w:t>Azure</w:t>
      </w:r>
      <w:proofErr w:type="spellEnd"/>
    </w:p>
    <w:p w:rsidR="002D2A65" w:rsidRPr="004A53B1" w:rsidRDefault="002D2A65" w:rsidP="00FF7A02">
      <w:pPr>
        <w:numPr>
          <w:ilvl w:val="0"/>
          <w:numId w:val="7"/>
        </w:numPr>
        <w:ind w:hanging="360"/>
        <w:jc w:val="both"/>
        <w:rPr>
          <w:rFonts w:asciiTheme="minorHAnsi" w:hAnsiTheme="minorHAnsi" w:cstheme="minorHAnsi"/>
        </w:rPr>
      </w:pPr>
      <w:proofErr w:type="spellStart"/>
      <w:r w:rsidRPr="004A53B1">
        <w:rPr>
          <w:rFonts w:asciiTheme="minorHAnsi" w:hAnsiTheme="minorHAnsi" w:cstheme="minorHAnsi"/>
        </w:rPr>
        <w:t>Rackspace</w:t>
      </w:r>
      <w:proofErr w:type="spellEnd"/>
    </w:p>
    <w:p w:rsidR="002D2A65" w:rsidRPr="004A53B1" w:rsidRDefault="002D2A65" w:rsidP="00FF7A02">
      <w:pPr>
        <w:numPr>
          <w:ilvl w:val="0"/>
          <w:numId w:val="7"/>
        </w:numPr>
        <w:ind w:hanging="360"/>
        <w:jc w:val="both"/>
        <w:rPr>
          <w:rFonts w:asciiTheme="minorHAnsi" w:hAnsiTheme="minorHAnsi" w:cstheme="minorHAnsi"/>
        </w:rPr>
      </w:pPr>
      <w:r w:rsidRPr="004A53B1">
        <w:rPr>
          <w:rFonts w:asciiTheme="minorHAnsi" w:hAnsiTheme="minorHAnsi" w:cstheme="minorHAnsi"/>
        </w:rPr>
        <w:t>S3</w:t>
      </w:r>
    </w:p>
    <w:p w:rsidR="002D2A65" w:rsidRPr="004A53B1" w:rsidRDefault="002D2A65" w:rsidP="00FF7A02">
      <w:pPr>
        <w:numPr>
          <w:ilvl w:val="0"/>
          <w:numId w:val="7"/>
        </w:numPr>
        <w:ind w:hanging="360"/>
        <w:jc w:val="both"/>
        <w:rPr>
          <w:rFonts w:asciiTheme="minorHAnsi" w:hAnsiTheme="minorHAnsi" w:cstheme="minorHAnsi"/>
        </w:rPr>
      </w:pPr>
      <w:proofErr w:type="spellStart"/>
      <w:r w:rsidRPr="004A53B1">
        <w:rPr>
          <w:rFonts w:asciiTheme="minorHAnsi" w:hAnsiTheme="minorHAnsi" w:cstheme="minorHAnsi"/>
        </w:rPr>
        <w:t>CloudFiles</w:t>
      </w:r>
      <w:proofErr w:type="spellEnd"/>
    </w:p>
    <w:p w:rsidR="002D2A65" w:rsidRPr="004A53B1" w:rsidRDefault="002D2A65" w:rsidP="00FF7A02">
      <w:pPr>
        <w:numPr>
          <w:ilvl w:val="0"/>
          <w:numId w:val="7"/>
        </w:numPr>
        <w:ind w:hanging="360"/>
        <w:jc w:val="both"/>
        <w:rPr>
          <w:rFonts w:asciiTheme="minorHAnsi" w:hAnsiTheme="minorHAnsi" w:cstheme="minorHAnsi"/>
        </w:rPr>
      </w:pPr>
      <w:proofErr w:type="spellStart"/>
      <w:r w:rsidRPr="004A53B1">
        <w:rPr>
          <w:rFonts w:asciiTheme="minorHAnsi" w:hAnsiTheme="minorHAnsi" w:cstheme="minorHAnsi"/>
        </w:rPr>
        <w:t>Synaptic</w:t>
      </w:r>
      <w:proofErr w:type="spellEnd"/>
    </w:p>
    <w:p w:rsidR="002D2A65" w:rsidRPr="004A53B1" w:rsidRDefault="002D2A65" w:rsidP="00FF7A02">
      <w:pPr>
        <w:numPr>
          <w:ilvl w:val="0"/>
          <w:numId w:val="7"/>
        </w:numPr>
        <w:ind w:hanging="360"/>
        <w:jc w:val="both"/>
        <w:rPr>
          <w:rFonts w:asciiTheme="minorHAnsi" w:hAnsiTheme="minorHAnsi" w:cstheme="minorHAnsi"/>
        </w:rPr>
      </w:pPr>
      <w:proofErr w:type="spellStart"/>
      <w:r w:rsidRPr="004A53B1">
        <w:rPr>
          <w:rFonts w:asciiTheme="minorHAnsi" w:hAnsiTheme="minorHAnsi" w:cstheme="minorHAnsi"/>
        </w:rPr>
        <w:t>Scaleup</w:t>
      </w:r>
      <w:proofErr w:type="spellEnd"/>
    </w:p>
    <w:p w:rsidR="002D2A65" w:rsidRPr="004A53B1" w:rsidRDefault="002D2A65" w:rsidP="00FF7A02">
      <w:pPr>
        <w:numPr>
          <w:ilvl w:val="0"/>
          <w:numId w:val="7"/>
        </w:numPr>
        <w:ind w:hanging="360"/>
        <w:jc w:val="both"/>
        <w:rPr>
          <w:rFonts w:asciiTheme="minorHAnsi" w:hAnsiTheme="minorHAnsi" w:cstheme="minorHAnsi"/>
        </w:rPr>
      </w:pPr>
      <w:r w:rsidRPr="004A53B1">
        <w:rPr>
          <w:rFonts w:asciiTheme="minorHAnsi" w:hAnsiTheme="minorHAnsi" w:cstheme="minorHAnsi"/>
        </w:rPr>
        <w:t>Google Storage</w:t>
      </w:r>
    </w:p>
    <w:p w:rsidR="002D2A65" w:rsidRPr="004A53B1" w:rsidRDefault="002D2A65" w:rsidP="00FF7A02">
      <w:pPr>
        <w:numPr>
          <w:ilvl w:val="0"/>
          <w:numId w:val="7"/>
        </w:numPr>
        <w:ind w:hanging="360"/>
        <w:jc w:val="both"/>
        <w:rPr>
          <w:rFonts w:asciiTheme="minorHAnsi" w:hAnsiTheme="minorHAnsi" w:cstheme="minorHAnsi"/>
        </w:rPr>
      </w:pPr>
      <w:proofErr w:type="spellStart"/>
      <w:r w:rsidRPr="004A53B1">
        <w:rPr>
          <w:rFonts w:asciiTheme="minorHAnsi" w:hAnsiTheme="minorHAnsi" w:cstheme="minorHAnsi"/>
        </w:rPr>
        <w:t>Ninefold</w:t>
      </w:r>
      <w:proofErr w:type="spellEnd"/>
    </w:p>
    <w:p w:rsidR="002D2A65" w:rsidRPr="004A53B1" w:rsidRDefault="002D2A65" w:rsidP="00FF7A02">
      <w:pPr>
        <w:numPr>
          <w:ilvl w:val="0"/>
          <w:numId w:val="7"/>
        </w:numPr>
        <w:ind w:hanging="360"/>
        <w:jc w:val="both"/>
        <w:rPr>
          <w:rFonts w:asciiTheme="minorHAnsi" w:hAnsiTheme="minorHAnsi" w:cstheme="minorHAnsi"/>
        </w:rPr>
      </w:pPr>
      <w:proofErr w:type="spellStart"/>
      <w:r w:rsidRPr="004A53B1">
        <w:rPr>
          <w:rFonts w:asciiTheme="minorHAnsi" w:hAnsiTheme="minorHAnsi" w:cstheme="minorHAnsi"/>
        </w:rPr>
        <w:t>Tiscali</w:t>
      </w:r>
      <w:proofErr w:type="spellEnd"/>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b/>
        </w:rPr>
        <w:t>Ventajas y desventajas</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Proyecto activo.</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Soporte para storage en Java.</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Soporta todas las primitivas básicas de storage.</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El uso de las primitivas es simple y claro.</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Es </w:t>
      </w:r>
      <w:r w:rsidR="00925D8C" w:rsidRPr="004A53B1">
        <w:rPr>
          <w:rFonts w:asciiTheme="minorHAnsi" w:hAnsiTheme="minorHAnsi" w:cstheme="minorHAnsi"/>
        </w:rPr>
        <w:t>fácil</w:t>
      </w:r>
      <w:r w:rsidRPr="004A53B1">
        <w:rPr>
          <w:rFonts w:asciiTheme="minorHAnsi" w:hAnsiTheme="minorHAnsi" w:cstheme="minorHAnsi"/>
        </w:rPr>
        <w:t xml:space="preserve"> migrar entre protocolos dentro del framework.</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La manera de implementar un nuevo servicio es simple y clara.</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No es posible migrar desde otro framework sin recodificar toda la aplicación.</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 xml:space="preserve">No posee archivos de configuración, pero estos no tienen mayor impacto gracias al buen uso de </w:t>
      </w:r>
      <w:proofErr w:type="spellStart"/>
      <w:r w:rsidRPr="004A53B1">
        <w:rPr>
          <w:rFonts w:asciiTheme="minorHAnsi" w:hAnsiTheme="minorHAnsi" w:cstheme="minorHAnsi"/>
        </w:rPr>
        <w:t>factories</w:t>
      </w:r>
      <w:proofErr w:type="spellEnd"/>
      <w:r w:rsidRPr="004A53B1">
        <w:rPr>
          <w:rFonts w:asciiTheme="minorHAnsi" w:hAnsiTheme="minorHAnsi" w:cstheme="minorHAnsi"/>
        </w:rPr>
        <w:t xml:space="preserve"> para instanciar los servicios.</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 xml:space="preserve">La instanciación de los servicios se facilita por medio del uso de </w:t>
      </w:r>
      <w:proofErr w:type="spellStart"/>
      <w:r w:rsidRPr="004A53B1">
        <w:rPr>
          <w:rFonts w:asciiTheme="minorHAnsi" w:hAnsiTheme="minorHAnsi" w:cstheme="minorHAnsi"/>
        </w:rPr>
        <w:t>factories</w:t>
      </w:r>
      <w:proofErr w:type="spellEnd"/>
      <w:r w:rsidRPr="004A53B1">
        <w:rPr>
          <w:rFonts w:asciiTheme="minorHAnsi" w:hAnsiTheme="minorHAnsi" w:cstheme="minorHAnsi"/>
        </w:rPr>
        <w:t>.</w:t>
      </w:r>
    </w:p>
    <w:p w:rsidR="002D2A65" w:rsidRPr="004A53B1" w:rsidRDefault="002D2A65" w:rsidP="00FF7A02">
      <w:pPr>
        <w:jc w:val="both"/>
        <w:rPr>
          <w:rFonts w:asciiTheme="minorHAnsi" w:hAnsiTheme="minorHAnsi" w:cstheme="minorHAnsi"/>
        </w:rPr>
      </w:pPr>
    </w:p>
    <w:p w:rsidR="00414559" w:rsidRPr="004A53B1" w:rsidRDefault="00414559" w:rsidP="00FF7A02">
      <w:pPr>
        <w:pStyle w:val="Heading3"/>
        <w:jc w:val="both"/>
      </w:pPr>
      <w:bookmarkStart w:id="64" w:name="_Toc339204584"/>
      <w:r w:rsidRPr="004A53B1">
        <w:t>2.</w:t>
      </w:r>
      <w:r w:rsidR="002D2A65">
        <w:t>6</w:t>
      </w:r>
      <w:r w:rsidRPr="004A53B1">
        <w:t>. JetS3t</w:t>
      </w:r>
      <w:bookmarkEnd w:id="64"/>
    </w:p>
    <w:p w:rsidR="00414559" w:rsidRPr="004A53B1" w:rsidRDefault="00414559" w:rsidP="00FF7A02">
      <w:pPr>
        <w:jc w:val="both"/>
        <w:rPr>
          <w:rFonts w:asciiTheme="minorHAnsi" w:hAnsiTheme="minorHAnsi" w:cstheme="minorHAnsi"/>
        </w:rPr>
      </w:pPr>
      <w:r w:rsidRPr="002D2A65">
        <w:rPr>
          <w:rFonts w:asciiTheme="minorHAnsi" w:hAnsiTheme="minorHAnsi" w:cstheme="minorHAnsi"/>
        </w:rPr>
        <w:t>JetS3t es un conjunto open-</w:t>
      </w:r>
      <w:proofErr w:type="spellStart"/>
      <w:r w:rsidRPr="002D2A65">
        <w:rPr>
          <w:rFonts w:asciiTheme="minorHAnsi" w:hAnsiTheme="minorHAnsi" w:cstheme="minorHAnsi"/>
        </w:rPr>
        <w:t>source</w:t>
      </w:r>
      <w:proofErr w:type="spellEnd"/>
      <w:r w:rsidRPr="002D2A65">
        <w:rPr>
          <w:rFonts w:asciiTheme="minorHAnsi" w:hAnsiTheme="minorHAnsi" w:cstheme="minorHAnsi"/>
        </w:rPr>
        <w:t xml:space="preserve"> de herramientas y aplicaciones para los servicios de Amazon Simple Storage </w:t>
      </w:r>
      <w:proofErr w:type="spellStart"/>
      <w:r w:rsidRPr="002D2A65">
        <w:rPr>
          <w:rFonts w:asciiTheme="minorHAnsi" w:hAnsiTheme="minorHAnsi" w:cstheme="minorHAnsi"/>
        </w:rPr>
        <w:t>Service</w:t>
      </w:r>
      <w:proofErr w:type="spellEnd"/>
      <w:r w:rsidRPr="002D2A65">
        <w:rPr>
          <w:rFonts w:asciiTheme="minorHAnsi" w:hAnsiTheme="minorHAnsi" w:cstheme="minorHAnsi"/>
        </w:rPr>
        <w:t xml:space="preserve"> (Amazon S3) y Google Storage. Proporciona a los programadores Java una API potente y sencilla para interactuar con los servicios de almacenamiento y gestión de datos almacenados. JetS3t se encuentra activo y cuenta con una gran base de usuarios (principalmente como conector a S3).</w:t>
      </w:r>
    </w:p>
    <w:p w:rsidR="00414559" w:rsidRPr="004A53B1" w:rsidRDefault="00414559" w:rsidP="00FF7A02">
      <w:pPr>
        <w:jc w:val="both"/>
        <w:rPr>
          <w:rFonts w:asciiTheme="minorHAnsi" w:hAnsiTheme="minorHAnsi" w:cstheme="minorHAnsi"/>
        </w:rPr>
      </w:pPr>
    </w:p>
    <w:p w:rsidR="00414559" w:rsidRPr="002D2A65" w:rsidRDefault="00414559" w:rsidP="00FF7A02">
      <w:pPr>
        <w:jc w:val="both"/>
        <w:rPr>
          <w:rFonts w:asciiTheme="minorHAnsi" w:hAnsiTheme="minorHAnsi" w:cstheme="minorHAnsi"/>
        </w:rPr>
      </w:pPr>
      <w:r w:rsidRPr="004A53B1">
        <w:rPr>
          <w:rFonts w:asciiTheme="minorHAnsi" w:hAnsiTheme="minorHAnsi" w:cstheme="minorHAnsi"/>
        </w:rPr>
        <w:t xml:space="preserve">La </w:t>
      </w:r>
      <w:r w:rsidR="004A53B1">
        <w:rPr>
          <w:rFonts w:asciiTheme="minorHAnsi" w:hAnsiTheme="minorHAnsi" w:cstheme="minorHAnsi"/>
        </w:rPr>
        <w:t>figura 2.</w:t>
      </w:r>
      <w:r w:rsidR="002D2A65">
        <w:rPr>
          <w:rFonts w:asciiTheme="minorHAnsi" w:hAnsiTheme="minorHAnsi" w:cstheme="minorHAnsi"/>
        </w:rPr>
        <w:t>6</w:t>
      </w:r>
      <w:r w:rsidRPr="004A53B1">
        <w:rPr>
          <w:rFonts w:asciiTheme="minorHAnsi" w:hAnsiTheme="minorHAnsi" w:cstheme="minorHAnsi"/>
        </w:rPr>
        <w:t xml:space="preserve"> presenta una vista de alto nive</w:t>
      </w:r>
      <w:r w:rsidR="00EA0BA5">
        <w:rPr>
          <w:rFonts w:asciiTheme="minorHAnsi" w:hAnsiTheme="minorHAnsi" w:cstheme="minorHAnsi"/>
        </w:rPr>
        <w:t>l de la arquitectura de JetS3t.</w:t>
      </w:r>
    </w:p>
    <w:p w:rsidR="00414559" w:rsidRPr="004A53B1" w:rsidRDefault="00414559" w:rsidP="00FF7A02">
      <w:pPr>
        <w:jc w:val="both"/>
        <w:rPr>
          <w:rFonts w:asciiTheme="minorHAnsi" w:hAnsiTheme="minorHAnsi" w:cstheme="minorHAnsi"/>
        </w:rPr>
      </w:pPr>
    </w:p>
    <w:p w:rsidR="00414559" w:rsidRPr="004A53B1" w:rsidRDefault="00A976F0" w:rsidP="00FF7A02">
      <w:pPr>
        <w:jc w:val="both"/>
        <w:rPr>
          <w:rFonts w:asciiTheme="minorHAnsi" w:hAnsiTheme="minorHAnsi" w:cstheme="minorHAnsi"/>
        </w:rPr>
      </w:pPr>
      <w:r>
        <w:rPr>
          <w:noProof/>
          <w:lang w:val="es-ES_tradnl" w:eastAsia="es-ES_tradnl"/>
        </w:rPr>
        <w:lastRenderedPageBreak/>
        <w:drawing>
          <wp:inline distT="0" distB="0" distL="0" distR="0" wp14:anchorId="14162F2B" wp14:editId="321C3660">
            <wp:extent cx="5943600" cy="3152775"/>
            <wp:effectExtent l="0" t="0" r="0" b="9525"/>
            <wp:docPr id="29" name="Picture 29" descr="C:\Users\Kireta\AppData\Local\Microsoft\Windows\Temporary Internet Files\Content.Word\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Kireta\AppData\Local\Microsoft\Windows\Temporary Internet Files\Content.Word\image0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inline>
        </w:drawing>
      </w:r>
    </w:p>
    <w:p w:rsidR="00414559" w:rsidRPr="002D2A65" w:rsidRDefault="00414559" w:rsidP="00D728AB">
      <w:pPr>
        <w:jc w:val="center"/>
        <w:rPr>
          <w:rFonts w:asciiTheme="minorHAnsi" w:hAnsiTheme="minorHAnsi" w:cstheme="minorHAnsi"/>
        </w:rPr>
      </w:pPr>
      <w:r w:rsidRPr="002D2A65">
        <w:rPr>
          <w:rFonts w:asciiTheme="minorHAnsi" w:hAnsiTheme="minorHAnsi" w:cstheme="minorHAnsi"/>
        </w:rPr>
        <w:t xml:space="preserve">Figura </w:t>
      </w:r>
      <w:r w:rsidR="004A53B1" w:rsidRPr="002D2A65">
        <w:rPr>
          <w:rFonts w:asciiTheme="minorHAnsi" w:hAnsiTheme="minorHAnsi" w:cstheme="minorHAnsi"/>
        </w:rPr>
        <w:t>2.</w:t>
      </w:r>
      <w:r w:rsidR="002D2A65">
        <w:rPr>
          <w:rFonts w:asciiTheme="minorHAnsi" w:hAnsiTheme="minorHAnsi" w:cstheme="minorHAnsi"/>
        </w:rPr>
        <w:t>6</w:t>
      </w:r>
      <w:r w:rsidR="00A976F0" w:rsidRPr="002D2A65">
        <w:rPr>
          <w:rFonts w:asciiTheme="minorHAnsi" w:hAnsiTheme="minorHAnsi" w:cstheme="minorHAnsi"/>
        </w:rPr>
        <w:t xml:space="preserve"> Vista de alto nivel de la arquitectura de JetS3t.</w:t>
      </w:r>
    </w:p>
    <w:p w:rsidR="00EA0BA5" w:rsidRPr="004A53B1" w:rsidRDefault="00EA0BA5" w:rsidP="00FF7A02">
      <w:pPr>
        <w:jc w:val="both"/>
        <w:rPr>
          <w:rFonts w:asciiTheme="minorHAnsi" w:hAnsiTheme="minorHAnsi" w:cstheme="minorHAnsi"/>
        </w:rPr>
      </w:pPr>
    </w:p>
    <w:p w:rsidR="00414559" w:rsidRDefault="00EA0BA5" w:rsidP="00FF7A02">
      <w:pPr>
        <w:jc w:val="both"/>
        <w:rPr>
          <w:rFonts w:asciiTheme="minorHAnsi" w:hAnsiTheme="minorHAnsi" w:cstheme="minorHAnsi"/>
        </w:rPr>
      </w:pPr>
      <w:r>
        <w:rPr>
          <w:rFonts w:asciiTheme="minorHAnsi" w:hAnsiTheme="minorHAnsi" w:cstheme="minorHAnsi"/>
        </w:rPr>
        <w:t>Como se puede apreciar, la arquitectura de JetS3t es muy simple. No se cuentan con mecanismos para instanciar objetos fácilmente, ni facilidades para configurar los servicios por medio de archivos o mecanismos similares. Esto provoca que c</w:t>
      </w:r>
      <w:r w:rsidRPr="004A53B1">
        <w:rPr>
          <w:rFonts w:asciiTheme="minorHAnsi" w:hAnsiTheme="minorHAnsi" w:cstheme="minorHAnsi"/>
        </w:rPr>
        <w:t xml:space="preserve">ualquier cambio de proveedor o de configuración de los mismos </w:t>
      </w:r>
      <w:r>
        <w:rPr>
          <w:rFonts w:asciiTheme="minorHAnsi" w:hAnsiTheme="minorHAnsi" w:cstheme="minorHAnsi"/>
        </w:rPr>
        <w:t>impacte</w:t>
      </w:r>
      <w:r w:rsidRPr="004A53B1">
        <w:rPr>
          <w:rFonts w:asciiTheme="minorHAnsi" w:hAnsiTheme="minorHAnsi" w:cstheme="minorHAnsi"/>
        </w:rPr>
        <w:t xml:space="preserve"> sobre el código del usuario. </w:t>
      </w:r>
    </w:p>
    <w:p w:rsidR="00EA0BA5" w:rsidRPr="002D2A65" w:rsidRDefault="00EA0BA5" w:rsidP="00FF7A02">
      <w:pPr>
        <w:jc w:val="both"/>
        <w:rPr>
          <w:rFonts w:asciiTheme="minorHAnsi" w:hAnsiTheme="minorHAnsi" w:cstheme="minorHAnsi"/>
        </w:rPr>
      </w:pPr>
    </w:p>
    <w:p w:rsidR="006F7210" w:rsidRDefault="00414559" w:rsidP="00FF7A02">
      <w:pPr>
        <w:jc w:val="both"/>
        <w:rPr>
          <w:rFonts w:asciiTheme="minorHAnsi" w:hAnsiTheme="minorHAnsi" w:cstheme="minorHAnsi"/>
        </w:rPr>
      </w:pPr>
      <w:r w:rsidRPr="002D2A65">
        <w:rPr>
          <w:rFonts w:asciiTheme="minorHAnsi" w:hAnsiTheme="minorHAnsi" w:cstheme="minorHAnsi"/>
        </w:rPr>
        <w:t>La plataforma soporta todas las primitivas básicas de storage. Su uso es sencillo, en particular para desarrolladores con conocimientos de la API de Amazon S3, en la cual JetS3t basa su modelo.</w:t>
      </w:r>
      <w:r w:rsidR="00EA0BA5">
        <w:rPr>
          <w:rFonts w:asciiTheme="minorHAnsi" w:hAnsiTheme="minorHAnsi" w:cstheme="minorHAnsi"/>
        </w:rPr>
        <w:t xml:space="preserve"> De esto último surge el inconveniente más grande de JetS3t y es que no fue concebido como framework</w:t>
      </w:r>
      <w:r w:rsidR="006F7210" w:rsidRPr="004A53B1">
        <w:rPr>
          <w:rFonts w:asciiTheme="minorHAnsi" w:hAnsiTheme="minorHAnsi" w:cstheme="minorHAnsi"/>
        </w:rPr>
        <w:t>. El agregado de Google Storage generó un set aislado de objetos y diversos métodos que cambian su comportamiento utilizando “</w:t>
      </w:r>
      <w:proofErr w:type="spellStart"/>
      <w:r w:rsidR="006F7210" w:rsidRPr="004A53B1">
        <w:rPr>
          <w:rFonts w:asciiTheme="minorHAnsi" w:hAnsiTheme="minorHAnsi" w:cstheme="minorHAnsi"/>
        </w:rPr>
        <w:t>instanceof</w:t>
      </w:r>
      <w:proofErr w:type="spellEnd"/>
      <w:r w:rsidR="006F7210" w:rsidRPr="004A53B1">
        <w:rPr>
          <w:rFonts w:asciiTheme="minorHAnsi" w:hAnsiTheme="minorHAnsi" w:cstheme="minorHAnsi"/>
        </w:rPr>
        <w:t>” para reconocer S3 de Google Storage.</w:t>
      </w:r>
      <w:r w:rsidR="006F7210">
        <w:rPr>
          <w:rFonts w:asciiTheme="minorHAnsi" w:hAnsiTheme="minorHAnsi" w:cstheme="minorHAnsi"/>
        </w:rPr>
        <w:t xml:space="preserve"> </w:t>
      </w:r>
      <w:r w:rsidR="00EA0BA5">
        <w:rPr>
          <w:rFonts w:asciiTheme="minorHAnsi" w:hAnsiTheme="minorHAnsi" w:cstheme="minorHAnsi"/>
        </w:rPr>
        <w:t xml:space="preserve">Esto provoca que implementar un nuevo protocolo no sea una tarea trivial y </w:t>
      </w:r>
      <w:r w:rsidR="006F7210" w:rsidRPr="004A53B1">
        <w:rPr>
          <w:rFonts w:asciiTheme="minorHAnsi" w:hAnsiTheme="minorHAnsi" w:cstheme="minorHAnsi"/>
        </w:rPr>
        <w:t>que la migración entre proveedores tenga dificultades y no sea un simple cambio de credenciales.</w:t>
      </w:r>
      <w:r w:rsidR="006F7210">
        <w:rPr>
          <w:rFonts w:asciiTheme="minorHAnsi" w:hAnsiTheme="minorHAnsi" w:cstheme="minorHAnsi"/>
        </w:rPr>
        <w:t xml:space="preserve"> </w:t>
      </w:r>
    </w:p>
    <w:p w:rsidR="00414559" w:rsidRPr="004A53B1" w:rsidRDefault="00414559" w:rsidP="00FF7A02">
      <w:pPr>
        <w:jc w:val="both"/>
        <w:rPr>
          <w:rFonts w:asciiTheme="minorHAnsi" w:hAnsiTheme="minorHAnsi" w:cstheme="minorHAnsi"/>
        </w:rPr>
      </w:pPr>
    </w:p>
    <w:p w:rsidR="00414559" w:rsidRPr="004A53B1" w:rsidRDefault="00414559" w:rsidP="00FF7A02">
      <w:pPr>
        <w:jc w:val="both"/>
        <w:rPr>
          <w:rFonts w:asciiTheme="minorHAnsi" w:hAnsiTheme="minorHAnsi" w:cstheme="minorHAnsi"/>
        </w:rPr>
      </w:pPr>
      <w:r w:rsidRPr="004A53B1">
        <w:rPr>
          <w:rFonts w:asciiTheme="minorHAnsi" w:hAnsiTheme="minorHAnsi" w:cstheme="minorHAnsi"/>
        </w:rPr>
        <w:t>El proyecto tampoco cuenta con facilidades para migrar una aplicación desde otro framework, generando que el desarrollador deba codificar nuevamente su aplicación.</w:t>
      </w:r>
    </w:p>
    <w:p w:rsidR="002D2A65" w:rsidRPr="004A53B1" w:rsidRDefault="002D2A65" w:rsidP="00FF7A02">
      <w:pPr>
        <w:jc w:val="both"/>
        <w:rPr>
          <w:rFonts w:asciiTheme="minorHAnsi" w:hAnsiTheme="minorHAnsi" w:cstheme="minorHAnsi"/>
        </w:rPr>
      </w:pPr>
    </w:p>
    <w:p w:rsidR="00414559" w:rsidRPr="002D2A65" w:rsidRDefault="00414559" w:rsidP="00FF7A02">
      <w:pPr>
        <w:jc w:val="both"/>
        <w:rPr>
          <w:rFonts w:asciiTheme="minorHAnsi" w:hAnsiTheme="minorHAnsi" w:cstheme="minorHAnsi"/>
          <w:b/>
        </w:rPr>
      </w:pPr>
      <w:r w:rsidRPr="002D2A65">
        <w:rPr>
          <w:rFonts w:asciiTheme="minorHAnsi" w:hAnsiTheme="minorHAnsi" w:cstheme="minorHAnsi"/>
          <w:b/>
        </w:rPr>
        <w:t>Servicios de storage soportados</w:t>
      </w:r>
    </w:p>
    <w:p w:rsidR="00414559" w:rsidRPr="004A53B1" w:rsidRDefault="00414559" w:rsidP="00FF7A02">
      <w:pPr>
        <w:numPr>
          <w:ilvl w:val="0"/>
          <w:numId w:val="5"/>
        </w:numPr>
        <w:ind w:hanging="360"/>
        <w:jc w:val="both"/>
        <w:rPr>
          <w:rFonts w:asciiTheme="minorHAnsi" w:hAnsiTheme="minorHAnsi" w:cstheme="minorHAnsi"/>
        </w:rPr>
      </w:pPr>
      <w:r w:rsidRPr="004A53B1">
        <w:rPr>
          <w:rFonts w:asciiTheme="minorHAnsi" w:hAnsiTheme="minorHAnsi" w:cstheme="minorHAnsi"/>
        </w:rPr>
        <w:t>Amazon S3</w:t>
      </w:r>
    </w:p>
    <w:p w:rsidR="00414559" w:rsidRPr="004A53B1" w:rsidRDefault="00414559" w:rsidP="00FF7A02">
      <w:pPr>
        <w:numPr>
          <w:ilvl w:val="0"/>
          <w:numId w:val="5"/>
        </w:numPr>
        <w:ind w:hanging="360"/>
        <w:jc w:val="both"/>
        <w:rPr>
          <w:rFonts w:asciiTheme="minorHAnsi" w:hAnsiTheme="minorHAnsi" w:cstheme="minorHAnsi"/>
        </w:rPr>
      </w:pPr>
      <w:r w:rsidRPr="004A53B1">
        <w:rPr>
          <w:rFonts w:asciiTheme="minorHAnsi" w:hAnsiTheme="minorHAnsi" w:cstheme="minorHAnsi"/>
        </w:rPr>
        <w:t>Google Storage</w:t>
      </w:r>
    </w:p>
    <w:p w:rsidR="00414559" w:rsidRPr="004A53B1" w:rsidRDefault="00414559" w:rsidP="00FF7A02">
      <w:pPr>
        <w:jc w:val="both"/>
        <w:rPr>
          <w:rFonts w:asciiTheme="minorHAnsi" w:hAnsiTheme="minorHAnsi" w:cstheme="minorHAnsi"/>
        </w:rPr>
      </w:pPr>
    </w:p>
    <w:p w:rsidR="00414559" w:rsidRPr="004A53B1" w:rsidRDefault="00414559" w:rsidP="00FF7A02">
      <w:pPr>
        <w:jc w:val="both"/>
        <w:rPr>
          <w:rFonts w:asciiTheme="minorHAnsi" w:hAnsiTheme="minorHAnsi" w:cstheme="minorHAnsi"/>
        </w:rPr>
      </w:pPr>
      <w:r w:rsidRPr="004A53B1">
        <w:rPr>
          <w:rFonts w:asciiTheme="minorHAnsi" w:hAnsiTheme="minorHAnsi" w:cstheme="minorHAnsi"/>
          <w:b/>
        </w:rPr>
        <w:t>Ventajas y desventajas</w:t>
      </w:r>
    </w:p>
    <w:p w:rsidR="00414559" w:rsidRPr="004A53B1" w:rsidRDefault="00414559"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Proyecto activo y con buena base de usuarios.</w:t>
      </w:r>
    </w:p>
    <w:p w:rsidR="00414559" w:rsidRPr="004A53B1" w:rsidRDefault="00414559"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Soporte para storage en Java.</w:t>
      </w:r>
    </w:p>
    <w:p w:rsidR="00414559" w:rsidRPr="004A53B1" w:rsidRDefault="00414559"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Soporta todas las primitivas básicas de storage.</w:t>
      </w:r>
    </w:p>
    <w:p w:rsidR="00414559" w:rsidRPr="004A53B1" w:rsidRDefault="00414559"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El uso de las primitivas es simple y claro.</w:t>
      </w:r>
    </w:p>
    <w:p w:rsidR="00414559" w:rsidRPr="004A53B1" w:rsidRDefault="00414559" w:rsidP="00FF7A02">
      <w:pPr>
        <w:ind w:left="360"/>
        <w:jc w:val="both"/>
        <w:rPr>
          <w:rFonts w:asciiTheme="minorHAnsi" w:hAnsiTheme="minorHAnsi" w:cstheme="minorHAnsi"/>
        </w:rPr>
      </w:pPr>
      <w:r w:rsidRPr="004A53B1">
        <w:rPr>
          <w:rFonts w:asciiTheme="minorHAnsi" w:hAnsiTheme="minorHAnsi" w:cstheme="minorHAnsi"/>
          <w:b/>
        </w:rPr>
        <w:lastRenderedPageBreak/>
        <w:t>-</w:t>
      </w:r>
      <w:r w:rsidRPr="004A53B1">
        <w:rPr>
          <w:rFonts w:asciiTheme="minorHAnsi" w:hAnsiTheme="minorHAnsi" w:cstheme="minorHAnsi"/>
        </w:rPr>
        <w:t xml:space="preserve"> Presenta complicaciones para migrar entre protocolos dentro del framework.</w:t>
      </w:r>
    </w:p>
    <w:p w:rsidR="00414559" w:rsidRPr="004A53B1" w:rsidRDefault="00414559"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No es simple implementar un nuevo protocolo dentro de JetS3t.</w:t>
      </w:r>
    </w:p>
    <w:p w:rsidR="00414559" w:rsidRPr="004A53B1" w:rsidRDefault="00414559"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No es posible migrar desde otro framework sin recodificar toda la aplicación.</w:t>
      </w:r>
    </w:p>
    <w:p w:rsidR="00414559" w:rsidRPr="004A53B1" w:rsidRDefault="00414559"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La configuración se realiza totalmente por código.</w:t>
      </w:r>
    </w:p>
    <w:p w:rsidR="00414559" w:rsidRDefault="00414559"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 xml:space="preserve">No se poseen </w:t>
      </w:r>
      <w:proofErr w:type="spellStart"/>
      <w:r w:rsidRPr="004A53B1">
        <w:rPr>
          <w:rFonts w:asciiTheme="minorHAnsi" w:hAnsiTheme="minorHAnsi" w:cstheme="minorHAnsi"/>
        </w:rPr>
        <w:t>factories</w:t>
      </w:r>
      <w:proofErr w:type="spellEnd"/>
      <w:r w:rsidRPr="004A53B1">
        <w:rPr>
          <w:rFonts w:asciiTheme="minorHAnsi" w:hAnsiTheme="minorHAnsi" w:cstheme="minorHAnsi"/>
        </w:rPr>
        <w:t>, el usuario debe construir todos los servicios a mano.</w:t>
      </w:r>
    </w:p>
    <w:p w:rsidR="002D2A65" w:rsidRPr="004A53B1" w:rsidRDefault="002D2A65" w:rsidP="00FF7A02">
      <w:pPr>
        <w:ind w:left="360"/>
        <w:jc w:val="both"/>
        <w:rPr>
          <w:rFonts w:asciiTheme="minorHAnsi" w:hAnsiTheme="minorHAnsi" w:cstheme="minorHAnsi"/>
        </w:rPr>
      </w:pPr>
    </w:p>
    <w:p w:rsidR="002D2A65" w:rsidRPr="004A53B1" w:rsidRDefault="002D2A65" w:rsidP="00FF7A02">
      <w:pPr>
        <w:pStyle w:val="Heading3"/>
        <w:jc w:val="both"/>
      </w:pPr>
      <w:bookmarkStart w:id="65" w:name="_Toc339204585"/>
      <w:r w:rsidRPr="004A53B1">
        <w:t>2.</w:t>
      </w:r>
      <w:r>
        <w:t>7</w:t>
      </w:r>
      <w:r w:rsidRPr="004A53B1">
        <w:t xml:space="preserve">. </w:t>
      </w:r>
      <w:proofErr w:type="spellStart"/>
      <w:proofErr w:type="gramStart"/>
      <w:r w:rsidRPr="004A53B1">
        <w:t>libcloud</w:t>
      </w:r>
      <w:bookmarkEnd w:id="65"/>
      <w:proofErr w:type="spellEnd"/>
      <w:proofErr w:type="gramEnd"/>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El proyecto </w:t>
      </w:r>
      <w:proofErr w:type="spellStart"/>
      <w:r w:rsidRPr="004A53B1">
        <w:rPr>
          <w:rFonts w:asciiTheme="minorHAnsi" w:hAnsiTheme="minorHAnsi" w:cstheme="minorHAnsi"/>
        </w:rPr>
        <w:t>libcloud</w:t>
      </w:r>
      <w:proofErr w:type="spellEnd"/>
      <w:r w:rsidRPr="004A53B1">
        <w:rPr>
          <w:rFonts w:asciiTheme="minorHAnsi" w:hAnsiTheme="minorHAnsi" w:cstheme="minorHAnsi"/>
        </w:rPr>
        <w:t xml:space="preserve"> tiene por objetivo la generación de una interface única y simple a los servicios de tipo “compute” de distintos proveedores. Además de esto también cuenta con soporte sencillo para servicios de storage. Es principalmente un módulo para </w:t>
      </w:r>
      <w:proofErr w:type="spellStart"/>
      <w:r w:rsidRPr="004A53B1">
        <w:rPr>
          <w:rFonts w:asciiTheme="minorHAnsi" w:hAnsiTheme="minorHAnsi" w:cstheme="minorHAnsi"/>
        </w:rPr>
        <w:t>Python</w:t>
      </w:r>
      <w:proofErr w:type="spellEnd"/>
      <w:r w:rsidRPr="004A53B1">
        <w:rPr>
          <w:rFonts w:asciiTheme="minorHAnsi" w:hAnsiTheme="minorHAnsi" w:cstheme="minorHAnsi"/>
        </w:rPr>
        <w:t xml:space="preserve">, pero también cuenta con desarrollo para Java, aunque por el momento con capacidades reducidas. El desarrollo de la versión Java de </w:t>
      </w:r>
      <w:proofErr w:type="spellStart"/>
      <w:r w:rsidRPr="004A53B1">
        <w:rPr>
          <w:rFonts w:asciiTheme="minorHAnsi" w:hAnsiTheme="minorHAnsi" w:cstheme="minorHAnsi"/>
        </w:rPr>
        <w:t>libcloud</w:t>
      </w:r>
      <w:proofErr w:type="spellEnd"/>
      <w:r w:rsidRPr="004A53B1">
        <w:rPr>
          <w:rFonts w:asciiTheme="minorHAnsi" w:hAnsiTheme="minorHAnsi" w:cstheme="minorHAnsi"/>
        </w:rPr>
        <w:t xml:space="preserve"> se encuentra congelado desde noviembre de 2010.</w:t>
      </w:r>
    </w:p>
    <w:p w:rsidR="002D2A65" w:rsidRPr="004A53B1" w:rsidRDefault="002D2A65" w:rsidP="00FF7A02">
      <w:pPr>
        <w:jc w:val="both"/>
        <w:rPr>
          <w:rFonts w:asciiTheme="minorHAnsi" w:hAnsiTheme="minorHAnsi" w:cstheme="minorHAnsi"/>
        </w:rPr>
      </w:pPr>
    </w:p>
    <w:p w:rsidR="002D2A65" w:rsidRDefault="002D2A65" w:rsidP="00FF7A02">
      <w:pPr>
        <w:jc w:val="both"/>
        <w:rPr>
          <w:rFonts w:asciiTheme="minorHAnsi" w:hAnsiTheme="minorHAnsi" w:cstheme="minorHAnsi"/>
        </w:rPr>
      </w:pPr>
      <w:r w:rsidRPr="004A53B1">
        <w:rPr>
          <w:rFonts w:asciiTheme="minorHAnsi" w:hAnsiTheme="minorHAnsi" w:cstheme="minorHAnsi"/>
        </w:rPr>
        <w:t xml:space="preserve">La </w:t>
      </w:r>
      <w:r>
        <w:rPr>
          <w:rFonts w:asciiTheme="minorHAnsi" w:hAnsiTheme="minorHAnsi" w:cstheme="minorHAnsi"/>
        </w:rPr>
        <w:t>figura 2.7</w:t>
      </w:r>
      <w:r w:rsidRPr="004A53B1">
        <w:rPr>
          <w:rFonts w:asciiTheme="minorHAnsi" w:hAnsiTheme="minorHAnsi" w:cstheme="minorHAnsi"/>
        </w:rPr>
        <w:t xml:space="preserve"> presenta una vista de alto nivel </w:t>
      </w:r>
      <w:r w:rsidR="0012263A">
        <w:rPr>
          <w:rFonts w:asciiTheme="minorHAnsi" w:hAnsiTheme="minorHAnsi" w:cstheme="minorHAnsi"/>
        </w:rPr>
        <w:t xml:space="preserve">de la arquitectura de </w:t>
      </w:r>
      <w:proofErr w:type="spellStart"/>
      <w:r w:rsidR="0012263A">
        <w:rPr>
          <w:rFonts w:asciiTheme="minorHAnsi" w:hAnsiTheme="minorHAnsi" w:cstheme="minorHAnsi"/>
        </w:rPr>
        <w:t>libcloud</w:t>
      </w:r>
      <w:proofErr w:type="spellEnd"/>
      <w:r w:rsidR="0012263A">
        <w:rPr>
          <w:rFonts w:asciiTheme="minorHAnsi" w:hAnsiTheme="minorHAnsi" w:cstheme="minorHAnsi"/>
        </w:rPr>
        <w:t>.</w:t>
      </w:r>
    </w:p>
    <w:p w:rsidR="002D2A65" w:rsidRPr="004A53B1" w:rsidRDefault="002D2A65" w:rsidP="00FF7A02">
      <w:pPr>
        <w:jc w:val="both"/>
        <w:rPr>
          <w:rFonts w:asciiTheme="minorHAnsi" w:hAnsiTheme="minorHAnsi" w:cstheme="minorHAnsi"/>
        </w:rPr>
      </w:pPr>
      <w:r>
        <w:rPr>
          <w:noProof/>
          <w:lang w:val="es-ES_tradnl" w:eastAsia="es-ES_tradnl"/>
        </w:rPr>
        <w:drawing>
          <wp:inline distT="0" distB="0" distL="0" distR="0" wp14:anchorId="7F5ECBBA" wp14:editId="72BA8A04">
            <wp:extent cx="5943600" cy="4667250"/>
            <wp:effectExtent l="0" t="0" r="0" b="0"/>
            <wp:docPr id="27" name="Picture 27" descr="C:\Users\Kireta\AppData\Local\Microsoft\Windows\Temporary Internet Files\Content.Word\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Kireta\AppData\Local\Microsoft\Windows\Temporary Internet Files\Content.Word\image0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667250"/>
                    </a:xfrm>
                    <a:prstGeom prst="rect">
                      <a:avLst/>
                    </a:prstGeom>
                    <a:noFill/>
                    <a:ln>
                      <a:noFill/>
                    </a:ln>
                  </pic:spPr>
                </pic:pic>
              </a:graphicData>
            </a:graphic>
          </wp:inline>
        </w:drawing>
      </w:r>
    </w:p>
    <w:p w:rsidR="002D2A65" w:rsidRPr="004A53B1" w:rsidRDefault="002D2A65" w:rsidP="00D728AB">
      <w:pPr>
        <w:jc w:val="center"/>
        <w:rPr>
          <w:rFonts w:asciiTheme="minorHAnsi" w:hAnsiTheme="minorHAnsi" w:cstheme="minorHAnsi"/>
        </w:rPr>
      </w:pPr>
      <w:r w:rsidRPr="004A53B1">
        <w:rPr>
          <w:rFonts w:asciiTheme="minorHAnsi" w:hAnsiTheme="minorHAnsi" w:cstheme="minorHAnsi"/>
        </w:rPr>
        <w:t>Figura 2.</w:t>
      </w:r>
      <w:r>
        <w:rPr>
          <w:rFonts w:asciiTheme="minorHAnsi" w:hAnsiTheme="minorHAnsi" w:cstheme="minorHAnsi"/>
        </w:rPr>
        <w:t xml:space="preserve">7 Vista de alto nivel de la arquitectura de </w:t>
      </w:r>
      <w:proofErr w:type="spellStart"/>
      <w:r>
        <w:rPr>
          <w:rFonts w:asciiTheme="minorHAnsi" w:hAnsiTheme="minorHAnsi" w:cstheme="minorHAnsi"/>
        </w:rPr>
        <w:t>libcloud</w:t>
      </w:r>
      <w:proofErr w:type="spellEnd"/>
      <w:r>
        <w:rPr>
          <w:rFonts w:asciiTheme="minorHAnsi" w:hAnsiTheme="minorHAnsi" w:cstheme="minorHAnsi"/>
        </w:rPr>
        <w:t>.</w:t>
      </w:r>
    </w:p>
    <w:p w:rsidR="0012263A" w:rsidRDefault="0012263A" w:rsidP="00FF7A02">
      <w:pPr>
        <w:jc w:val="both"/>
        <w:rPr>
          <w:rFonts w:asciiTheme="minorHAnsi" w:hAnsiTheme="minorHAnsi" w:cstheme="minorHAnsi"/>
        </w:rPr>
      </w:pPr>
    </w:p>
    <w:p w:rsidR="00D13E9D" w:rsidRDefault="0012263A" w:rsidP="00FF7A02">
      <w:pPr>
        <w:jc w:val="both"/>
        <w:rPr>
          <w:rFonts w:asciiTheme="minorHAnsi" w:hAnsiTheme="minorHAnsi" w:cstheme="minorHAnsi"/>
        </w:rPr>
      </w:pPr>
      <w:r>
        <w:rPr>
          <w:rFonts w:asciiTheme="minorHAnsi" w:hAnsiTheme="minorHAnsi" w:cstheme="minorHAnsi"/>
        </w:rPr>
        <w:lastRenderedPageBreak/>
        <w:t xml:space="preserve">Como se puede apreciar </w:t>
      </w:r>
      <w:proofErr w:type="spellStart"/>
      <w:r>
        <w:rPr>
          <w:rFonts w:asciiTheme="minorHAnsi" w:hAnsiTheme="minorHAnsi" w:cstheme="minorHAnsi"/>
        </w:rPr>
        <w:t>libcloud</w:t>
      </w:r>
      <w:proofErr w:type="spellEnd"/>
      <w:r>
        <w:rPr>
          <w:rFonts w:asciiTheme="minorHAnsi" w:hAnsiTheme="minorHAnsi" w:cstheme="minorHAnsi"/>
        </w:rPr>
        <w:t xml:space="preserve"> posee una fábrica de drivers</w:t>
      </w:r>
      <w:r w:rsidR="00D13E9D">
        <w:rPr>
          <w:rFonts w:asciiTheme="minorHAnsi" w:hAnsiTheme="minorHAnsi" w:cstheme="minorHAnsi"/>
        </w:rPr>
        <w:t xml:space="preserve"> </w:t>
      </w:r>
      <w:r>
        <w:rPr>
          <w:rFonts w:asciiTheme="minorHAnsi" w:hAnsiTheme="minorHAnsi" w:cstheme="minorHAnsi"/>
        </w:rPr>
        <w:t xml:space="preserve">que gestiona la instanciación </w:t>
      </w:r>
      <w:r w:rsidR="00D13E9D">
        <w:rPr>
          <w:rFonts w:asciiTheme="minorHAnsi" w:hAnsiTheme="minorHAnsi" w:cstheme="minorHAnsi"/>
        </w:rPr>
        <w:t>de los objetos servicio deseado</w:t>
      </w:r>
      <w:r>
        <w:rPr>
          <w:rFonts w:asciiTheme="minorHAnsi" w:hAnsiTheme="minorHAnsi" w:cstheme="minorHAnsi"/>
        </w:rPr>
        <w:t>.</w:t>
      </w:r>
      <w:r w:rsidRPr="004A53B1">
        <w:rPr>
          <w:rFonts w:asciiTheme="minorHAnsi" w:hAnsiTheme="minorHAnsi" w:cstheme="minorHAnsi"/>
        </w:rPr>
        <w:t xml:space="preserve"> Esto evita que el </w:t>
      </w:r>
      <w:r w:rsidR="00D13E9D">
        <w:rPr>
          <w:rFonts w:asciiTheme="minorHAnsi" w:hAnsiTheme="minorHAnsi" w:cstheme="minorHAnsi"/>
        </w:rPr>
        <w:t xml:space="preserve">desarrollador </w:t>
      </w:r>
      <w:r w:rsidRPr="004A53B1">
        <w:rPr>
          <w:rFonts w:asciiTheme="minorHAnsi" w:hAnsiTheme="minorHAnsi" w:cstheme="minorHAnsi"/>
        </w:rPr>
        <w:t xml:space="preserve">tenga que conocer detalles de bajo nivel de la construcción de cada </w:t>
      </w:r>
      <w:r w:rsidR="00D13E9D">
        <w:rPr>
          <w:rFonts w:asciiTheme="minorHAnsi" w:hAnsiTheme="minorHAnsi" w:cstheme="minorHAnsi"/>
        </w:rPr>
        <w:t>objeto</w:t>
      </w:r>
      <w:r w:rsidRPr="004A53B1">
        <w:rPr>
          <w:rFonts w:asciiTheme="minorHAnsi" w:hAnsiTheme="minorHAnsi" w:cstheme="minorHAnsi"/>
        </w:rPr>
        <w:t>.</w:t>
      </w:r>
      <w:r>
        <w:rPr>
          <w:rFonts w:asciiTheme="minorHAnsi" w:hAnsiTheme="minorHAnsi" w:cstheme="minorHAnsi"/>
        </w:rPr>
        <w:t xml:space="preserve"> Sin embargo, la configuración de cada servicio se realiza por código</w:t>
      </w:r>
      <w:r w:rsidR="00D13E9D">
        <w:rPr>
          <w:rFonts w:asciiTheme="minorHAnsi" w:hAnsiTheme="minorHAnsi" w:cstheme="minorHAnsi"/>
        </w:rPr>
        <w:t xml:space="preserve"> sin ayuda de archivos XML o </w:t>
      </w:r>
      <w:proofErr w:type="spellStart"/>
      <w:r w:rsidR="00D13E9D">
        <w:rPr>
          <w:rFonts w:asciiTheme="minorHAnsi" w:hAnsiTheme="minorHAnsi" w:cstheme="minorHAnsi"/>
        </w:rPr>
        <w:t>properties</w:t>
      </w:r>
      <w:proofErr w:type="spellEnd"/>
      <w:r w:rsidR="00D13E9D">
        <w:rPr>
          <w:rFonts w:asciiTheme="minorHAnsi" w:hAnsiTheme="minorHAnsi" w:cstheme="minorHAnsi"/>
        </w:rPr>
        <w:t xml:space="preserve">. Esto genera que cualquier cambio en los parámetros de un servicio </w:t>
      </w:r>
      <w:proofErr w:type="gramStart"/>
      <w:r w:rsidR="00D13E9D">
        <w:rPr>
          <w:rFonts w:asciiTheme="minorHAnsi" w:hAnsiTheme="minorHAnsi" w:cstheme="minorHAnsi"/>
        </w:rPr>
        <w:t>traigan</w:t>
      </w:r>
      <w:proofErr w:type="gramEnd"/>
      <w:r w:rsidR="00D13E9D">
        <w:rPr>
          <w:rFonts w:asciiTheme="minorHAnsi" w:hAnsiTheme="minorHAnsi" w:cstheme="minorHAnsi"/>
        </w:rPr>
        <w:t xml:space="preserve"> aparejado cambios de código.</w:t>
      </w:r>
    </w:p>
    <w:p w:rsidR="002D2A65" w:rsidRPr="004A53B1" w:rsidRDefault="00D13E9D" w:rsidP="00FF7A02">
      <w:pPr>
        <w:jc w:val="both"/>
        <w:rPr>
          <w:rFonts w:asciiTheme="minorHAnsi" w:hAnsiTheme="minorHAnsi" w:cstheme="minorHAnsi"/>
        </w:rPr>
      </w:pPr>
      <w:r w:rsidRPr="004A53B1">
        <w:rPr>
          <w:rFonts w:asciiTheme="minorHAnsi" w:hAnsiTheme="minorHAnsi" w:cstheme="minorHAnsi"/>
        </w:rPr>
        <w:t xml:space="preserve"> </w:t>
      </w:r>
    </w:p>
    <w:p w:rsidR="0012263A" w:rsidRPr="004A53B1" w:rsidRDefault="002D2A65" w:rsidP="00FF7A02">
      <w:pPr>
        <w:jc w:val="both"/>
        <w:rPr>
          <w:rFonts w:asciiTheme="minorHAnsi" w:hAnsiTheme="minorHAnsi" w:cstheme="minorHAnsi"/>
        </w:rPr>
      </w:pPr>
      <w:r w:rsidRPr="004A53B1">
        <w:rPr>
          <w:rFonts w:asciiTheme="minorHAnsi" w:hAnsiTheme="minorHAnsi" w:cstheme="minorHAnsi"/>
        </w:rPr>
        <w:t xml:space="preserve">En cuanto a su funcionalidad, </w:t>
      </w:r>
      <w:proofErr w:type="spellStart"/>
      <w:r w:rsidRPr="004A53B1">
        <w:rPr>
          <w:rFonts w:asciiTheme="minorHAnsi" w:hAnsiTheme="minorHAnsi" w:cstheme="minorHAnsi"/>
        </w:rPr>
        <w:t>libcloud</w:t>
      </w:r>
      <w:proofErr w:type="spellEnd"/>
      <w:r w:rsidRPr="004A53B1">
        <w:rPr>
          <w:rFonts w:asciiTheme="minorHAnsi" w:hAnsiTheme="minorHAnsi" w:cstheme="minorHAnsi"/>
        </w:rPr>
        <w:t xml:space="preserve"> soporta todas las primitivas básicas (subir, bajar, listar, buscar, borrar y extraer metadatos). Para comenzar a trabajar con </w:t>
      </w:r>
      <w:proofErr w:type="spellStart"/>
      <w:r w:rsidRPr="004A53B1">
        <w:rPr>
          <w:rFonts w:asciiTheme="minorHAnsi" w:hAnsiTheme="minorHAnsi" w:cstheme="minorHAnsi"/>
        </w:rPr>
        <w:t>libcloud</w:t>
      </w:r>
      <w:proofErr w:type="spellEnd"/>
      <w:r w:rsidRPr="004A53B1">
        <w:rPr>
          <w:rFonts w:asciiTheme="minorHAnsi" w:hAnsiTheme="minorHAnsi" w:cstheme="minorHAnsi"/>
        </w:rPr>
        <w:t xml:space="preserve"> para storage tan solo tenemos que crear instancias de alguna </w:t>
      </w:r>
      <w:r w:rsidR="00D13E9D">
        <w:rPr>
          <w:rFonts w:asciiTheme="minorHAnsi" w:hAnsiTheme="minorHAnsi" w:cstheme="minorHAnsi"/>
        </w:rPr>
        <w:t>implementación de la interface de storage</w:t>
      </w:r>
      <w:r w:rsidRPr="004A53B1">
        <w:rPr>
          <w:rFonts w:asciiTheme="minorHAnsi" w:hAnsiTheme="minorHAnsi" w:cstheme="minorHAnsi"/>
        </w:rPr>
        <w:t xml:space="preserve">. Los métodos provistos presentan un set suficiente y claro de primitivas para trabajar con cada </w:t>
      </w:r>
      <w:r w:rsidR="00925D8C">
        <w:rPr>
          <w:rFonts w:asciiTheme="minorHAnsi" w:hAnsiTheme="minorHAnsi" w:cstheme="minorHAnsi"/>
        </w:rPr>
        <w:t>proveedor</w:t>
      </w:r>
      <w:r w:rsidRPr="004A53B1">
        <w:rPr>
          <w:rFonts w:asciiTheme="minorHAnsi" w:hAnsiTheme="minorHAnsi" w:cstheme="minorHAnsi"/>
        </w:rPr>
        <w:t>.</w:t>
      </w:r>
      <w:r w:rsidR="00D13E9D">
        <w:rPr>
          <w:rFonts w:asciiTheme="minorHAnsi" w:hAnsiTheme="minorHAnsi" w:cstheme="minorHAnsi"/>
        </w:rPr>
        <w:t xml:space="preserve"> </w:t>
      </w:r>
      <w:r w:rsidR="0012263A" w:rsidRPr="004A53B1">
        <w:rPr>
          <w:rFonts w:asciiTheme="minorHAnsi" w:hAnsiTheme="minorHAnsi" w:cstheme="minorHAnsi"/>
        </w:rPr>
        <w:t xml:space="preserve">Es igualmente simple implementar un nuevo servicio de storage. Para esto debe extenderse la </w:t>
      </w:r>
      <w:r w:rsidR="00D13E9D">
        <w:rPr>
          <w:rFonts w:asciiTheme="minorHAnsi" w:hAnsiTheme="minorHAnsi" w:cstheme="minorHAnsi"/>
        </w:rPr>
        <w:t>interface provista</w:t>
      </w:r>
      <w:r w:rsidR="0012263A" w:rsidRPr="004A53B1">
        <w:rPr>
          <w:rFonts w:asciiTheme="minorHAnsi" w:hAnsiTheme="minorHAnsi" w:cstheme="minorHAnsi"/>
        </w:rPr>
        <w:t xml:space="preserve"> implementando todos los métodos necesarios.</w:t>
      </w:r>
    </w:p>
    <w:p w:rsidR="002D2A65" w:rsidRPr="004A53B1" w:rsidRDefault="002D2A65" w:rsidP="00FF7A02">
      <w:pPr>
        <w:jc w:val="both"/>
        <w:rPr>
          <w:rFonts w:asciiTheme="minorHAnsi" w:hAnsiTheme="minorHAnsi" w:cstheme="minorHAnsi"/>
        </w:rPr>
      </w:pPr>
    </w:p>
    <w:p w:rsidR="0012263A" w:rsidRDefault="002D2A65" w:rsidP="00FF7A02">
      <w:pPr>
        <w:jc w:val="both"/>
        <w:rPr>
          <w:rFonts w:asciiTheme="minorHAnsi" w:hAnsiTheme="minorHAnsi" w:cstheme="minorHAnsi"/>
        </w:rPr>
      </w:pPr>
      <w:r w:rsidRPr="004A53B1">
        <w:rPr>
          <w:rFonts w:asciiTheme="minorHAnsi" w:hAnsiTheme="minorHAnsi" w:cstheme="minorHAnsi"/>
        </w:rPr>
        <w:t xml:space="preserve">Si hablamos de migración entre proveedores dentro de </w:t>
      </w:r>
      <w:proofErr w:type="spellStart"/>
      <w:r w:rsidRPr="004A53B1">
        <w:rPr>
          <w:rFonts w:asciiTheme="minorHAnsi" w:hAnsiTheme="minorHAnsi" w:cstheme="minorHAnsi"/>
        </w:rPr>
        <w:t>libcloud</w:t>
      </w:r>
      <w:proofErr w:type="spellEnd"/>
      <w:r w:rsidRPr="004A53B1">
        <w:rPr>
          <w:rFonts w:asciiTheme="minorHAnsi" w:hAnsiTheme="minorHAnsi" w:cstheme="minorHAnsi"/>
        </w:rPr>
        <w:t xml:space="preserve">, podemos notar que si se utilizan correctamente las interfaces provistas el pasaje es muy simple. Tan solo se deben cambiar el tipo de la clase concreta y los parámetros necesarios del constructor. </w:t>
      </w:r>
    </w:p>
    <w:p w:rsidR="0012263A" w:rsidRDefault="0012263A"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Un punto que </w:t>
      </w:r>
      <w:proofErr w:type="spellStart"/>
      <w:r w:rsidRPr="004A53B1">
        <w:rPr>
          <w:rFonts w:asciiTheme="minorHAnsi" w:hAnsiTheme="minorHAnsi" w:cstheme="minorHAnsi"/>
        </w:rPr>
        <w:t>libcloud</w:t>
      </w:r>
      <w:proofErr w:type="spellEnd"/>
      <w:r w:rsidRPr="004A53B1">
        <w:rPr>
          <w:rFonts w:asciiTheme="minorHAnsi" w:hAnsiTheme="minorHAnsi" w:cstheme="minorHAnsi"/>
        </w:rPr>
        <w:t xml:space="preserve"> no contempla es su utilización dentro de una aplicación ya</w:t>
      </w:r>
      <w:r w:rsidR="0012263A">
        <w:rPr>
          <w:rFonts w:asciiTheme="minorHAnsi" w:hAnsiTheme="minorHAnsi" w:cstheme="minorHAnsi"/>
        </w:rPr>
        <w:t xml:space="preserve"> codificada con otro framework</w:t>
      </w:r>
      <w:r w:rsidRPr="004A53B1">
        <w:rPr>
          <w:rFonts w:asciiTheme="minorHAnsi" w:hAnsiTheme="minorHAnsi" w:cstheme="minorHAnsi"/>
        </w:rPr>
        <w:t xml:space="preserve">. Por ejemplo, si el usuario tiene implementada una aplicación para S3 con JetS3 y quiere utilizar </w:t>
      </w:r>
      <w:proofErr w:type="spellStart"/>
      <w:r w:rsidRPr="004A53B1">
        <w:rPr>
          <w:rFonts w:asciiTheme="minorHAnsi" w:hAnsiTheme="minorHAnsi" w:cstheme="minorHAnsi"/>
        </w:rPr>
        <w:t>Nirvanix</w:t>
      </w:r>
      <w:proofErr w:type="spellEnd"/>
      <w:r w:rsidRPr="004A53B1">
        <w:rPr>
          <w:rFonts w:asciiTheme="minorHAnsi" w:hAnsiTheme="minorHAnsi" w:cstheme="minorHAnsi"/>
        </w:rPr>
        <w:t xml:space="preserve"> con </w:t>
      </w:r>
      <w:proofErr w:type="spellStart"/>
      <w:r w:rsidRPr="004A53B1">
        <w:rPr>
          <w:rFonts w:asciiTheme="minorHAnsi" w:hAnsiTheme="minorHAnsi" w:cstheme="minorHAnsi"/>
        </w:rPr>
        <w:t>libcloud</w:t>
      </w:r>
      <w:proofErr w:type="spellEnd"/>
      <w:r w:rsidRPr="004A53B1">
        <w:rPr>
          <w:rFonts w:asciiTheme="minorHAnsi" w:hAnsiTheme="minorHAnsi" w:cstheme="minorHAnsi"/>
        </w:rPr>
        <w:t xml:space="preserve"> no tiene otra salida que volver a codificar su aplicación desde cero.</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b/>
        </w:rPr>
        <w:t>Servicios de storage soportados</w:t>
      </w:r>
    </w:p>
    <w:p w:rsidR="002D2A65" w:rsidRPr="004A53B1" w:rsidRDefault="002D2A65" w:rsidP="00FF7A02">
      <w:pPr>
        <w:numPr>
          <w:ilvl w:val="0"/>
          <w:numId w:val="2"/>
        </w:numPr>
        <w:ind w:hanging="360"/>
        <w:jc w:val="both"/>
        <w:rPr>
          <w:rFonts w:asciiTheme="minorHAnsi" w:hAnsiTheme="minorHAnsi" w:cstheme="minorHAnsi"/>
        </w:rPr>
      </w:pPr>
      <w:proofErr w:type="spellStart"/>
      <w:r w:rsidRPr="004A53B1">
        <w:rPr>
          <w:rFonts w:asciiTheme="minorHAnsi" w:hAnsiTheme="minorHAnsi" w:cstheme="minorHAnsi"/>
        </w:rPr>
        <w:t>Nirvanix</w:t>
      </w:r>
      <w:proofErr w:type="spellEnd"/>
    </w:p>
    <w:p w:rsidR="002D2A65" w:rsidRPr="004A53B1" w:rsidRDefault="002D2A65" w:rsidP="00FF7A02">
      <w:pPr>
        <w:numPr>
          <w:ilvl w:val="0"/>
          <w:numId w:val="2"/>
        </w:numPr>
        <w:ind w:hanging="360"/>
        <w:jc w:val="both"/>
        <w:rPr>
          <w:rFonts w:asciiTheme="minorHAnsi" w:hAnsiTheme="minorHAnsi" w:cstheme="minorHAnsi"/>
        </w:rPr>
      </w:pPr>
      <w:r w:rsidRPr="004A53B1">
        <w:rPr>
          <w:rFonts w:asciiTheme="minorHAnsi" w:hAnsiTheme="minorHAnsi" w:cstheme="minorHAnsi"/>
        </w:rPr>
        <w:t>S3</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b/>
        </w:rPr>
        <w:t>Ventajas y desventajas</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Desarrollo congelado desde fines de 2010.</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Soporte para storage en Java.</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Soporta todas las primitivas básicas de storage. </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El uso de las primitivas es simple y claro.</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Es fácil migrar entre protocolos dentro del framework.</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Es sencillo implementar un nuevo servicio dentro de </w:t>
      </w:r>
      <w:proofErr w:type="spellStart"/>
      <w:r w:rsidRPr="004A53B1">
        <w:rPr>
          <w:rFonts w:asciiTheme="minorHAnsi" w:hAnsiTheme="minorHAnsi" w:cstheme="minorHAnsi"/>
        </w:rPr>
        <w:t>libcloud</w:t>
      </w:r>
      <w:proofErr w:type="spellEnd"/>
      <w:r w:rsidRPr="004A53B1">
        <w:rPr>
          <w:rFonts w:asciiTheme="minorHAnsi" w:hAnsiTheme="minorHAnsi" w:cstheme="minorHAnsi"/>
        </w:rPr>
        <w:t>.</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No es posible migrar desde otro framework sin recodificar toda la aplicación.</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 xml:space="preserve">No posee archivos de </w:t>
      </w:r>
      <w:r w:rsidR="00925D8C" w:rsidRPr="004A53B1">
        <w:rPr>
          <w:rFonts w:asciiTheme="minorHAnsi" w:hAnsiTheme="minorHAnsi" w:cstheme="minorHAnsi"/>
        </w:rPr>
        <w:t>configuración</w:t>
      </w:r>
      <w:r w:rsidRPr="004A53B1">
        <w:rPr>
          <w:rFonts w:asciiTheme="minorHAnsi" w:hAnsiTheme="minorHAnsi" w:cstheme="minorHAnsi"/>
        </w:rPr>
        <w:t>, todo se realiza por código.</w:t>
      </w:r>
    </w:p>
    <w:p w:rsidR="002D2A65"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 xml:space="preserve">Hace uso de </w:t>
      </w:r>
      <w:proofErr w:type="spellStart"/>
      <w:r w:rsidRPr="004A53B1">
        <w:rPr>
          <w:rFonts w:asciiTheme="minorHAnsi" w:hAnsiTheme="minorHAnsi" w:cstheme="minorHAnsi"/>
        </w:rPr>
        <w:t>factories</w:t>
      </w:r>
      <w:proofErr w:type="spellEnd"/>
      <w:r w:rsidRPr="004A53B1">
        <w:rPr>
          <w:rFonts w:asciiTheme="minorHAnsi" w:hAnsiTheme="minorHAnsi" w:cstheme="minorHAnsi"/>
        </w:rPr>
        <w:t xml:space="preserve"> para facilitar la instanciación de servicios.</w:t>
      </w:r>
    </w:p>
    <w:p w:rsidR="002D2A65" w:rsidRDefault="002D2A65" w:rsidP="00FF7A02">
      <w:pPr>
        <w:ind w:left="360"/>
        <w:jc w:val="both"/>
        <w:rPr>
          <w:rFonts w:asciiTheme="minorHAnsi" w:hAnsiTheme="minorHAnsi" w:cstheme="minorHAnsi"/>
        </w:rPr>
      </w:pPr>
    </w:p>
    <w:p w:rsidR="002E2082" w:rsidRDefault="002E2082" w:rsidP="00D728AB">
      <w:pPr>
        <w:pStyle w:val="Heading3"/>
      </w:pPr>
      <w:r>
        <w:t>2.8. Resultados generales</w:t>
      </w:r>
    </w:p>
    <w:p w:rsidR="00D07C70" w:rsidRDefault="002E2082" w:rsidP="00FF7A02">
      <w:pPr>
        <w:jc w:val="both"/>
        <w:rPr>
          <w:rFonts w:asciiTheme="minorHAnsi" w:hAnsiTheme="minorHAnsi" w:cstheme="minorHAnsi"/>
        </w:rPr>
      </w:pPr>
      <w:r>
        <w:rPr>
          <w:rFonts w:asciiTheme="minorHAnsi" w:hAnsiTheme="minorHAnsi" w:cstheme="minorHAnsi"/>
        </w:rPr>
        <w:t>La Tabla 2.1 presenta los detalles básicos de cada aplicación. Es interesante resaltar que tres de los proyectos evaluados no se encuentran en actividad (</w:t>
      </w:r>
      <w:proofErr w:type="spellStart"/>
      <w:r>
        <w:rPr>
          <w:rFonts w:asciiTheme="minorHAnsi" w:hAnsiTheme="minorHAnsi" w:cstheme="minorHAnsi"/>
        </w:rPr>
        <w:t>libcloud</w:t>
      </w:r>
      <w:proofErr w:type="spellEnd"/>
      <w:r>
        <w:rPr>
          <w:rFonts w:asciiTheme="minorHAnsi" w:hAnsiTheme="minorHAnsi" w:cstheme="minorHAnsi"/>
        </w:rPr>
        <w:t xml:space="preserve">, </w:t>
      </w:r>
      <w:proofErr w:type="spellStart"/>
      <w:r>
        <w:rPr>
          <w:rFonts w:asciiTheme="minorHAnsi" w:hAnsiTheme="minorHAnsi" w:cstheme="minorHAnsi"/>
        </w:rPr>
        <w:t>CloudLoop</w:t>
      </w:r>
      <w:proofErr w:type="spellEnd"/>
      <w:r>
        <w:rPr>
          <w:rFonts w:asciiTheme="minorHAnsi" w:hAnsiTheme="minorHAnsi" w:cstheme="minorHAnsi"/>
        </w:rPr>
        <w:t xml:space="preserve"> y Java-Storage</w:t>
      </w:r>
      <w:r w:rsidR="00D728AB">
        <w:rPr>
          <w:rFonts w:asciiTheme="minorHAnsi" w:hAnsiTheme="minorHAnsi" w:cstheme="minorHAnsi"/>
        </w:rPr>
        <w:t>)</w:t>
      </w:r>
      <w:r>
        <w:rPr>
          <w:rFonts w:asciiTheme="minorHAnsi" w:hAnsiTheme="minorHAnsi" w:cstheme="minorHAnsi"/>
        </w:rPr>
        <w:t>.</w:t>
      </w:r>
    </w:p>
    <w:p w:rsidR="002E2082" w:rsidRDefault="002E2082" w:rsidP="00FF7A02">
      <w:pPr>
        <w:jc w:val="both"/>
        <w:rPr>
          <w:rFonts w:asciiTheme="minorHAnsi" w:hAnsiTheme="minorHAnsi" w:cstheme="minorHAnsi"/>
        </w:rPr>
      </w:pPr>
    </w:p>
    <w:tbl>
      <w:tblPr>
        <w:tblW w:w="9384" w:type="dxa"/>
        <w:tblInd w:w="93" w:type="dxa"/>
        <w:tblLook w:val="04A0" w:firstRow="1" w:lastRow="0" w:firstColumn="1" w:lastColumn="0" w:noHBand="0" w:noVBand="1"/>
      </w:tblPr>
      <w:tblGrid>
        <w:gridCol w:w="1186"/>
        <w:gridCol w:w="806"/>
        <w:gridCol w:w="1225"/>
        <w:gridCol w:w="1516"/>
        <w:gridCol w:w="4651"/>
      </w:tblGrid>
      <w:tr w:rsidR="00D07C70" w:rsidRPr="00D07C70" w:rsidTr="00D07C70">
        <w:trPr>
          <w:trHeight w:val="255"/>
        </w:trPr>
        <w:tc>
          <w:tcPr>
            <w:tcW w:w="1194" w:type="dxa"/>
            <w:vMerge w:val="restart"/>
            <w:tcBorders>
              <w:top w:val="single" w:sz="4" w:space="0" w:color="000000"/>
              <w:left w:val="single" w:sz="4" w:space="0" w:color="000000"/>
              <w:bottom w:val="single" w:sz="4" w:space="0" w:color="000000"/>
              <w:right w:val="single" w:sz="4" w:space="0" w:color="000000"/>
            </w:tcBorders>
            <w:shd w:val="clear" w:color="000000" w:fill="FFCC00"/>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roofErr w:type="spellStart"/>
            <w:r w:rsidRPr="00D07C70">
              <w:rPr>
                <w:rFonts w:asciiTheme="minorHAnsi" w:eastAsia="Times New Roman" w:hAnsiTheme="minorHAnsi" w:cstheme="minorHAnsi"/>
                <w:b/>
                <w:bCs/>
                <w:sz w:val="18"/>
                <w:szCs w:val="18"/>
                <w:lang w:val="en-US"/>
              </w:rPr>
              <w:t>Proyecto</w:t>
            </w:r>
            <w:proofErr w:type="spellEnd"/>
          </w:p>
        </w:tc>
        <w:tc>
          <w:tcPr>
            <w:tcW w:w="729" w:type="dxa"/>
            <w:vMerge w:val="restart"/>
            <w:tcBorders>
              <w:top w:val="single" w:sz="4" w:space="0" w:color="000000"/>
              <w:left w:val="single" w:sz="4" w:space="0" w:color="000000"/>
              <w:bottom w:val="single" w:sz="4" w:space="0" w:color="000000"/>
              <w:right w:val="single" w:sz="4" w:space="0" w:color="000000"/>
            </w:tcBorders>
            <w:shd w:val="clear" w:color="000000" w:fill="FFCC00"/>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roofErr w:type="spellStart"/>
            <w:r w:rsidRPr="00D07C70">
              <w:rPr>
                <w:rFonts w:asciiTheme="minorHAnsi" w:eastAsia="Times New Roman" w:hAnsiTheme="minorHAnsi" w:cstheme="minorHAnsi"/>
                <w:b/>
                <w:bCs/>
                <w:sz w:val="18"/>
                <w:szCs w:val="18"/>
                <w:lang w:val="en-US"/>
              </w:rPr>
              <w:t>Activo</w:t>
            </w:r>
            <w:proofErr w:type="spellEnd"/>
            <w:r w:rsidRPr="00D07C70">
              <w:rPr>
                <w:rFonts w:asciiTheme="minorHAnsi" w:eastAsia="Times New Roman" w:hAnsiTheme="minorHAnsi" w:cstheme="minorHAnsi"/>
                <w:b/>
                <w:bCs/>
                <w:sz w:val="18"/>
                <w:szCs w:val="18"/>
                <w:lang w:val="en-US"/>
              </w:rPr>
              <w:t>?</w:t>
            </w:r>
          </w:p>
        </w:tc>
        <w:tc>
          <w:tcPr>
            <w:tcW w:w="1251" w:type="dxa"/>
            <w:vMerge w:val="restart"/>
            <w:tcBorders>
              <w:top w:val="single" w:sz="4" w:space="0" w:color="000000"/>
              <w:left w:val="single" w:sz="4" w:space="0" w:color="000000"/>
              <w:bottom w:val="single" w:sz="4" w:space="0" w:color="000000"/>
              <w:right w:val="single" w:sz="4" w:space="0" w:color="000000"/>
            </w:tcBorders>
            <w:shd w:val="clear" w:color="000000" w:fill="FFCC00"/>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roofErr w:type="spellStart"/>
            <w:r w:rsidRPr="00D07C70">
              <w:rPr>
                <w:rFonts w:asciiTheme="minorHAnsi" w:eastAsia="Times New Roman" w:hAnsiTheme="minorHAnsi" w:cstheme="minorHAnsi"/>
                <w:b/>
                <w:bCs/>
                <w:sz w:val="18"/>
                <w:szCs w:val="18"/>
                <w:lang w:val="en-US"/>
              </w:rPr>
              <w:t>Soporte</w:t>
            </w:r>
            <w:proofErr w:type="spellEnd"/>
            <w:r w:rsidRPr="00D07C70">
              <w:rPr>
                <w:rFonts w:asciiTheme="minorHAnsi" w:eastAsia="Times New Roman" w:hAnsiTheme="minorHAnsi" w:cstheme="minorHAnsi"/>
                <w:b/>
                <w:bCs/>
                <w:sz w:val="18"/>
                <w:szCs w:val="18"/>
                <w:lang w:val="en-US"/>
              </w:rPr>
              <w:t xml:space="preserve"> </w:t>
            </w:r>
            <w:proofErr w:type="spellStart"/>
            <w:r w:rsidRPr="00D07C70">
              <w:rPr>
                <w:rFonts w:asciiTheme="minorHAnsi" w:eastAsia="Times New Roman" w:hAnsiTheme="minorHAnsi" w:cstheme="minorHAnsi"/>
                <w:b/>
                <w:bCs/>
                <w:sz w:val="18"/>
                <w:szCs w:val="18"/>
                <w:lang w:val="en-US"/>
              </w:rPr>
              <w:t>para</w:t>
            </w:r>
            <w:proofErr w:type="spellEnd"/>
            <w:r w:rsidRPr="00D07C70">
              <w:rPr>
                <w:rFonts w:asciiTheme="minorHAnsi" w:eastAsia="Times New Roman" w:hAnsiTheme="minorHAnsi" w:cstheme="minorHAnsi"/>
                <w:b/>
                <w:bCs/>
                <w:sz w:val="18"/>
                <w:szCs w:val="18"/>
                <w:lang w:val="en-US"/>
              </w:rPr>
              <w:t xml:space="preserve"> Java?</w:t>
            </w:r>
          </w:p>
        </w:tc>
        <w:tc>
          <w:tcPr>
            <w:tcW w:w="1523" w:type="dxa"/>
            <w:vMerge w:val="restart"/>
            <w:tcBorders>
              <w:top w:val="single" w:sz="4" w:space="0" w:color="000000"/>
              <w:left w:val="single" w:sz="4" w:space="0" w:color="000000"/>
              <w:bottom w:val="single" w:sz="4" w:space="0" w:color="000000"/>
              <w:right w:val="single" w:sz="4" w:space="0" w:color="000000"/>
            </w:tcBorders>
            <w:shd w:val="clear" w:color="000000" w:fill="FFCC00"/>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roofErr w:type="spellStart"/>
            <w:r w:rsidRPr="00D07C70">
              <w:rPr>
                <w:rFonts w:asciiTheme="minorHAnsi" w:eastAsia="Times New Roman" w:hAnsiTheme="minorHAnsi" w:cstheme="minorHAnsi"/>
                <w:b/>
                <w:bCs/>
                <w:sz w:val="18"/>
                <w:szCs w:val="18"/>
                <w:lang w:val="en-US"/>
              </w:rPr>
              <w:t>Documentación</w:t>
            </w:r>
            <w:proofErr w:type="spellEnd"/>
          </w:p>
        </w:tc>
        <w:tc>
          <w:tcPr>
            <w:tcW w:w="4687" w:type="dxa"/>
            <w:vMerge w:val="restart"/>
            <w:tcBorders>
              <w:top w:val="single" w:sz="4" w:space="0" w:color="000000"/>
              <w:left w:val="single" w:sz="4" w:space="0" w:color="000000"/>
              <w:bottom w:val="single" w:sz="4" w:space="0" w:color="000000"/>
              <w:right w:val="single" w:sz="4" w:space="0" w:color="000000"/>
            </w:tcBorders>
            <w:shd w:val="clear" w:color="000000" w:fill="FFCC00"/>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r w:rsidRPr="00D07C70">
              <w:rPr>
                <w:rFonts w:asciiTheme="minorHAnsi" w:eastAsia="Times New Roman" w:hAnsiTheme="minorHAnsi" w:cstheme="minorHAnsi"/>
                <w:b/>
                <w:bCs/>
                <w:sz w:val="18"/>
                <w:szCs w:val="18"/>
                <w:lang w:val="en-US"/>
              </w:rPr>
              <w:t>URL</w:t>
            </w:r>
          </w:p>
        </w:tc>
      </w:tr>
      <w:tr w:rsidR="00D07C70" w:rsidRPr="00D07C70" w:rsidTr="00D07C70">
        <w:trPr>
          <w:trHeight w:val="255"/>
        </w:trPr>
        <w:tc>
          <w:tcPr>
            <w:tcW w:w="1194" w:type="dxa"/>
            <w:vMerge/>
            <w:tcBorders>
              <w:top w:val="single" w:sz="4" w:space="0" w:color="000000"/>
              <w:left w:val="single" w:sz="4" w:space="0" w:color="000000"/>
              <w:bottom w:val="single" w:sz="4" w:space="0" w:color="000000"/>
              <w:right w:val="single" w:sz="4" w:space="0" w:color="000000"/>
            </w:tcBorders>
            <w:vAlign w:val="center"/>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
        </w:tc>
        <w:tc>
          <w:tcPr>
            <w:tcW w:w="729" w:type="dxa"/>
            <w:vMerge/>
            <w:tcBorders>
              <w:top w:val="single" w:sz="4" w:space="0" w:color="000000"/>
              <w:left w:val="single" w:sz="4" w:space="0" w:color="000000"/>
              <w:bottom w:val="single" w:sz="4" w:space="0" w:color="000000"/>
              <w:right w:val="single" w:sz="4" w:space="0" w:color="000000"/>
            </w:tcBorders>
            <w:vAlign w:val="center"/>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
        </w:tc>
        <w:tc>
          <w:tcPr>
            <w:tcW w:w="1251" w:type="dxa"/>
            <w:vMerge/>
            <w:tcBorders>
              <w:top w:val="single" w:sz="4" w:space="0" w:color="000000"/>
              <w:left w:val="single" w:sz="4" w:space="0" w:color="000000"/>
              <w:bottom w:val="single" w:sz="4" w:space="0" w:color="000000"/>
              <w:right w:val="single" w:sz="4" w:space="0" w:color="000000"/>
            </w:tcBorders>
            <w:vAlign w:val="center"/>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
        </w:tc>
        <w:tc>
          <w:tcPr>
            <w:tcW w:w="1523" w:type="dxa"/>
            <w:vMerge/>
            <w:tcBorders>
              <w:top w:val="single" w:sz="4" w:space="0" w:color="000000"/>
              <w:left w:val="single" w:sz="4" w:space="0" w:color="000000"/>
              <w:bottom w:val="single" w:sz="4" w:space="0" w:color="000000"/>
              <w:right w:val="single" w:sz="4" w:space="0" w:color="000000"/>
            </w:tcBorders>
            <w:vAlign w:val="center"/>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
        </w:tc>
        <w:tc>
          <w:tcPr>
            <w:tcW w:w="4687" w:type="dxa"/>
            <w:vMerge/>
            <w:tcBorders>
              <w:top w:val="single" w:sz="4" w:space="0" w:color="000000"/>
              <w:left w:val="single" w:sz="4" w:space="0" w:color="000000"/>
              <w:bottom w:val="single" w:sz="4" w:space="0" w:color="000000"/>
              <w:right w:val="single" w:sz="4" w:space="0" w:color="000000"/>
            </w:tcBorders>
            <w:vAlign w:val="center"/>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
        </w:tc>
      </w:tr>
      <w:tr w:rsidR="00D07C70" w:rsidRPr="00D07C70"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roofErr w:type="spellStart"/>
            <w:r w:rsidRPr="00D07C70">
              <w:rPr>
                <w:rFonts w:asciiTheme="minorHAnsi" w:eastAsia="Times New Roman" w:hAnsiTheme="minorHAnsi" w:cstheme="minorHAnsi"/>
                <w:b/>
                <w:bCs/>
                <w:sz w:val="18"/>
                <w:szCs w:val="18"/>
                <w:lang w:val="en-US"/>
              </w:rPr>
              <w:lastRenderedPageBreak/>
              <w:t>libcloud</w:t>
            </w:r>
            <w:proofErr w:type="spellEnd"/>
          </w:p>
        </w:tc>
        <w:tc>
          <w:tcPr>
            <w:tcW w:w="729"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No (Java)</w:t>
            </w:r>
          </w:p>
        </w:tc>
        <w:tc>
          <w:tcPr>
            <w:tcW w:w="1251"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523"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Buena</w:t>
            </w:r>
          </w:p>
        </w:tc>
        <w:tc>
          <w:tcPr>
            <w:tcW w:w="4687" w:type="dxa"/>
            <w:tcBorders>
              <w:top w:val="nil"/>
              <w:left w:val="nil"/>
              <w:bottom w:val="single" w:sz="4" w:space="0" w:color="000000"/>
              <w:right w:val="single" w:sz="4" w:space="0" w:color="000000"/>
            </w:tcBorders>
            <w:shd w:val="clear" w:color="auto" w:fill="auto"/>
            <w:vAlign w:val="bottom"/>
            <w:hideMark/>
          </w:tcPr>
          <w:p w:rsidR="00D07C70" w:rsidRPr="00D07C70" w:rsidRDefault="00734706" w:rsidP="00FF7A02">
            <w:pPr>
              <w:spacing w:line="240" w:lineRule="auto"/>
              <w:jc w:val="both"/>
              <w:rPr>
                <w:rFonts w:asciiTheme="minorHAnsi" w:eastAsia="Times New Roman" w:hAnsiTheme="minorHAnsi" w:cstheme="minorHAnsi"/>
                <w:color w:val="0000FF"/>
                <w:sz w:val="20"/>
                <w:szCs w:val="20"/>
                <w:u w:val="single"/>
                <w:lang w:val="en-US"/>
              </w:rPr>
            </w:pPr>
            <w:hyperlink r:id="rId19" w:history="1">
              <w:r w:rsidR="00D07C70" w:rsidRPr="00D07C70">
                <w:rPr>
                  <w:rFonts w:asciiTheme="minorHAnsi" w:eastAsia="Times New Roman" w:hAnsiTheme="minorHAnsi" w:cstheme="minorHAnsi"/>
                  <w:color w:val="0000FF"/>
                  <w:sz w:val="20"/>
                  <w:szCs w:val="20"/>
                  <w:u w:val="single"/>
                  <w:lang w:val="en-US"/>
                </w:rPr>
                <w:t>http://libcloud.apache.org</w:t>
              </w:r>
            </w:hyperlink>
          </w:p>
        </w:tc>
      </w:tr>
      <w:tr w:rsidR="00D07C70" w:rsidRPr="004141EF"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r w:rsidRPr="00D07C70">
              <w:rPr>
                <w:rFonts w:asciiTheme="minorHAnsi" w:eastAsia="Times New Roman" w:hAnsiTheme="minorHAnsi" w:cstheme="minorHAnsi"/>
                <w:b/>
                <w:bCs/>
                <w:sz w:val="18"/>
                <w:szCs w:val="18"/>
                <w:lang w:val="en-US"/>
              </w:rPr>
              <w:t>jClouds</w:t>
            </w:r>
          </w:p>
        </w:tc>
        <w:tc>
          <w:tcPr>
            <w:tcW w:w="729"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251"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523"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Buena</w:t>
            </w:r>
          </w:p>
        </w:tc>
        <w:tc>
          <w:tcPr>
            <w:tcW w:w="4687" w:type="dxa"/>
            <w:tcBorders>
              <w:top w:val="nil"/>
              <w:left w:val="nil"/>
              <w:bottom w:val="single" w:sz="4" w:space="0" w:color="000000"/>
              <w:right w:val="single" w:sz="4" w:space="0" w:color="000000"/>
            </w:tcBorders>
            <w:shd w:val="clear" w:color="auto" w:fill="auto"/>
            <w:vAlign w:val="bottom"/>
            <w:hideMark/>
          </w:tcPr>
          <w:p w:rsidR="00D07C70" w:rsidRPr="00D07C70" w:rsidRDefault="00A845F5" w:rsidP="00FF7A02">
            <w:pPr>
              <w:spacing w:line="240" w:lineRule="auto"/>
              <w:jc w:val="both"/>
              <w:rPr>
                <w:rFonts w:asciiTheme="minorHAnsi" w:eastAsia="Times New Roman" w:hAnsiTheme="minorHAnsi" w:cstheme="minorHAnsi"/>
                <w:color w:val="0000FF"/>
                <w:sz w:val="20"/>
                <w:szCs w:val="20"/>
                <w:u w:val="single"/>
                <w:lang w:val="en-US"/>
              </w:rPr>
            </w:pPr>
            <w:r>
              <w:fldChar w:fldCharType="begin"/>
            </w:r>
            <w:r w:rsidRPr="00721061">
              <w:rPr>
                <w:lang w:val="en-US"/>
                <w:rPrChange w:id="66" w:author="Marcos" w:date="2012-11-06T16:04:00Z">
                  <w:rPr/>
                </w:rPrChange>
              </w:rPr>
              <w:instrText xml:space="preserve"> HYPERLINK "http://code.google.com/p/jclouds/" </w:instrText>
            </w:r>
            <w:r>
              <w:fldChar w:fldCharType="separate"/>
            </w:r>
            <w:r w:rsidR="00D07C70" w:rsidRPr="00D07C70">
              <w:rPr>
                <w:rFonts w:asciiTheme="minorHAnsi" w:eastAsia="Times New Roman" w:hAnsiTheme="minorHAnsi" w:cstheme="minorHAnsi"/>
                <w:color w:val="0000FF"/>
                <w:sz w:val="20"/>
                <w:szCs w:val="20"/>
                <w:u w:val="single"/>
                <w:lang w:val="en-US"/>
              </w:rPr>
              <w:t>http://code.google.com/p/jclouds/</w:t>
            </w:r>
            <w:r>
              <w:rPr>
                <w:rFonts w:asciiTheme="minorHAnsi" w:eastAsia="Times New Roman" w:hAnsiTheme="minorHAnsi" w:cstheme="minorHAnsi"/>
                <w:color w:val="0000FF"/>
                <w:sz w:val="20"/>
                <w:szCs w:val="20"/>
                <w:u w:val="single"/>
                <w:lang w:val="en-US"/>
              </w:rPr>
              <w:fldChar w:fldCharType="end"/>
            </w:r>
          </w:p>
        </w:tc>
      </w:tr>
      <w:tr w:rsidR="00D07C70" w:rsidRPr="004141EF"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r w:rsidRPr="00D07C70">
              <w:rPr>
                <w:rFonts w:asciiTheme="minorHAnsi" w:eastAsia="Times New Roman" w:hAnsiTheme="minorHAnsi" w:cstheme="minorHAnsi"/>
                <w:b/>
                <w:bCs/>
                <w:sz w:val="18"/>
                <w:szCs w:val="18"/>
                <w:lang w:val="en-US"/>
              </w:rPr>
              <w:t>Dasein</w:t>
            </w:r>
          </w:p>
        </w:tc>
        <w:tc>
          <w:tcPr>
            <w:tcW w:w="729"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251"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523"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proofErr w:type="spellStart"/>
            <w:r w:rsidRPr="00D07C70">
              <w:rPr>
                <w:rFonts w:asciiTheme="minorHAnsi" w:eastAsia="Times New Roman" w:hAnsiTheme="minorHAnsi" w:cstheme="minorHAnsi"/>
                <w:sz w:val="18"/>
                <w:szCs w:val="18"/>
                <w:lang w:val="en-US"/>
              </w:rPr>
              <w:t>Muy</w:t>
            </w:r>
            <w:proofErr w:type="spellEnd"/>
            <w:r w:rsidRPr="00D07C70">
              <w:rPr>
                <w:rFonts w:asciiTheme="minorHAnsi" w:eastAsia="Times New Roman" w:hAnsiTheme="minorHAnsi" w:cstheme="minorHAnsi"/>
                <w:sz w:val="18"/>
                <w:szCs w:val="18"/>
                <w:lang w:val="en-US"/>
              </w:rPr>
              <w:t xml:space="preserve"> </w:t>
            </w:r>
            <w:proofErr w:type="spellStart"/>
            <w:r w:rsidRPr="00D07C70">
              <w:rPr>
                <w:rFonts w:asciiTheme="minorHAnsi" w:eastAsia="Times New Roman" w:hAnsiTheme="minorHAnsi" w:cstheme="minorHAnsi"/>
                <w:sz w:val="18"/>
                <w:szCs w:val="18"/>
                <w:lang w:val="en-US"/>
              </w:rPr>
              <w:t>pobre</w:t>
            </w:r>
            <w:proofErr w:type="spellEnd"/>
          </w:p>
        </w:tc>
        <w:tc>
          <w:tcPr>
            <w:tcW w:w="4687" w:type="dxa"/>
            <w:tcBorders>
              <w:top w:val="nil"/>
              <w:left w:val="nil"/>
              <w:bottom w:val="single" w:sz="4" w:space="0" w:color="000000"/>
              <w:right w:val="single" w:sz="4" w:space="0" w:color="000000"/>
            </w:tcBorders>
            <w:shd w:val="clear" w:color="auto" w:fill="auto"/>
            <w:vAlign w:val="bottom"/>
            <w:hideMark/>
          </w:tcPr>
          <w:p w:rsidR="00D07C70" w:rsidRPr="00D07C70" w:rsidRDefault="00A845F5" w:rsidP="00FF7A02">
            <w:pPr>
              <w:spacing w:line="240" w:lineRule="auto"/>
              <w:jc w:val="both"/>
              <w:rPr>
                <w:rFonts w:asciiTheme="minorHAnsi" w:eastAsia="Times New Roman" w:hAnsiTheme="minorHAnsi" w:cstheme="minorHAnsi"/>
                <w:color w:val="0000FF"/>
                <w:sz w:val="20"/>
                <w:szCs w:val="20"/>
                <w:u w:val="single"/>
                <w:lang w:val="en-US"/>
              </w:rPr>
            </w:pPr>
            <w:r>
              <w:fldChar w:fldCharType="begin"/>
            </w:r>
            <w:r w:rsidRPr="00721061">
              <w:rPr>
                <w:lang w:val="en-US"/>
                <w:rPrChange w:id="67" w:author="Marcos" w:date="2012-11-06T16:04:00Z">
                  <w:rPr/>
                </w:rPrChange>
              </w:rPr>
              <w:instrText xml:space="preserve"> HYPERLINK "http://dasein-cloud.sourceforge.net/" </w:instrText>
            </w:r>
            <w:r>
              <w:fldChar w:fldCharType="separate"/>
            </w:r>
            <w:r w:rsidR="00D07C70" w:rsidRPr="00D07C70">
              <w:rPr>
                <w:rFonts w:asciiTheme="minorHAnsi" w:eastAsia="Times New Roman" w:hAnsiTheme="minorHAnsi" w:cstheme="minorHAnsi"/>
                <w:color w:val="0000FF"/>
                <w:sz w:val="20"/>
                <w:szCs w:val="20"/>
                <w:u w:val="single"/>
                <w:lang w:val="en-US"/>
              </w:rPr>
              <w:t>http://dasein-cloud.sourceforge.net/</w:t>
            </w:r>
            <w:r>
              <w:rPr>
                <w:rFonts w:asciiTheme="minorHAnsi" w:eastAsia="Times New Roman" w:hAnsiTheme="minorHAnsi" w:cstheme="minorHAnsi"/>
                <w:color w:val="0000FF"/>
                <w:sz w:val="20"/>
                <w:szCs w:val="20"/>
                <w:u w:val="single"/>
                <w:lang w:val="en-US"/>
              </w:rPr>
              <w:fldChar w:fldCharType="end"/>
            </w:r>
          </w:p>
        </w:tc>
      </w:tr>
      <w:tr w:rsidR="00D07C70" w:rsidRPr="004141EF"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r w:rsidRPr="00D07C70">
              <w:rPr>
                <w:rFonts w:asciiTheme="minorHAnsi" w:eastAsia="Times New Roman" w:hAnsiTheme="minorHAnsi" w:cstheme="minorHAnsi"/>
                <w:b/>
                <w:bCs/>
                <w:sz w:val="18"/>
                <w:szCs w:val="18"/>
                <w:lang w:val="en-US"/>
              </w:rPr>
              <w:t>Deltacloud</w:t>
            </w:r>
          </w:p>
        </w:tc>
        <w:tc>
          <w:tcPr>
            <w:tcW w:w="729"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251"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proofErr w:type="spellStart"/>
            <w:r w:rsidRPr="00D07C70">
              <w:rPr>
                <w:rFonts w:asciiTheme="minorHAnsi" w:eastAsia="Times New Roman" w:hAnsiTheme="minorHAnsi" w:cstheme="minorHAnsi"/>
                <w:sz w:val="18"/>
                <w:szCs w:val="18"/>
                <w:lang w:val="en-US"/>
              </w:rPr>
              <w:t>Parcial</w:t>
            </w:r>
            <w:proofErr w:type="spellEnd"/>
            <w:r w:rsidRPr="00D07C70">
              <w:rPr>
                <w:rFonts w:asciiTheme="minorHAnsi" w:eastAsia="Times New Roman" w:hAnsiTheme="minorHAnsi" w:cstheme="minorHAnsi"/>
                <w:sz w:val="18"/>
                <w:szCs w:val="18"/>
                <w:lang w:val="en-US"/>
              </w:rPr>
              <w:t xml:space="preserve">, solo </w:t>
            </w:r>
            <w:proofErr w:type="spellStart"/>
            <w:r w:rsidRPr="00D07C70">
              <w:rPr>
                <w:rFonts w:asciiTheme="minorHAnsi" w:eastAsia="Times New Roman" w:hAnsiTheme="minorHAnsi" w:cstheme="minorHAnsi"/>
                <w:sz w:val="18"/>
                <w:szCs w:val="18"/>
                <w:lang w:val="en-US"/>
              </w:rPr>
              <w:t>para</w:t>
            </w:r>
            <w:proofErr w:type="spellEnd"/>
            <w:r w:rsidRPr="00D07C70">
              <w:rPr>
                <w:rFonts w:asciiTheme="minorHAnsi" w:eastAsia="Times New Roman" w:hAnsiTheme="minorHAnsi" w:cstheme="minorHAnsi"/>
                <w:sz w:val="18"/>
                <w:szCs w:val="18"/>
                <w:lang w:val="en-US"/>
              </w:rPr>
              <w:t xml:space="preserve"> Compute</w:t>
            </w:r>
          </w:p>
        </w:tc>
        <w:tc>
          <w:tcPr>
            <w:tcW w:w="1523"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Buena</w:t>
            </w:r>
          </w:p>
        </w:tc>
        <w:tc>
          <w:tcPr>
            <w:tcW w:w="4687" w:type="dxa"/>
            <w:tcBorders>
              <w:top w:val="nil"/>
              <w:left w:val="nil"/>
              <w:bottom w:val="single" w:sz="4" w:space="0" w:color="000000"/>
              <w:right w:val="single" w:sz="4" w:space="0" w:color="000000"/>
            </w:tcBorders>
            <w:shd w:val="clear" w:color="auto" w:fill="auto"/>
            <w:vAlign w:val="bottom"/>
            <w:hideMark/>
          </w:tcPr>
          <w:p w:rsidR="00D07C70" w:rsidRPr="00D07C70" w:rsidRDefault="00A845F5" w:rsidP="00FF7A02">
            <w:pPr>
              <w:spacing w:line="240" w:lineRule="auto"/>
              <w:jc w:val="both"/>
              <w:rPr>
                <w:rFonts w:asciiTheme="minorHAnsi" w:eastAsia="Times New Roman" w:hAnsiTheme="minorHAnsi" w:cstheme="minorHAnsi"/>
                <w:color w:val="0000FF"/>
                <w:sz w:val="20"/>
                <w:szCs w:val="20"/>
                <w:u w:val="single"/>
                <w:lang w:val="en-US"/>
              </w:rPr>
            </w:pPr>
            <w:r>
              <w:fldChar w:fldCharType="begin"/>
            </w:r>
            <w:r w:rsidRPr="00721061">
              <w:rPr>
                <w:lang w:val="en-US"/>
                <w:rPrChange w:id="68" w:author="Marcos" w:date="2012-11-06T16:04:00Z">
                  <w:rPr/>
                </w:rPrChange>
              </w:rPr>
              <w:instrText xml:space="preserve"> HYPERLINK "http://incubator.apache.org/deltacloud/index.html" </w:instrText>
            </w:r>
            <w:r>
              <w:fldChar w:fldCharType="separate"/>
            </w:r>
            <w:r w:rsidR="00D07C70" w:rsidRPr="00D07C70">
              <w:rPr>
                <w:rFonts w:asciiTheme="minorHAnsi" w:eastAsia="Times New Roman" w:hAnsiTheme="minorHAnsi" w:cstheme="minorHAnsi"/>
                <w:color w:val="0000FF"/>
                <w:sz w:val="20"/>
                <w:szCs w:val="20"/>
                <w:u w:val="single"/>
                <w:lang w:val="en-US"/>
              </w:rPr>
              <w:t>http://incubator.apache.org/deltacloud/index.html</w:t>
            </w:r>
            <w:r>
              <w:rPr>
                <w:rFonts w:asciiTheme="minorHAnsi" w:eastAsia="Times New Roman" w:hAnsiTheme="minorHAnsi" w:cstheme="minorHAnsi"/>
                <w:color w:val="0000FF"/>
                <w:sz w:val="20"/>
                <w:szCs w:val="20"/>
                <w:u w:val="single"/>
                <w:lang w:val="en-US"/>
              </w:rPr>
              <w:fldChar w:fldCharType="end"/>
            </w:r>
          </w:p>
        </w:tc>
      </w:tr>
      <w:tr w:rsidR="00D07C70" w:rsidRPr="004141EF"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r w:rsidRPr="00D07C70">
              <w:rPr>
                <w:rFonts w:asciiTheme="minorHAnsi" w:eastAsia="Times New Roman" w:hAnsiTheme="minorHAnsi" w:cstheme="minorHAnsi"/>
                <w:b/>
                <w:bCs/>
                <w:sz w:val="18"/>
                <w:szCs w:val="18"/>
                <w:lang w:val="en-US"/>
              </w:rPr>
              <w:t>JetS3t</w:t>
            </w:r>
          </w:p>
        </w:tc>
        <w:tc>
          <w:tcPr>
            <w:tcW w:w="729"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251"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523"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Buena</w:t>
            </w:r>
          </w:p>
        </w:tc>
        <w:tc>
          <w:tcPr>
            <w:tcW w:w="4687" w:type="dxa"/>
            <w:tcBorders>
              <w:top w:val="nil"/>
              <w:left w:val="nil"/>
              <w:bottom w:val="single" w:sz="4" w:space="0" w:color="000000"/>
              <w:right w:val="single" w:sz="4" w:space="0" w:color="000000"/>
            </w:tcBorders>
            <w:shd w:val="clear" w:color="auto" w:fill="auto"/>
            <w:vAlign w:val="bottom"/>
            <w:hideMark/>
          </w:tcPr>
          <w:p w:rsidR="00D07C70" w:rsidRPr="00D07C70" w:rsidRDefault="00A845F5" w:rsidP="00FF7A02">
            <w:pPr>
              <w:spacing w:line="240" w:lineRule="auto"/>
              <w:jc w:val="both"/>
              <w:rPr>
                <w:rFonts w:asciiTheme="minorHAnsi" w:eastAsia="Times New Roman" w:hAnsiTheme="minorHAnsi" w:cstheme="minorHAnsi"/>
                <w:color w:val="0000FF"/>
                <w:sz w:val="20"/>
                <w:szCs w:val="20"/>
                <w:u w:val="single"/>
                <w:lang w:val="en-US"/>
              </w:rPr>
            </w:pPr>
            <w:r>
              <w:fldChar w:fldCharType="begin"/>
            </w:r>
            <w:r w:rsidRPr="00721061">
              <w:rPr>
                <w:lang w:val="en-US"/>
                <w:rPrChange w:id="69" w:author="Marcos" w:date="2012-11-06T16:04:00Z">
                  <w:rPr/>
                </w:rPrChange>
              </w:rPr>
              <w:instrText xml:space="preserve"> HYPERLINK "https://github.com/geemus/fog" </w:instrText>
            </w:r>
            <w:r>
              <w:fldChar w:fldCharType="separate"/>
            </w:r>
            <w:r w:rsidR="00D07C70" w:rsidRPr="00D07C70">
              <w:rPr>
                <w:rFonts w:asciiTheme="minorHAnsi" w:eastAsia="Times New Roman" w:hAnsiTheme="minorHAnsi" w:cstheme="minorHAnsi"/>
                <w:color w:val="0000FF"/>
                <w:sz w:val="20"/>
                <w:szCs w:val="20"/>
                <w:u w:val="single"/>
                <w:lang w:val="en-US"/>
              </w:rPr>
              <w:t>https://github.com/geemus/fog</w:t>
            </w:r>
            <w:r>
              <w:rPr>
                <w:rFonts w:asciiTheme="minorHAnsi" w:eastAsia="Times New Roman" w:hAnsiTheme="minorHAnsi" w:cstheme="minorHAnsi"/>
                <w:color w:val="0000FF"/>
                <w:sz w:val="20"/>
                <w:szCs w:val="20"/>
                <w:u w:val="single"/>
                <w:lang w:val="en-US"/>
              </w:rPr>
              <w:fldChar w:fldCharType="end"/>
            </w:r>
          </w:p>
        </w:tc>
      </w:tr>
      <w:tr w:rsidR="00D07C70" w:rsidRPr="004141EF"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roofErr w:type="spellStart"/>
            <w:r w:rsidRPr="00D07C70">
              <w:rPr>
                <w:rFonts w:asciiTheme="minorHAnsi" w:eastAsia="Times New Roman" w:hAnsiTheme="minorHAnsi" w:cstheme="minorHAnsi"/>
                <w:b/>
                <w:bCs/>
                <w:sz w:val="18"/>
                <w:szCs w:val="18"/>
                <w:lang w:val="en-US"/>
              </w:rPr>
              <w:t>CloudLoop</w:t>
            </w:r>
            <w:proofErr w:type="spellEnd"/>
          </w:p>
        </w:tc>
        <w:tc>
          <w:tcPr>
            <w:tcW w:w="729"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No</w:t>
            </w:r>
          </w:p>
        </w:tc>
        <w:tc>
          <w:tcPr>
            <w:tcW w:w="1251"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523"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Regular</w:t>
            </w:r>
          </w:p>
        </w:tc>
        <w:tc>
          <w:tcPr>
            <w:tcW w:w="4687" w:type="dxa"/>
            <w:tcBorders>
              <w:top w:val="nil"/>
              <w:left w:val="nil"/>
              <w:bottom w:val="single" w:sz="4" w:space="0" w:color="000000"/>
              <w:right w:val="single" w:sz="4" w:space="0" w:color="000000"/>
            </w:tcBorders>
            <w:shd w:val="clear" w:color="auto" w:fill="auto"/>
            <w:vAlign w:val="bottom"/>
            <w:hideMark/>
          </w:tcPr>
          <w:p w:rsidR="00D07C70" w:rsidRPr="00D07C70" w:rsidRDefault="00A845F5" w:rsidP="00FF7A02">
            <w:pPr>
              <w:spacing w:line="240" w:lineRule="auto"/>
              <w:jc w:val="both"/>
              <w:rPr>
                <w:rFonts w:asciiTheme="minorHAnsi" w:eastAsia="Times New Roman" w:hAnsiTheme="minorHAnsi" w:cstheme="minorHAnsi"/>
                <w:color w:val="0000FF"/>
                <w:sz w:val="20"/>
                <w:szCs w:val="20"/>
                <w:u w:val="single"/>
                <w:lang w:val="en-US"/>
              </w:rPr>
            </w:pPr>
            <w:r>
              <w:fldChar w:fldCharType="begin"/>
            </w:r>
            <w:r w:rsidRPr="00721061">
              <w:rPr>
                <w:lang w:val="en-US"/>
                <w:rPrChange w:id="70" w:author="Marcos" w:date="2012-11-06T16:04:00Z">
                  <w:rPr/>
                </w:rPrChange>
              </w:rPr>
              <w:instrText xml:space="preserve"> HYPERLINK "https://cloudloop.dev.java.net/" </w:instrText>
            </w:r>
            <w:r>
              <w:fldChar w:fldCharType="separate"/>
            </w:r>
            <w:r w:rsidR="00D07C70" w:rsidRPr="00D07C70">
              <w:rPr>
                <w:rFonts w:asciiTheme="minorHAnsi" w:eastAsia="Times New Roman" w:hAnsiTheme="minorHAnsi" w:cstheme="minorHAnsi"/>
                <w:color w:val="0000FF"/>
                <w:sz w:val="20"/>
                <w:szCs w:val="20"/>
                <w:u w:val="single"/>
                <w:lang w:val="en-US"/>
              </w:rPr>
              <w:t>https://cloudloop.dev.java.net/</w:t>
            </w:r>
            <w:r>
              <w:rPr>
                <w:rFonts w:asciiTheme="minorHAnsi" w:eastAsia="Times New Roman" w:hAnsiTheme="minorHAnsi" w:cstheme="minorHAnsi"/>
                <w:color w:val="0000FF"/>
                <w:sz w:val="20"/>
                <w:szCs w:val="20"/>
                <w:u w:val="single"/>
                <w:lang w:val="en-US"/>
              </w:rPr>
              <w:fldChar w:fldCharType="end"/>
            </w:r>
          </w:p>
        </w:tc>
      </w:tr>
      <w:tr w:rsidR="00D07C70" w:rsidRPr="004141EF"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r w:rsidRPr="00D07C70">
              <w:rPr>
                <w:rFonts w:asciiTheme="minorHAnsi" w:eastAsia="Times New Roman" w:hAnsiTheme="minorHAnsi" w:cstheme="minorHAnsi"/>
                <w:b/>
                <w:bCs/>
                <w:sz w:val="18"/>
                <w:szCs w:val="18"/>
                <w:lang w:val="en-US"/>
              </w:rPr>
              <w:t>Java-Storage</w:t>
            </w:r>
          </w:p>
        </w:tc>
        <w:tc>
          <w:tcPr>
            <w:tcW w:w="729"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No</w:t>
            </w:r>
          </w:p>
        </w:tc>
        <w:tc>
          <w:tcPr>
            <w:tcW w:w="1251"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523"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Buena</w:t>
            </w:r>
          </w:p>
        </w:tc>
        <w:tc>
          <w:tcPr>
            <w:tcW w:w="4687" w:type="dxa"/>
            <w:tcBorders>
              <w:top w:val="nil"/>
              <w:left w:val="nil"/>
              <w:bottom w:val="single" w:sz="4" w:space="0" w:color="000000"/>
              <w:right w:val="single" w:sz="4" w:space="0" w:color="000000"/>
            </w:tcBorders>
            <w:shd w:val="clear" w:color="auto" w:fill="auto"/>
            <w:vAlign w:val="bottom"/>
            <w:hideMark/>
          </w:tcPr>
          <w:p w:rsidR="00D07C70" w:rsidRPr="00D07C70" w:rsidRDefault="00A845F5" w:rsidP="00FF7A02">
            <w:pPr>
              <w:spacing w:line="240" w:lineRule="auto"/>
              <w:jc w:val="both"/>
              <w:rPr>
                <w:rFonts w:asciiTheme="minorHAnsi" w:eastAsia="Times New Roman" w:hAnsiTheme="minorHAnsi" w:cstheme="minorHAnsi"/>
                <w:color w:val="0000FF"/>
                <w:sz w:val="20"/>
                <w:szCs w:val="20"/>
                <w:u w:val="single"/>
                <w:lang w:val="en-US"/>
              </w:rPr>
            </w:pPr>
            <w:r>
              <w:fldChar w:fldCharType="begin"/>
            </w:r>
            <w:r w:rsidRPr="00721061">
              <w:rPr>
                <w:lang w:val="en-US"/>
                <w:rPrChange w:id="71" w:author="Marcos" w:date="2012-11-06T16:04:00Z">
                  <w:rPr/>
                </w:rPrChange>
              </w:rPr>
              <w:instrText xml:space="preserve"> HYPERLINK "http://www.simplecloud.org/api" </w:instrText>
            </w:r>
            <w:r>
              <w:fldChar w:fldCharType="separate"/>
            </w:r>
            <w:r w:rsidR="00D07C70" w:rsidRPr="00D07C70">
              <w:rPr>
                <w:rFonts w:asciiTheme="minorHAnsi" w:eastAsia="Times New Roman" w:hAnsiTheme="minorHAnsi" w:cstheme="minorHAnsi"/>
                <w:color w:val="0000FF"/>
                <w:sz w:val="20"/>
                <w:szCs w:val="20"/>
                <w:u w:val="single"/>
                <w:lang w:val="en-US"/>
              </w:rPr>
              <w:t>http://www.simplecloud.org/api</w:t>
            </w:r>
            <w:r>
              <w:rPr>
                <w:rFonts w:asciiTheme="minorHAnsi" w:eastAsia="Times New Roman" w:hAnsiTheme="minorHAnsi" w:cstheme="minorHAnsi"/>
                <w:color w:val="0000FF"/>
                <w:sz w:val="20"/>
                <w:szCs w:val="20"/>
                <w:u w:val="single"/>
                <w:lang w:val="en-US"/>
              </w:rPr>
              <w:fldChar w:fldCharType="end"/>
            </w:r>
          </w:p>
        </w:tc>
      </w:tr>
    </w:tbl>
    <w:p w:rsidR="00D07C70" w:rsidRDefault="00D501A5" w:rsidP="00D728AB">
      <w:pPr>
        <w:jc w:val="center"/>
        <w:rPr>
          <w:rFonts w:asciiTheme="minorHAnsi" w:hAnsiTheme="minorHAnsi" w:cstheme="minorHAnsi"/>
        </w:rPr>
      </w:pPr>
      <w:r>
        <w:rPr>
          <w:rFonts w:asciiTheme="minorHAnsi" w:hAnsiTheme="minorHAnsi" w:cstheme="minorHAnsi"/>
        </w:rPr>
        <w:t>Tabla 2.1 Información básica</w:t>
      </w:r>
    </w:p>
    <w:p w:rsidR="002E2082" w:rsidRDefault="002E2082" w:rsidP="00FF7A02">
      <w:pPr>
        <w:jc w:val="both"/>
        <w:rPr>
          <w:rFonts w:asciiTheme="minorHAnsi" w:hAnsiTheme="minorHAnsi" w:cstheme="minorHAnsi"/>
        </w:rPr>
      </w:pPr>
    </w:p>
    <w:p w:rsidR="002E2082" w:rsidRDefault="002E2082" w:rsidP="00FF7A02">
      <w:pPr>
        <w:jc w:val="both"/>
        <w:rPr>
          <w:rFonts w:asciiTheme="minorHAnsi" w:hAnsiTheme="minorHAnsi" w:cstheme="minorHAnsi"/>
        </w:rPr>
      </w:pPr>
      <w:r>
        <w:rPr>
          <w:rFonts w:asciiTheme="minorHAnsi" w:hAnsiTheme="minorHAnsi" w:cstheme="minorHAnsi"/>
        </w:rPr>
        <w:t xml:space="preserve">Datos de mayor interés aparecen en la tabla 2.2. Como se puede apreciar, la mayoría de los productos evaluados soportan todas las primitivas básicas de storage. Es notable que Java-Storage solo soporte descargar archivos y que </w:t>
      </w:r>
      <w:proofErr w:type="spellStart"/>
      <w:r>
        <w:rPr>
          <w:rFonts w:asciiTheme="minorHAnsi" w:hAnsiTheme="minorHAnsi" w:cstheme="minorHAnsi"/>
        </w:rPr>
        <w:t>DeltaCloud</w:t>
      </w:r>
      <w:proofErr w:type="spellEnd"/>
      <w:r>
        <w:rPr>
          <w:rFonts w:asciiTheme="minorHAnsi" w:hAnsiTheme="minorHAnsi" w:cstheme="minorHAnsi"/>
        </w:rPr>
        <w:t xml:space="preserve"> solo permita subir, descargar o borrar. Podemos ver que en general el uso de las primitivas es sencillo, a excepción de Dasein que dada la inconsistencia de sus interfaces y su escasa documentación puede tornarse problemático.</w:t>
      </w:r>
      <w:bookmarkStart w:id="72" w:name="_GoBack"/>
      <w:bookmarkEnd w:id="72"/>
    </w:p>
    <w:p w:rsidR="00D07C70" w:rsidRPr="00327503" w:rsidRDefault="00D07C70" w:rsidP="00FF7A02">
      <w:pPr>
        <w:jc w:val="both"/>
        <w:rPr>
          <w:rFonts w:asciiTheme="minorHAnsi" w:hAnsiTheme="minorHAnsi" w:cstheme="minorHAnsi"/>
        </w:rPr>
      </w:pPr>
    </w:p>
    <w:tbl>
      <w:tblPr>
        <w:tblW w:w="9375" w:type="dxa"/>
        <w:tblInd w:w="93" w:type="dxa"/>
        <w:tblLayout w:type="fixed"/>
        <w:tblLook w:val="04A0" w:firstRow="1" w:lastRow="0" w:firstColumn="1" w:lastColumn="0" w:noHBand="0" w:noVBand="1"/>
      </w:tblPr>
      <w:tblGrid>
        <w:gridCol w:w="1185"/>
        <w:gridCol w:w="1710"/>
        <w:gridCol w:w="720"/>
        <w:gridCol w:w="720"/>
        <w:gridCol w:w="720"/>
        <w:gridCol w:w="900"/>
        <w:gridCol w:w="810"/>
        <w:gridCol w:w="1170"/>
        <w:gridCol w:w="1440"/>
      </w:tblGrid>
      <w:tr w:rsidR="00327503" w:rsidRPr="00327503" w:rsidTr="00327503">
        <w:trPr>
          <w:trHeight w:val="255"/>
        </w:trPr>
        <w:tc>
          <w:tcPr>
            <w:tcW w:w="1185" w:type="dxa"/>
            <w:vMerge w:val="restart"/>
            <w:tcBorders>
              <w:top w:val="single" w:sz="4" w:space="0" w:color="auto"/>
              <w:left w:val="single" w:sz="4" w:space="0" w:color="auto"/>
              <w:bottom w:val="single" w:sz="4" w:space="0" w:color="auto"/>
              <w:right w:val="single" w:sz="4" w:space="0" w:color="auto"/>
            </w:tcBorders>
            <w:shd w:val="clear" w:color="000000" w:fill="FFCC00"/>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Proyecto</w:t>
            </w:r>
            <w:proofErr w:type="spellEnd"/>
          </w:p>
        </w:tc>
        <w:tc>
          <w:tcPr>
            <w:tcW w:w="1710" w:type="dxa"/>
            <w:vMerge w:val="restart"/>
            <w:tcBorders>
              <w:top w:val="single" w:sz="4" w:space="0" w:color="auto"/>
              <w:left w:val="single" w:sz="4" w:space="0" w:color="auto"/>
              <w:bottom w:val="single" w:sz="4" w:space="0" w:color="auto"/>
              <w:right w:val="single" w:sz="4" w:space="0" w:color="auto"/>
            </w:tcBorders>
            <w:shd w:val="clear" w:color="000000" w:fill="FFCC00"/>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Servicios</w:t>
            </w:r>
            <w:proofErr w:type="spellEnd"/>
            <w:r w:rsidRPr="00327503">
              <w:rPr>
                <w:rFonts w:asciiTheme="minorHAnsi" w:eastAsia="Times New Roman" w:hAnsiTheme="minorHAnsi" w:cstheme="minorHAnsi"/>
                <w:b/>
                <w:bCs/>
                <w:sz w:val="18"/>
                <w:szCs w:val="18"/>
                <w:lang w:val="en-US"/>
              </w:rPr>
              <w:t xml:space="preserve"> de Storage </w:t>
            </w:r>
            <w:proofErr w:type="spellStart"/>
            <w:r w:rsidRPr="00327503">
              <w:rPr>
                <w:rFonts w:asciiTheme="minorHAnsi" w:eastAsia="Times New Roman" w:hAnsiTheme="minorHAnsi" w:cstheme="minorHAnsi"/>
                <w:b/>
                <w:bCs/>
                <w:sz w:val="18"/>
                <w:szCs w:val="18"/>
                <w:lang w:val="en-US"/>
              </w:rPr>
              <w:t>soportados</w:t>
            </w:r>
            <w:proofErr w:type="spellEnd"/>
          </w:p>
        </w:tc>
        <w:tc>
          <w:tcPr>
            <w:tcW w:w="5040" w:type="dxa"/>
            <w:gridSpan w:val="6"/>
            <w:tcBorders>
              <w:top w:val="single" w:sz="4" w:space="0" w:color="000000"/>
              <w:left w:val="nil"/>
              <w:bottom w:val="single" w:sz="4" w:space="0" w:color="000000"/>
              <w:right w:val="single" w:sz="4" w:space="0" w:color="000000"/>
            </w:tcBorders>
            <w:shd w:val="clear" w:color="000000" w:fill="FFCC00"/>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Soporte</w:t>
            </w:r>
            <w:proofErr w:type="spellEnd"/>
            <w:r w:rsidRPr="00327503">
              <w:rPr>
                <w:rFonts w:asciiTheme="minorHAnsi" w:eastAsia="Times New Roman" w:hAnsiTheme="minorHAnsi" w:cstheme="minorHAnsi"/>
                <w:b/>
                <w:bCs/>
                <w:sz w:val="18"/>
                <w:szCs w:val="18"/>
                <w:lang w:val="en-US"/>
              </w:rPr>
              <w:t xml:space="preserve"> de </w:t>
            </w:r>
            <w:proofErr w:type="spellStart"/>
            <w:r w:rsidRPr="00327503">
              <w:rPr>
                <w:rFonts w:asciiTheme="minorHAnsi" w:eastAsia="Times New Roman" w:hAnsiTheme="minorHAnsi" w:cstheme="minorHAnsi"/>
                <w:b/>
                <w:bCs/>
                <w:sz w:val="18"/>
                <w:szCs w:val="18"/>
                <w:lang w:val="en-US"/>
              </w:rPr>
              <w:t>primitivas</w:t>
            </w:r>
            <w:proofErr w:type="spellEnd"/>
            <w:r w:rsidRPr="00327503">
              <w:rPr>
                <w:rFonts w:asciiTheme="minorHAnsi" w:eastAsia="Times New Roman" w:hAnsiTheme="minorHAnsi" w:cstheme="minorHAnsi"/>
                <w:b/>
                <w:bCs/>
                <w:sz w:val="18"/>
                <w:szCs w:val="18"/>
                <w:lang w:val="en-US"/>
              </w:rPr>
              <w:t xml:space="preserve"> </w:t>
            </w:r>
            <w:proofErr w:type="spellStart"/>
            <w:r w:rsidRPr="00327503">
              <w:rPr>
                <w:rFonts w:asciiTheme="minorHAnsi" w:eastAsia="Times New Roman" w:hAnsiTheme="minorHAnsi" w:cstheme="minorHAnsi"/>
                <w:b/>
                <w:bCs/>
                <w:sz w:val="18"/>
                <w:szCs w:val="18"/>
                <w:lang w:val="en-US"/>
              </w:rPr>
              <w:t>basicas</w:t>
            </w:r>
            <w:proofErr w:type="spellEnd"/>
          </w:p>
        </w:tc>
        <w:tc>
          <w:tcPr>
            <w:tcW w:w="1440" w:type="dxa"/>
            <w:vMerge w:val="restart"/>
            <w:tcBorders>
              <w:top w:val="single" w:sz="4" w:space="0" w:color="000000"/>
              <w:left w:val="single" w:sz="4" w:space="0" w:color="000000"/>
              <w:bottom w:val="single" w:sz="4" w:space="0" w:color="000000"/>
              <w:right w:val="single" w:sz="4" w:space="0" w:color="000000"/>
            </w:tcBorders>
            <w:shd w:val="clear" w:color="000000" w:fill="FFCC00"/>
            <w:vAlign w:val="bottom"/>
            <w:hideMark/>
          </w:tcPr>
          <w:p w:rsidR="00327503" w:rsidRPr="00721061" w:rsidRDefault="00D501A5" w:rsidP="00FF7A02">
            <w:pPr>
              <w:spacing w:line="240" w:lineRule="auto"/>
              <w:jc w:val="both"/>
              <w:rPr>
                <w:rFonts w:asciiTheme="minorHAnsi" w:eastAsia="Times New Roman" w:hAnsiTheme="minorHAnsi" w:cstheme="minorHAnsi"/>
                <w:b/>
                <w:bCs/>
                <w:sz w:val="18"/>
                <w:szCs w:val="18"/>
                <w:lang w:val="es-ES_tradnl"/>
                <w:rPrChange w:id="73" w:author="Marcos" w:date="2012-11-06T16:04:00Z">
                  <w:rPr>
                    <w:rFonts w:asciiTheme="minorHAnsi" w:eastAsia="Times New Roman" w:hAnsiTheme="minorHAnsi" w:cstheme="minorHAnsi"/>
                    <w:b/>
                    <w:bCs/>
                    <w:sz w:val="18"/>
                    <w:szCs w:val="18"/>
                    <w:lang w:val="en-US"/>
                  </w:rPr>
                </w:rPrChange>
              </w:rPr>
            </w:pPr>
            <w:r w:rsidRPr="00721061">
              <w:rPr>
                <w:rFonts w:asciiTheme="minorHAnsi" w:eastAsia="Times New Roman" w:hAnsiTheme="minorHAnsi" w:cstheme="minorHAnsi"/>
                <w:b/>
                <w:bCs/>
                <w:sz w:val="18"/>
                <w:szCs w:val="18"/>
                <w:lang w:val="es-ES_tradnl"/>
                <w:rPrChange w:id="74" w:author="Marcos" w:date="2012-11-06T16:04:00Z">
                  <w:rPr>
                    <w:rFonts w:asciiTheme="minorHAnsi" w:eastAsia="Times New Roman" w:hAnsiTheme="minorHAnsi" w:cstheme="minorHAnsi"/>
                    <w:b/>
                    <w:bCs/>
                    <w:sz w:val="18"/>
                    <w:szCs w:val="18"/>
                    <w:lang w:val="en-US"/>
                  </w:rPr>
                </w:rPrChange>
              </w:rPr>
              <w:t xml:space="preserve">Facilidad en el uso de las primitivas </w:t>
            </w:r>
          </w:p>
        </w:tc>
      </w:tr>
      <w:tr w:rsidR="00327503" w:rsidRPr="00327503" w:rsidTr="00327503">
        <w:trPr>
          <w:trHeight w:val="240"/>
        </w:trPr>
        <w:tc>
          <w:tcPr>
            <w:tcW w:w="1185" w:type="dxa"/>
            <w:vMerge/>
            <w:tcBorders>
              <w:top w:val="single" w:sz="4" w:space="0" w:color="auto"/>
              <w:left w:val="single" w:sz="4" w:space="0" w:color="auto"/>
              <w:bottom w:val="single" w:sz="4" w:space="0" w:color="auto"/>
              <w:right w:val="single" w:sz="4" w:space="0" w:color="auto"/>
            </w:tcBorders>
            <w:vAlign w:val="center"/>
            <w:hideMark/>
          </w:tcPr>
          <w:p w:rsidR="00327503" w:rsidRPr="00721061" w:rsidRDefault="00327503" w:rsidP="00FF7A02">
            <w:pPr>
              <w:spacing w:line="240" w:lineRule="auto"/>
              <w:jc w:val="both"/>
              <w:rPr>
                <w:rFonts w:asciiTheme="minorHAnsi" w:eastAsia="Times New Roman" w:hAnsiTheme="minorHAnsi" w:cstheme="minorHAnsi"/>
                <w:b/>
                <w:bCs/>
                <w:sz w:val="18"/>
                <w:szCs w:val="18"/>
                <w:lang w:val="es-ES_tradnl"/>
                <w:rPrChange w:id="75" w:author="Marcos" w:date="2012-11-06T16:04:00Z">
                  <w:rPr>
                    <w:rFonts w:asciiTheme="minorHAnsi" w:eastAsia="Times New Roman" w:hAnsiTheme="minorHAnsi" w:cstheme="minorHAnsi"/>
                    <w:b/>
                    <w:bCs/>
                    <w:sz w:val="18"/>
                    <w:szCs w:val="18"/>
                    <w:lang w:val="en-US"/>
                  </w:rPr>
                </w:rPrChange>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327503" w:rsidRPr="00721061" w:rsidRDefault="00327503" w:rsidP="00FF7A02">
            <w:pPr>
              <w:spacing w:line="240" w:lineRule="auto"/>
              <w:jc w:val="both"/>
              <w:rPr>
                <w:rFonts w:asciiTheme="minorHAnsi" w:eastAsia="Times New Roman" w:hAnsiTheme="minorHAnsi" w:cstheme="minorHAnsi"/>
                <w:b/>
                <w:bCs/>
                <w:sz w:val="18"/>
                <w:szCs w:val="18"/>
                <w:lang w:val="es-ES_tradnl"/>
                <w:rPrChange w:id="76" w:author="Marcos" w:date="2012-11-06T16:04:00Z">
                  <w:rPr>
                    <w:rFonts w:asciiTheme="minorHAnsi" w:eastAsia="Times New Roman" w:hAnsiTheme="minorHAnsi" w:cstheme="minorHAnsi"/>
                    <w:b/>
                    <w:bCs/>
                    <w:sz w:val="18"/>
                    <w:szCs w:val="18"/>
                    <w:lang w:val="en-US"/>
                  </w:rPr>
                </w:rPrChange>
              </w:rPr>
            </w:pPr>
          </w:p>
        </w:tc>
        <w:tc>
          <w:tcPr>
            <w:tcW w:w="720" w:type="dxa"/>
            <w:tcBorders>
              <w:top w:val="nil"/>
              <w:left w:val="nil"/>
              <w:bottom w:val="single" w:sz="4" w:space="0" w:color="000000"/>
              <w:right w:val="single" w:sz="4" w:space="0" w:color="000000"/>
            </w:tcBorders>
            <w:shd w:val="clear" w:color="000000" w:fill="FFCC00"/>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Subir</w:t>
            </w:r>
            <w:proofErr w:type="spellEnd"/>
          </w:p>
        </w:tc>
        <w:tc>
          <w:tcPr>
            <w:tcW w:w="720" w:type="dxa"/>
            <w:tcBorders>
              <w:top w:val="nil"/>
              <w:left w:val="nil"/>
              <w:bottom w:val="single" w:sz="4" w:space="0" w:color="000000"/>
              <w:right w:val="single" w:sz="4" w:space="0" w:color="000000"/>
            </w:tcBorders>
            <w:shd w:val="clear" w:color="000000" w:fill="FFCC00"/>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Bajar</w:t>
            </w:r>
            <w:proofErr w:type="spellEnd"/>
          </w:p>
        </w:tc>
        <w:tc>
          <w:tcPr>
            <w:tcW w:w="720" w:type="dxa"/>
            <w:tcBorders>
              <w:top w:val="nil"/>
              <w:left w:val="nil"/>
              <w:bottom w:val="single" w:sz="4" w:space="0" w:color="000000"/>
              <w:right w:val="single" w:sz="4" w:space="0" w:color="000000"/>
            </w:tcBorders>
            <w:shd w:val="clear" w:color="000000" w:fill="FFCC00"/>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Listar</w:t>
            </w:r>
            <w:proofErr w:type="spellEnd"/>
          </w:p>
        </w:tc>
        <w:tc>
          <w:tcPr>
            <w:tcW w:w="900" w:type="dxa"/>
            <w:tcBorders>
              <w:top w:val="nil"/>
              <w:left w:val="nil"/>
              <w:bottom w:val="single" w:sz="4" w:space="0" w:color="000000"/>
              <w:right w:val="single" w:sz="4" w:space="0" w:color="000000"/>
            </w:tcBorders>
            <w:shd w:val="clear" w:color="000000" w:fill="FFCC00"/>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Buscar</w:t>
            </w:r>
            <w:proofErr w:type="spellEnd"/>
          </w:p>
        </w:tc>
        <w:tc>
          <w:tcPr>
            <w:tcW w:w="810" w:type="dxa"/>
            <w:tcBorders>
              <w:top w:val="nil"/>
              <w:left w:val="nil"/>
              <w:bottom w:val="single" w:sz="4" w:space="0" w:color="000000"/>
              <w:right w:val="single" w:sz="4" w:space="0" w:color="000000"/>
            </w:tcBorders>
            <w:shd w:val="clear" w:color="000000" w:fill="FFCC00"/>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Borrar</w:t>
            </w:r>
            <w:proofErr w:type="spellEnd"/>
          </w:p>
        </w:tc>
        <w:tc>
          <w:tcPr>
            <w:tcW w:w="1170" w:type="dxa"/>
            <w:tcBorders>
              <w:top w:val="nil"/>
              <w:left w:val="nil"/>
              <w:bottom w:val="single" w:sz="4" w:space="0" w:color="000000"/>
              <w:right w:val="single" w:sz="4" w:space="0" w:color="000000"/>
            </w:tcBorders>
            <w:shd w:val="clear" w:color="000000" w:fill="FFCC00"/>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Metadatos</w:t>
            </w:r>
            <w:proofErr w:type="spellEnd"/>
          </w:p>
        </w:tc>
        <w:tc>
          <w:tcPr>
            <w:tcW w:w="1440" w:type="dxa"/>
            <w:vMerge/>
            <w:tcBorders>
              <w:top w:val="nil"/>
              <w:left w:val="single" w:sz="4" w:space="0" w:color="000000"/>
              <w:bottom w:val="single" w:sz="4" w:space="0" w:color="000000"/>
              <w:right w:val="single" w:sz="4" w:space="0" w:color="000000"/>
            </w:tcBorders>
            <w:vAlign w:val="center"/>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
        </w:tc>
      </w:tr>
      <w:tr w:rsidR="00327503" w:rsidRPr="00327503" w:rsidTr="00327503">
        <w:trPr>
          <w:trHeight w:val="255"/>
        </w:trPr>
        <w:tc>
          <w:tcPr>
            <w:tcW w:w="1185" w:type="dxa"/>
            <w:tcBorders>
              <w:top w:val="nil"/>
              <w:left w:val="single" w:sz="4" w:space="0" w:color="000000"/>
              <w:bottom w:val="single" w:sz="4" w:space="0" w:color="000000"/>
              <w:right w:val="single" w:sz="4" w:space="0" w:color="000000"/>
            </w:tcBorders>
            <w:shd w:val="clear" w:color="000000" w:fill="F9CB9C"/>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libcloud</w:t>
            </w:r>
            <w:proofErr w:type="spellEnd"/>
          </w:p>
        </w:tc>
        <w:tc>
          <w:tcPr>
            <w:tcW w:w="171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Nirvanix</w:t>
            </w:r>
            <w:proofErr w:type="spellEnd"/>
            <w:r w:rsidRPr="00327503">
              <w:rPr>
                <w:rFonts w:asciiTheme="minorHAnsi" w:eastAsia="Times New Roman" w:hAnsiTheme="minorHAnsi" w:cstheme="minorHAnsi"/>
                <w:sz w:val="18"/>
                <w:szCs w:val="18"/>
                <w:lang w:val="en-US"/>
              </w:rPr>
              <w:t>, S3</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90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81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17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44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Facil</w:t>
            </w:r>
            <w:proofErr w:type="spellEnd"/>
          </w:p>
        </w:tc>
      </w:tr>
      <w:tr w:rsidR="00327503" w:rsidRPr="00327503" w:rsidTr="00327503">
        <w:trPr>
          <w:trHeight w:val="255"/>
        </w:trPr>
        <w:tc>
          <w:tcPr>
            <w:tcW w:w="1185" w:type="dxa"/>
            <w:tcBorders>
              <w:top w:val="nil"/>
              <w:left w:val="single" w:sz="4" w:space="0" w:color="000000"/>
              <w:bottom w:val="single" w:sz="4" w:space="0" w:color="000000"/>
              <w:right w:val="single" w:sz="4" w:space="0" w:color="000000"/>
            </w:tcBorders>
            <w:shd w:val="clear" w:color="000000" w:fill="F9CB9C"/>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r w:rsidRPr="00327503">
              <w:rPr>
                <w:rFonts w:asciiTheme="minorHAnsi" w:eastAsia="Times New Roman" w:hAnsiTheme="minorHAnsi" w:cstheme="minorHAnsi"/>
                <w:b/>
                <w:bCs/>
                <w:sz w:val="18"/>
                <w:szCs w:val="18"/>
                <w:lang w:val="en-US"/>
              </w:rPr>
              <w:t>jClouds</w:t>
            </w:r>
          </w:p>
        </w:tc>
        <w:tc>
          <w:tcPr>
            <w:tcW w:w="171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Atmos</w:t>
            </w:r>
            <w:proofErr w:type="spellEnd"/>
            <w:r w:rsidRPr="00327503">
              <w:rPr>
                <w:rFonts w:asciiTheme="minorHAnsi" w:eastAsia="Times New Roman" w:hAnsiTheme="minorHAnsi" w:cstheme="minorHAnsi"/>
                <w:sz w:val="18"/>
                <w:szCs w:val="18"/>
                <w:lang w:val="en-US"/>
              </w:rPr>
              <w:t xml:space="preserve">, Azure, Rackspace, S3, </w:t>
            </w:r>
            <w:proofErr w:type="spellStart"/>
            <w:r w:rsidRPr="00327503">
              <w:rPr>
                <w:rFonts w:asciiTheme="minorHAnsi" w:eastAsia="Times New Roman" w:hAnsiTheme="minorHAnsi" w:cstheme="minorHAnsi"/>
                <w:sz w:val="18"/>
                <w:szCs w:val="18"/>
                <w:lang w:val="en-US"/>
              </w:rPr>
              <w:t>CloudFiles</w:t>
            </w:r>
            <w:proofErr w:type="spellEnd"/>
            <w:r w:rsidRPr="00327503">
              <w:rPr>
                <w:rFonts w:asciiTheme="minorHAnsi" w:eastAsia="Times New Roman" w:hAnsiTheme="minorHAnsi" w:cstheme="minorHAnsi"/>
                <w:sz w:val="18"/>
                <w:szCs w:val="18"/>
                <w:lang w:val="en-US"/>
              </w:rPr>
              <w:t xml:space="preserve">, Google Storage, </w:t>
            </w:r>
            <w:proofErr w:type="spellStart"/>
            <w:r w:rsidRPr="00327503">
              <w:rPr>
                <w:rFonts w:asciiTheme="minorHAnsi" w:eastAsia="Times New Roman" w:hAnsiTheme="minorHAnsi" w:cstheme="minorHAnsi"/>
                <w:sz w:val="18"/>
                <w:szCs w:val="18"/>
                <w:lang w:val="en-US"/>
              </w:rPr>
              <w:t>etc</w:t>
            </w:r>
            <w:proofErr w:type="spellEnd"/>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90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81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17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44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Facil</w:t>
            </w:r>
            <w:proofErr w:type="spellEnd"/>
          </w:p>
        </w:tc>
      </w:tr>
      <w:tr w:rsidR="00327503" w:rsidRPr="00327503" w:rsidTr="00327503">
        <w:trPr>
          <w:trHeight w:val="255"/>
        </w:trPr>
        <w:tc>
          <w:tcPr>
            <w:tcW w:w="1185" w:type="dxa"/>
            <w:tcBorders>
              <w:top w:val="nil"/>
              <w:left w:val="single" w:sz="4" w:space="0" w:color="000000"/>
              <w:bottom w:val="single" w:sz="4" w:space="0" w:color="000000"/>
              <w:right w:val="single" w:sz="4" w:space="0" w:color="000000"/>
            </w:tcBorders>
            <w:shd w:val="clear" w:color="000000" w:fill="F9CB9C"/>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r w:rsidRPr="00327503">
              <w:rPr>
                <w:rFonts w:asciiTheme="minorHAnsi" w:eastAsia="Times New Roman" w:hAnsiTheme="minorHAnsi" w:cstheme="minorHAnsi"/>
                <w:b/>
                <w:bCs/>
                <w:sz w:val="18"/>
                <w:szCs w:val="18"/>
                <w:lang w:val="en-US"/>
              </w:rPr>
              <w:t>Dasein</w:t>
            </w:r>
          </w:p>
        </w:tc>
        <w:tc>
          <w:tcPr>
            <w:tcW w:w="171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 xml:space="preserve">S3, </w:t>
            </w:r>
            <w:proofErr w:type="spellStart"/>
            <w:r w:rsidRPr="00327503">
              <w:rPr>
                <w:rFonts w:asciiTheme="minorHAnsi" w:eastAsia="Times New Roman" w:hAnsiTheme="minorHAnsi" w:cstheme="minorHAnsi"/>
                <w:sz w:val="18"/>
                <w:szCs w:val="18"/>
                <w:lang w:val="en-US"/>
              </w:rPr>
              <w:t>GoGrid</w:t>
            </w:r>
            <w:proofErr w:type="spellEnd"/>
            <w:r w:rsidRPr="00327503">
              <w:rPr>
                <w:rFonts w:asciiTheme="minorHAnsi" w:eastAsia="Times New Roman" w:hAnsiTheme="minorHAnsi" w:cstheme="minorHAnsi"/>
                <w:sz w:val="18"/>
                <w:szCs w:val="18"/>
                <w:lang w:val="en-US"/>
              </w:rPr>
              <w:t xml:space="preserve">, Rackspace, </w:t>
            </w:r>
            <w:proofErr w:type="spellStart"/>
            <w:r w:rsidRPr="00327503">
              <w:rPr>
                <w:rFonts w:asciiTheme="minorHAnsi" w:eastAsia="Times New Roman" w:hAnsiTheme="minorHAnsi" w:cstheme="minorHAnsi"/>
                <w:sz w:val="18"/>
                <w:szCs w:val="18"/>
                <w:lang w:val="en-US"/>
              </w:rPr>
              <w:t>ReliaCloud</w:t>
            </w:r>
            <w:proofErr w:type="spellEnd"/>
            <w:r w:rsidRPr="00327503">
              <w:rPr>
                <w:rFonts w:asciiTheme="minorHAnsi" w:eastAsia="Times New Roman" w:hAnsiTheme="minorHAnsi" w:cstheme="minorHAnsi"/>
                <w:sz w:val="18"/>
                <w:szCs w:val="18"/>
                <w:lang w:val="en-US"/>
              </w:rPr>
              <w:t>, Azure, AT&amp;T</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90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81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17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44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Dificil</w:t>
            </w:r>
            <w:proofErr w:type="spellEnd"/>
          </w:p>
        </w:tc>
      </w:tr>
      <w:tr w:rsidR="00327503" w:rsidRPr="00327503" w:rsidTr="00327503">
        <w:trPr>
          <w:trHeight w:val="255"/>
        </w:trPr>
        <w:tc>
          <w:tcPr>
            <w:tcW w:w="1185" w:type="dxa"/>
            <w:tcBorders>
              <w:top w:val="nil"/>
              <w:left w:val="single" w:sz="4" w:space="0" w:color="000000"/>
              <w:bottom w:val="single" w:sz="4" w:space="0" w:color="000000"/>
              <w:right w:val="single" w:sz="4" w:space="0" w:color="000000"/>
            </w:tcBorders>
            <w:shd w:val="clear" w:color="000000" w:fill="F9CB9C"/>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r w:rsidRPr="00327503">
              <w:rPr>
                <w:rFonts w:asciiTheme="minorHAnsi" w:eastAsia="Times New Roman" w:hAnsiTheme="minorHAnsi" w:cstheme="minorHAnsi"/>
                <w:b/>
                <w:bCs/>
                <w:sz w:val="18"/>
                <w:szCs w:val="18"/>
                <w:lang w:val="en-US"/>
              </w:rPr>
              <w:t>Deltacloud</w:t>
            </w:r>
          </w:p>
        </w:tc>
        <w:tc>
          <w:tcPr>
            <w:tcW w:w="171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S3, Rackspace, Azure, Walrus</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90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81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17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144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Facil</w:t>
            </w:r>
            <w:proofErr w:type="spellEnd"/>
          </w:p>
        </w:tc>
      </w:tr>
      <w:tr w:rsidR="00D501A5" w:rsidRPr="00327503" w:rsidTr="00327503">
        <w:trPr>
          <w:trHeight w:val="255"/>
        </w:trPr>
        <w:tc>
          <w:tcPr>
            <w:tcW w:w="1185"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327503" w:rsidRDefault="00D501A5" w:rsidP="00FF7A02">
            <w:pPr>
              <w:spacing w:line="240" w:lineRule="auto"/>
              <w:jc w:val="both"/>
              <w:rPr>
                <w:rFonts w:asciiTheme="minorHAnsi" w:eastAsia="Times New Roman" w:hAnsiTheme="minorHAnsi" w:cstheme="minorHAnsi"/>
                <w:b/>
                <w:bCs/>
                <w:sz w:val="18"/>
                <w:szCs w:val="18"/>
                <w:lang w:val="en-US"/>
              </w:rPr>
            </w:pPr>
            <w:r w:rsidRPr="00327503">
              <w:rPr>
                <w:rFonts w:asciiTheme="minorHAnsi" w:eastAsia="Times New Roman" w:hAnsiTheme="minorHAnsi" w:cstheme="minorHAnsi"/>
                <w:b/>
                <w:bCs/>
                <w:sz w:val="18"/>
                <w:szCs w:val="18"/>
                <w:lang w:val="en-US"/>
              </w:rPr>
              <w:t>JetS3t</w:t>
            </w:r>
          </w:p>
        </w:tc>
        <w:tc>
          <w:tcPr>
            <w:tcW w:w="171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S3, Google Storage</w:t>
            </w:r>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90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81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17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Facil</w:t>
            </w:r>
            <w:proofErr w:type="spellEnd"/>
          </w:p>
        </w:tc>
      </w:tr>
      <w:tr w:rsidR="00D501A5" w:rsidRPr="00327503" w:rsidTr="00327503">
        <w:trPr>
          <w:trHeight w:val="255"/>
        </w:trPr>
        <w:tc>
          <w:tcPr>
            <w:tcW w:w="1185"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327503" w:rsidRDefault="00D501A5"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CloudLoop</w:t>
            </w:r>
            <w:proofErr w:type="spellEnd"/>
          </w:p>
        </w:tc>
        <w:tc>
          <w:tcPr>
            <w:tcW w:w="171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Nirvanix</w:t>
            </w:r>
            <w:proofErr w:type="spellEnd"/>
            <w:r w:rsidRPr="00327503">
              <w:rPr>
                <w:rFonts w:asciiTheme="minorHAnsi" w:eastAsia="Times New Roman" w:hAnsiTheme="minorHAnsi" w:cstheme="minorHAnsi"/>
                <w:sz w:val="18"/>
                <w:szCs w:val="18"/>
                <w:lang w:val="en-US"/>
              </w:rPr>
              <w:t>, S3</w:t>
            </w:r>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90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81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17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Facil</w:t>
            </w:r>
            <w:proofErr w:type="spellEnd"/>
          </w:p>
        </w:tc>
      </w:tr>
      <w:tr w:rsidR="00D501A5" w:rsidRPr="00327503" w:rsidTr="00327503">
        <w:trPr>
          <w:trHeight w:val="255"/>
        </w:trPr>
        <w:tc>
          <w:tcPr>
            <w:tcW w:w="1185"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327503" w:rsidRDefault="00D501A5" w:rsidP="00FF7A02">
            <w:pPr>
              <w:spacing w:line="240" w:lineRule="auto"/>
              <w:jc w:val="both"/>
              <w:rPr>
                <w:rFonts w:asciiTheme="minorHAnsi" w:eastAsia="Times New Roman" w:hAnsiTheme="minorHAnsi" w:cstheme="minorHAnsi"/>
                <w:b/>
                <w:bCs/>
                <w:sz w:val="18"/>
                <w:szCs w:val="18"/>
                <w:lang w:val="en-US"/>
              </w:rPr>
            </w:pPr>
            <w:r w:rsidRPr="00327503">
              <w:rPr>
                <w:rFonts w:asciiTheme="minorHAnsi" w:eastAsia="Times New Roman" w:hAnsiTheme="minorHAnsi" w:cstheme="minorHAnsi"/>
                <w:b/>
                <w:bCs/>
                <w:sz w:val="18"/>
                <w:szCs w:val="18"/>
                <w:lang w:val="en-US"/>
              </w:rPr>
              <w:t>Java-Storage</w:t>
            </w:r>
          </w:p>
        </w:tc>
        <w:tc>
          <w:tcPr>
            <w:tcW w:w="171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 xml:space="preserve">S3, </w:t>
            </w:r>
            <w:proofErr w:type="spellStart"/>
            <w:r w:rsidRPr="00327503">
              <w:rPr>
                <w:rFonts w:asciiTheme="minorHAnsi" w:eastAsia="Times New Roman" w:hAnsiTheme="minorHAnsi" w:cstheme="minorHAnsi"/>
                <w:sz w:val="18"/>
                <w:szCs w:val="18"/>
                <w:lang w:val="en-US"/>
              </w:rPr>
              <w:t>Wuala</w:t>
            </w:r>
            <w:proofErr w:type="spellEnd"/>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90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81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117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Facil</w:t>
            </w:r>
            <w:proofErr w:type="spellEnd"/>
          </w:p>
        </w:tc>
      </w:tr>
    </w:tbl>
    <w:p w:rsidR="00D501A5" w:rsidRDefault="00D501A5" w:rsidP="00D728AB">
      <w:pPr>
        <w:jc w:val="center"/>
        <w:rPr>
          <w:rFonts w:asciiTheme="minorHAnsi" w:hAnsiTheme="minorHAnsi" w:cstheme="minorHAnsi"/>
        </w:rPr>
      </w:pPr>
      <w:r>
        <w:rPr>
          <w:rFonts w:asciiTheme="minorHAnsi" w:hAnsiTheme="minorHAnsi" w:cstheme="minorHAnsi"/>
        </w:rPr>
        <w:t xml:space="preserve">Tabla 2.2 Soporte para servicios de tipo storage </w:t>
      </w:r>
      <w:proofErr w:type="spellStart"/>
      <w:r>
        <w:rPr>
          <w:rFonts w:asciiTheme="minorHAnsi" w:hAnsiTheme="minorHAnsi" w:cstheme="minorHAnsi"/>
        </w:rPr>
        <w:t>storage</w:t>
      </w:r>
      <w:proofErr w:type="spellEnd"/>
    </w:p>
    <w:p w:rsidR="00603518" w:rsidRDefault="00603518" w:rsidP="00FF7A02">
      <w:pPr>
        <w:jc w:val="both"/>
        <w:rPr>
          <w:rFonts w:asciiTheme="minorHAnsi" w:hAnsiTheme="minorHAnsi" w:cstheme="minorHAnsi"/>
        </w:rPr>
      </w:pPr>
    </w:p>
    <w:p w:rsidR="002E2082" w:rsidRDefault="002E2082" w:rsidP="00FF7A02">
      <w:pPr>
        <w:jc w:val="both"/>
        <w:rPr>
          <w:rFonts w:asciiTheme="minorHAnsi" w:hAnsiTheme="minorHAnsi" w:cstheme="minorHAnsi"/>
        </w:rPr>
      </w:pPr>
      <w:r>
        <w:rPr>
          <w:rFonts w:asciiTheme="minorHAnsi" w:hAnsiTheme="minorHAnsi" w:cstheme="minorHAnsi"/>
        </w:rPr>
        <w:t xml:space="preserve">Los datos </w:t>
      </w:r>
      <w:r w:rsidR="006B74E7">
        <w:rPr>
          <w:rFonts w:asciiTheme="minorHAnsi" w:hAnsiTheme="minorHAnsi" w:cstheme="minorHAnsi"/>
        </w:rPr>
        <w:t>más</w:t>
      </w:r>
      <w:r>
        <w:rPr>
          <w:rFonts w:asciiTheme="minorHAnsi" w:hAnsiTheme="minorHAnsi" w:cstheme="minorHAnsi"/>
        </w:rPr>
        <w:t xml:space="preserve"> relevantes se presentan en la tabla </w:t>
      </w:r>
      <w:r w:rsidR="0025128B">
        <w:rPr>
          <w:rFonts w:asciiTheme="minorHAnsi" w:hAnsiTheme="minorHAnsi" w:cstheme="minorHAnsi"/>
        </w:rPr>
        <w:t xml:space="preserve">2.3. Es destacable que ninguna de las herramientas posee facilidades para migrar desde otro framework. Esto obliga a que el desarrollador deba recodificar su aplicación en caso de querer migrar. </w:t>
      </w:r>
      <w:r w:rsidR="001842D3">
        <w:rPr>
          <w:rFonts w:asciiTheme="minorHAnsi" w:hAnsiTheme="minorHAnsi" w:cstheme="minorHAnsi"/>
        </w:rPr>
        <w:t xml:space="preserve">Otro de los datos interesantes es que salvo </w:t>
      </w:r>
      <w:proofErr w:type="spellStart"/>
      <w:r w:rsidR="001842D3">
        <w:rPr>
          <w:rFonts w:asciiTheme="minorHAnsi" w:hAnsiTheme="minorHAnsi" w:cstheme="minorHAnsi"/>
        </w:rPr>
        <w:t>CloudLoop</w:t>
      </w:r>
      <w:proofErr w:type="spellEnd"/>
      <w:r w:rsidR="001842D3">
        <w:rPr>
          <w:rFonts w:asciiTheme="minorHAnsi" w:hAnsiTheme="minorHAnsi" w:cstheme="minorHAnsi"/>
        </w:rPr>
        <w:t xml:space="preserve">, ninguna de las herramientas trabaja </w:t>
      </w:r>
      <w:r w:rsidR="001128A4">
        <w:rPr>
          <w:rFonts w:asciiTheme="minorHAnsi" w:hAnsiTheme="minorHAnsi" w:cstheme="minorHAnsi"/>
        </w:rPr>
        <w:t xml:space="preserve">la instanciación y configuración de servicios </w:t>
      </w:r>
      <w:r w:rsidR="001842D3">
        <w:rPr>
          <w:rFonts w:asciiTheme="minorHAnsi" w:hAnsiTheme="minorHAnsi" w:cstheme="minorHAnsi"/>
        </w:rPr>
        <w:t xml:space="preserve">por medio de archivos </w:t>
      </w:r>
      <w:r w:rsidR="001128A4">
        <w:rPr>
          <w:rFonts w:asciiTheme="minorHAnsi" w:hAnsiTheme="minorHAnsi" w:cstheme="minorHAnsi"/>
        </w:rPr>
        <w:t xml:space="preserve">y </w:t>
      </w:r>
      <w:proofErr w:type="spellStart"/>
      <w:r w:rsidR="001128A4">
        <w:rPr>
          <w:rFonts w:asciiTheme="minorHAnsi" w:hAnsiTheme="minorHAnsi" w:cstheme="minorHAnsi"/>
        </w:rPr>
        <w:t>factories</w:t>
      </w:r>
      <w:proofErr w:type="spellEnd"/>
      <w:r w:rsidR="001128A4">
        <w:rPr>
          <w:rFonts w:asciiTheme="minorHAnsi" w:hAnsiTheme="minorHAnsi" w:cstheme="minorHAnsi"/>
        </w:rPr>
        <w:t xml:space="preserve"> </w:t>
      </w:r>
      <w:r w:rsidR="001842D3">
        <w:rPr>
          <w:rFonts w:asciiTheme="minorHAnsi" w:hAnsiTheme="minorHAnsi" w:cstheme="minorHAnsi"/>
        </w:rPr>
        <w:t>o mecanismos similares. En estos casos,</w:t>
      </w:r>
      <w:r w:rsidR="001128A4">
        <w:rPr>
          <w:rFonts w:asciiTheme="minorHAnsi" w:hAnsiTheme="minorHAnsi" w:cstheme="minorHAnsi"/>
        </w:rPr>
        <w:t xml:space="preserve"> el código debe modificarse cuando se desea cambiar de proveedor, credenciales, etc. </w:t>
      </w:r>
      <w:proofErr w:type="spellStart"/>
      <w:r w:rsidR="001128A4">
        <w:rPr>
          <w:rFonts w:asciiTheme="minorHAnsi" w:hAnsiTheme="minorHAnsi" w:cstheme="minorHAnsi"/>
        </w:rPr>
        <w:t>Tambien</w:t>
      </w:r>
      <w:proofErr w:type="spellEnd"/>
      <w:r w:rsidR="001128A4">
        <w:rPr>
          <w:rFonts w:asciiTheme="minorHAnsi" w:hAnsiTheme="minorHAnsi" w:cstheme="minorHAnsi"/>
        </w:rPr>
        <w:t xml:space="preserve"> se puede apreciar que en general se puede decir que es simple implementar nuevos servicios en todos los frameworks sacando Dasein y JetS3t. Estos últimos productos tienen deficiencias en la definición de sus interfaces y/o documentación que hacen que implementar un nuevo servicio no sea una tarea trivial.</w:t>
      </w:r>
    </w:p>
    <w:p w:rsidR="002E2082" w:rsidRDefault="002E2082" w:rsidP="00FF7A02">
      <w:pPr>
        <w:jc w:val="both"/>
        <w:rPr>
          <w:rFonts w:asciiTheme="minorHAnsi" w:hAnsiTheme="minorHAnsi" w:cstheme="minorHAnsi"/>
        </w:rPr>
      </w:pPr>
    </w:p>
    <w:tbl>
      <w:tblPr>
        <w:tblW w:w="9384" w:type="dxa"/>
        <w:tblInd w:w="93" w:type="dxa"/>
        <w:tblLook w:val="04A0" w:firstRow="1" w:lastRow="0" w:firstColumn="1" w:lastColumn="0" w:noHBand="0" w:noVBand="1"/>
      </w:tblPr>
      <w:tblGrid>
        <w:gridCol w:w="1194"/>
        <w:gridCol w:w="1440"/>
        <w:gridCol w:w="1440"/>
        <w:gridCol w:w="1980"/>
        <w:gridCol w:w="1530"/>
        <w:gridCol w:w="1800"/>
      </w:tblGrid>
      <w:tr w:rsidR="00D07C70" w:rsidRPr="000762DF" w:rsidTr="00D07C70">
        <w:trPr>
          <w:trHeight w:val="255"/>
        </w:trPr>
        <w:tc>
          <w:tcPr>
            <w:tcW w:w="1194" w:type="dxa"/>
            <w:tcBorders>
              <w:top w:val="single" w:sz="4" w:space="0" w:color="000000"/>
              <w:left w:val="single" w:sz="4" w:space="0" w:color="000000"/>
              <w:bottom w:val="nil"/>
              <w:right w:val="single" w:sz="4" w:space="0" w:color="000000"/>
            </w:tcBorders>
            <w:shd w:val="clear" w:color="000000" w:fill="FFCC00"/>
            <w:vAlign w:val="bottom"/>
            <w:hideMark/>
          </w:tcPr>
          <w:p w:rsidR="000762DF" w:rsidRPr="000762DF" w:rsidRDefault="000762DF" w:rsidP="00FF7A02">
            <w:pPr>
              <w:spacing w:line="240" w:lineRule="auto"/>
              <w:jc w:val="both"/>
              <w:rPr>
                <w:rFonts w:asciiTheme="minorHAnsi" w:eastAsia="Times New Roman" w:hAnsiTheme="minorHAnsi" w:cstheme="minorHAnsi"/>
                <w:b/>
                <w:bCs/>
                <w:sz w:val="18"/>
                <w:szCs w:val="18"/>
                <w:lang w:val="en-US"/>
              </w:rPr>
            </w:pPr>
            <w:proofErr w:type="spellStart"/>
            <w:r w:rsidRPr="000762DF">
              <w:rPr>
                <w:rFonts w:asciiTheme="minorHAnsi" w:eastAsia="Times New Roman" w:hAnsiTheme="minorHAnsi" w:cstheme="minorHAnsi"/>
                <w:b/>
                <w:bCs/>
                <w:sz w:val="18"/>
                <w:szCs w:val="18"/>
                <w:lang w:val="en-US"/>
              </w:rPr>
              <w:t>Proyecto</w:t>
            </w:r>
            <w:proofErr w:type="spellEnd"/>
          </w:p>
        </w:tc>
        <w:tc>
          <w:tcPr>
            <w:tcW w:w="1440" w:type="dxa"/>
            <w:tcBorders>
              <w:top w:val="single" w:sz="4" w:space="0" w:color="000000"/>
              <w:left w:val="nil"/>
              <w:bottom w:val="nil"/>
              <w:right w:val="single" w:sz="4" w:space="0" w:color="000000"/>
            </w:tcBorders>
            <w:shd w:val="clear" w:color="000000" w:fill="FFCC00"/>
            <w:vAlign w:val="bottom"/>
            <w:hideMark/>
          </w:tcPr>
          <w:p w:rsidR="000762DF" w:rsidRPr="000762DF" w:rsidRDefault="00D501A5"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Facilidad</w:t>
            </w:r>
            <w:proofErr w:type="spellEnd"/>
            <w:r w:rsidRPr="00327503">
              <w:rPr>
                <w:rFonts w:asciiTheme="minorHAnsi" w:eastAsia="Times New Roman" w:hAnsiTheme="minorHAnsi" w:cstheme="minorHAnsi"/>
                <w:b/>
                <w:bCs/>
                <w:sz w:val="18"/>
                <w:szCs w:val="18"/>
                <w:lang w:val="en-US"/>
              </w:rPr>
              <w:t xml:space="preserve"> </w:t>
            </w:r>
            <w:proofErr w:type="spellStart"/>
            <w:r w:rsidRPr="00327503">
              <w:rPr>
                <w:rFonts w:asciiTheme="minorHAnsi" w:eastAsia="Times New Roman" w:hAnsiTheme="minorHAnsi" w:cstheme="minorHAnsi"/>
                <w:b/>
                <w:bCs/>
                <w:sz w:val="18"/>
                <w:szCs w:val="18"/>
                <w:lang w:val="en-US"/>
              </w:rPr>
              <w:t>para</w:t>
            </w:r>
            <w:proofErr w:type="spellEnd"/>
            <w:r w:rsidRPr="00327503">
              <w:rPr>
                <w:rFonts w:asciiTheme="minorHAnsi" w:eastAsia="Times New Roman" w:hAnsiTheme="minorHAnsi" w:cstheme="minorHAnsi"/>
                <w:b/>
                <w:bCs/>
                <w:sz w:val="18"/>
                <w:szCs w:val="18"/>
                <w:lang w:val="en-US"/>
              </w:rPr>
              <w:t xml:space="preserve"> </w:t>
            </w:r>
            <w:proofErr w:type="spellStart"/>
            <w:r w:rsidRPr="00327503">
              <w:rPr>
                <w:rFonts w:asciiTheme="minorHAnsi" w:eastAsia="Times New Roman" w:hAnsiTheme="minorHAnsi" w:cstheme="minorHAnsi"/>
                <w:b/>
                <w:bCs/>
                <w:sz w:val="18"/>
                <w:szCs w:val="18"/>
                <w:lang w:val="en-US"/>
              </w:rPr>
              <w:t>implementar</w:t>
            </w:r>
            <w:proofErr w:type="spellEnd"/>
            <w:r w:rsidRPr="00327503">
              <w:rPr>
                <w:rFonts w:asciiTheme="minorHAnsi" w:eastAsia="Times New Roman" w:hAnsiTheme="minorHAnsi" w:cstheme="minorHAnsi"/>
                <w:b/>
                <w:bCs/>
                <w:sz w:val="18"/>
                <w:szCs w:val="18"/>
                <w:lang w:val="en-US"/>
              </w:rPr>
              <w:t xml:space="preserve"> </w:t>
            </w:r>
            <w:proofErr w:type="spellStart"/>
            <w:r w:rsidRPr="00327503">
              <w:rPr>
                <w:rFonts w:asciiTheme="minorHAnsi" w:eastAsia="Times New Roman" w:hAnsiTheme="minorHAnsi" w:cstheme="minorHAnsi"/>
                <w:b/>
                <w:bCs/>
                <w:sz w:val="18"/>
                <w:szCs w:val="18"/>
                <w:lang w:val="en-US"/>
              </w:rPr>
              <w:t>servicios</w:t>
            </w:r>
            <w:proofErr w:type="spellEnd"/>
          </w:p>
        </w:tc>
        <w:tc>
          <w:tcPr>
            <w:tcW w:w="1440" w:type="dxa"/>
            <w:tcBorders>
              <w:top w:val="single" w:sz="4" w:space="0" w:color="000000"/>
              <w:left w:val="nil"/>
              <w:bottom w:val="nil"/>
              <w:right w:val="single" w:sz="4" w:space="0" w:color="000000"/>
            </w:tcBorders>
            <w:shd w:val="clear" w:color="000000" w:fill="FFCC00"/>
            <w:vAlign w:val="bottom"/>
            <w:hideMark/>
          </w:tcPr>
          <w:p w:rsidR="000762DF" w:rsidRPr="00721061" w:rsidRDefault="000762DF" w:rsidP="00FF7A02">
            <w:pPr>
              <w:spacing w:line="240" w:lineRule="auto"/>
              <w:jc w:val="both"/>
              <w:rPr>
                <w:rFonts w:asciiTheme="minorHAnsi" w:eastAsia="Times New Roman" w:hAnsiTheme="minorHAnsi" w:cstheme="minorHAnsi"/>
                <w:b/>
                <w:bCs/>
                <w:sz w:val="18"/>
                <w:szCs w:val="18"/>
                <w:lang w:val="es-ES_tradnl"/>
                <w:rPrChange w:id="77" w:author="Marcos" w:date="2012-11-06T16:04:00Z">
                  <w:rPr>
                    <w:rFonts w:asciiTheme="minorHAnsi" w:eastAsia="Times New Roman" w:hAnsiTheme="minorHAnsi" w:cstheme="minorHAnsi"/>
                    <w:b/>
                    <w:bCs/>
                    <w:sz w:val="18"/>
                    <w:szCs w:val="18"/>
                    <w:lang w:val="en-US"/>
                  </w:rPr>
                </w:rPrChange>
              </w:rPr>
            </w:pPr>
            <w:r w:rsidRPr="00721061">
              <w:rPr>
                <w:rFonts w:asciiTheme="minorHAnsi" w:eastAsia="Times New Roman" w:hAnsiTheme="minorHAnsi" w:cstheme="minorHAnsi"/>
                <w:b/>
                <w:bCs/>
                <w:sz w:val="18"/>
                <w:szCs w:val="18"/>
                <w:lang w:val="es-ES_tradnl"/>
                <w:rPrChange w:id="78" w:author="Marcos" w:date="2012-11-06T16:04:00Z">
                  <w:rPr>
                    <w:rFonts w:asciiTheme="minorHAnsi" w:eastAsia="Times New Roman" w:hAnsiTheme="minorHAnsi" w:cstheme="minorHAnsi"/>
                    <w:b/>
                    <w:bCs/>
                    <w:sz w:val="18"/>
                    <w:szCs w:val="18"/>
                    <w:lang w:val="en-US"/>
                  </w:rPr>
                </w:rPrChange>
              </w:rPr>
              <w:t>Facilidad para migrar entre protocolos</w:t>
            </w:r>
          </w:p>
        </w:tc>
        <w:tc>
          <w:tcPr>
            <w:tcW w:w="1980" w:type="dxa"/>
            <w:tcBorders>
              <w:top w:val="single" w:sz="4" w:space="0" w:color="000000"/>
              <w:left w:val="nil"/>
              <w:bottom w:val="nil"/>
              <w:right w:val="single" w:sz="4" w:space="0" w:color="000000"/>
            </w:tcBorders>
            <w:shd w:val="clear" w:color="000000" w:fill="FFCC00"/>
            <w:vAlign w:val="bottom"/>
            <w:hideMark/>
          </w:tcPr>
          <w:p w:rsidR="000762DF" w:rsidRPr="00721061" w:rsidRDefault="000762DF" w:rsidP="00FF7A02">
            <w:pPr>
              <w:spacing w:line="240" w:lineRule="auto"/>
              <w:jc w:val="both"/>
              <w:rPr>
                <w:rFonts w:asciiTheme="minorHAnsi" w:eastAsia="Times New Roman" w:hAnsiTheme="minorHAnsi" w:cstheme="minorHAnsi"/>
                <w:b/>
                <w:bCs/>
                <w:sz w:val="18"/>
                <w:szCs w:val="18"/>
                <w:lang w:val="es-ES_tradnl"/>
                <w:rPrChange w:id="79" w:author="Marcos" w:date="2012-11-06T16:04:00Z">
                  <w:rPr>
                    <w:rFonts w:asciiTheme="minorHAnsi" w:eastAsia="Times New Roman" w:hAnsiTheme="minorHAnsi" w:cstheme="minorHAnsi"/>
                    <w:b/>
                    <w:bCs/>
                    <w:sz w:val="18"/>
                    <w:szCs w:val="18"/>
                    <w:lang w:val="en-US"/>
                  </w:rPr>
                </w:rPrChange>
              </w:rPr>
            </w:pPr>
            <w:r w:rsidRPr="00721061">
              <w:rPr>
                <w:rFonts w:asciiTheme="minorHAnsi" w:eastAsia="Times New Roman" w:hAnsiTheme="minorHAnsi" w:cstheme="minorHAnsi"/>
                <w:b/>
                <w:bCs/>
                <w:sz w:val="18"/>
                <w:szCs w:val="18"/>
                <w:lang w:val="es-ES_tradnl"/>
                <w:rPrChange w:id="80" w:author="Marcos" w:date="2012-11-06T16:04:00Z">
                  <w:rPr>
                    <w:rFonts w:asciiTheme="minorHAnsi" w:eastAsia="Times New Roman" w:hAnsiTheme="minorHAnsi" w:cstheme="minorHAnsi"/>
                    <w:b/>
                    <w:bCs/>
                    <w:sz w:val="18"/>
                    <w:szCs w:val="18"/>
                    <w:lang w:val="en-US"/>
                  </w:rPr>
                </w:rPrChange>
              </w:rPr>
              <w:t>Provee mecanismos para migrar desde otro framework</w:t>
            </w:r>
          </w:p>
        </w:tc>
        <w:tc>
          <w:tcPr>
            <w:tcW w:w="1530" w:type="dxa"/>
            <w:tcBorders>
              <w:top w:val="single" w:sz="4" w:space="0" w:color="000000"/>
              <w:left w:val="nil"/>
              <w:bottom w:val="nil"/>
              <w:right w:val="single" w:sz="4" w:space="0" w:color="000000"/>
            </w:tcBorders>
            <w:shd w:val="clear" w:color="000000" w:fill="FFCC00"/>
            <w:vAlign w:val="bottom"/>
            <w:hideMark/>
          </w:tcPr>
          <w:p w:rsidR="000762DF" w:rsidRPr="000762DF" w:rsidRDefault="000762DF" w:rsidP="00FF7A02">
            <w:pPr>
              <w:spacing w:line="240" w:lineRule="auto"/>
              <w:jc w:val="both"/>
              <w:rPr>
                <w:rFonts w:asciiTheme="minorHAnsi" w:eastAsia="Times New Roman" w:hAnsiTheme="minorHAnsi" w:cstheme="minorHAnsi"/>
                <w:b/>
                <w:bCs/>
                <w:sz w:val="18"/>
                <w:szCs w:val="18"/>
                <w:lang w:val="en-US"/>
              </w:rPr>
            </w:pPr>
            <w:proofErr w:type="spellStart"/>
            <w:r w:rsidRPr="000762DF">
              <w:rPr>
                <w:rFonts w:asciiTheme="minorHAnsi" w:eastAsia="Times New Roman" w:hAnsiTheme="minorHAnsi" w:cstheme="minorHAnsi"/>
                <w:b/>
                <w:bCs/>
                <w:sz w:val="18"/>
                <w:szCs w:val="18"/>
                <w:lang w:val="en-US"/>
              </w:rPr>
              <w:t>Provee</w:t>
            </w:r>
            <w:proofErr w:type="spellEnd"/>
            <w:r w:rsidRPr="000762DF">
              <w:rPr>
                <w:rFonts w:asciiTheme="minorHAnsi" w:eastAsia="Times New Roman" w:hAnsiTheme="minorHAnsi" w:cstheme="minorHAnsi"/>
                <w:b/>
                <w:bCs/>
                <w:sz w:val="18"/>
                <w:szCs w:val="18"/>
                <w:lang w:val="en-US"/>
              </w:rPr>
              <w:t xml:space="preserve"> </w:t>
            </w:r>
            <w:proofErr w:type="spellStart"/>
            <w:r w:rsidRPr="000762DF">
              <w:rPr>
                <w:rFonts w:asciiTheme="minorHAnsi" w:eastAsia="Times New Roman" w:hAnsiTheme="minorHAnsi" w:cstheme="minorHAnsi"/>
                <w:b/>
                <w:bCs/>
                <w:sz w:val="18"/>
                <w:szCs w:val="18"/>
                <w:lang w:val="en-US"/>
              </w:rPr>
              <w:t>archivos</w:t>
            </w:r>
            <w:proofErr w:type="spellEnd"/>
            <w:r w:rsidRPr="000762DF">
              <w:rPr>
                <w:rFonts w:asciiTheme="minorHAnsi" w:eastAsia="Times New Roman" w:hAnsiTheme="minorHAnsi" w:cstheme="minorHAnsi"/>
                <w:b/>
                <w:bCs/>
                <w:sz w:val="18"/>
                <w:szCs w:val="18"/>
                <w:lang w:val="en-US"/>
              </w:rPr>
              <w:t xml:space="preserve"> de </w:t>
            </w:r>
            <w:proofErr w:type="spellStart"/>
            <w:r w:rsidRPr="000762DF">
              <w:rPr>
                <w:rFonts w:asciiTheme="minorHAnsi" w:eastAsia="Times New Roman" w:hAnsiTheme="minorHAnsi" w:cstheme="minorHAnsi"/>
                <w:b/>
                <w:bCs/>
                <w:sz w:val="18"/>
                <w:szCs w:val="18"/>
                <w:lang w:val="en-US"/>
              </w:rPr>
              <w:t>configuración</w:t>
            </w:r>
            <w:proofErr w:type="spellEnd"/>
          </w:p>
        </w:tc>
        <w:tc>
          <w:tcPr>
            <w:tcW w:w="1800" w:type="dxa"/>
            <w:tcBorders>
              <w:top w:val="single" w:sz="4" w:space="0" w:color="000000"/>
              <w:left w:val="nil"/>
              <w:bottom w:val="nil"/>
              <w:right w:val="single" w:sz="4" w:space="0" w:color="000000"/>
            </w:tcBorders>
            <w:shd w:val="clear" w:color="000000" w:fill="FFCC00"/>
            <w:vAlign w:val="bottom"/>
            <w:hideMark/>
          </w:tcPr>
          <w:p w:rsidR="000762DF" w:rsidRPr="00721061" w:rsidRDefault="000762DF" w:rsidP="00FF7A02">
            <w:pPr>
              <w:spacing w:line="240" w:lineRule="auto"/>
              <w:jc w:val="both"/>
              <w:rPr>
                <w:rFonts w:asciiTheme="minorHAnsi" w:eastAsia="Times New Roman" w:hAnsiTheme="minorHAnsi" w:cstheme="minorHAnsi"/>
                <w:b/>
                <w:bCs/>
                <w:sz w:val="18"/>
                <w:szCs w:val="18"/>
                <w:lang w:val="es-ES_tradnl"/>
                <w:rPrChange w:id="81" w:author="Marcos" w:date="2012-11-06T16:04:00Z">
                  <w:rPr>
                    <w:rFonts w:asciiTheme="minorHAnsi" w:eastAsia="Times New Roman" w:hAnsiTheme="minorHAnsi" w:cstheme="minorHAnsi"/>
                    <w:b/>
                    <w:bCs/>
                    <w:sz w:val="18"/>
                    <w:szCs w:val="18"/>
                    <w:lang w:val="en-US"/>
                  </w:rPr>
                </w:rPrChange>
              </w:rPr>
            </w:pPr>
            <w:r w:rsidRPr="00721061">
              <w:rPr>
                <w:rFonts w:asciiTheme="minorHAnsi" w:eastAsia="Times New Roman" w:hAnsiTheme="minorHAnsi" w:cstheme="minorHAnsi"/>
                <w:b/>
                <w:bCs/>
                <w:sz w:val="18"/>
                <w:szCs w:val="18"/>
                <w:lang w:val="es-ES_tradnl"/>
                <w:rPrChange w:id="82" w:author="Marcos" w:date="2012-11-06T16:04:00Z">
                  <w:rPr>
                    <w:rFonts w:asciiTheme="minorHAnsi" w:eastAsia="Times New Roman" w:hAnsiTheme="minorHAnsi" w:cstheme="minorHAnsi"/>
                    <w:b/>
                    <w:bCs/>
                    <w:sz w:val="18"/>
                    <w:szCs w:val="18"/>
                    <w:lang w:val="en-US"/>
                  </w:rPr>
                </w:rPrChange>
              </w:rPr>
              <w:t xml:space="preserve">Provee </w:t>
            </w:r>
            <w:proofErr w:type="spellStart"/>
            <w:r w:rsidRPr="00721061">
              <w:rPr>
                <w:rFonts w:asciiTheme="minorHAnsi" w:eastAsia="Times New Roman" w:hAnsiTheme="minorHAnsi" w:cstheme="minorHAnsi"/>
                <w:b/>
                <w:bCs/>
                <w:sz w:val="18"/>
                <w:szCs w:val="18"/>
                <w:lang w:val="es-ES_tradnl"/>
                <w:rPrChange w:id="83" w:author="Marcos" w:date="2012-11-06T16:04:00Z">
                  <w:rPr>
                    <w:rFonts w:asciiTheme="minorHAnsi" w:eastAsia="Times New Roman" w:hAnsiTheme="minorHAnsi" w:cstheme="minorHAnsi"/>
                    <w:b/>
                    <w:bCs/>
                    <w:sz w:val="18"/>
                    <w:szCs w:val="18"/>
                    <w:lang w:val="en-US"/>
                  </w:rPr>
                </w:rPrChange>
              </w:rPr>
              <w:t>factories</w:t>
            </w:r>
            <w:proofErr w:type="spellEnd"/>
            <w:r w:rsidRPr="00721061">
              <w:rPr>
                <w:rFonts w:asciiTheme="minorHAnsi" w:eastAsia="Times New Roman" w:hAnsiTheme="minorHAnsi" w:cstheme="minorHAnsi"/>
                <w:b/>
                <w:bCs/>
                <w:sz w:val="18"/>
                <w:szCs w:val="18"/>
                <w:lang w:val="es-ES_tradnl"/>
                <w:rPrChange w:id="84" w:author="Marcos" w:date="2012-11-06T16:04:00Z">
                  <w:rPr>
                    <w:rFonts w:asciiTheme="minorHAnsi" w:eastAsia="Times New Roman" w:hAnsiTheme="minorHAnsi" w:cstheme="minorHAnsi"/>
                    <w:b/>
                    <w:bCs/>
                    <w:sz w:val="18"/>
                    <w:szCs w:val="18"/>
                    <w:lang w:val="en-US"/>
                  </w:rPr>
                </w:rPrChange>
              </w:rPr>
              <w:t xml:space="preserve"> para instanciar servicios</w:t>
            </w:r>
          </w:p>
        </w:tc>
      </w:tr>
      <w:tr w:rsidR="00D501A5" w:rsidRPr="000762DF" w:rsidTr="00D07C70">
        <w:trPr>
          <w:trHeight w:val="255"/>
        </w:trPr>
        <w:tc>
          <w:tcPr>
            <w:tcW w:w="1194" w:type="dxa"/>
            <w:tcBorders>
              <w:top w:val="single" w:sz="4" w:space="0" w:color="000000"/>
              <w:left w:val="single" w:sz="4" w:space="0" w:color="000000"/>
              <w:bottom w:val="single" w:sz="4" w:space="0" w:color="000000"/>
              <w:right w:val="single" w:sz="4" w:space="0" w:color="000000"/>
            </w:tcBorders>
            <w:shd w:val="clear" w:color="000000" w:fill="F9CB9C"/>
            <w:vAlign w:val="bottom"/>
            <w:hideMark/>
          </w:tcPr>
          <w:p w:rsidR="00D501A5" w:rsidRPr="000762DF" w:rsidRDefault="00D501A5" w:rsidP="00FF7A02">
            <w:pPr>
              <w:spacing w:line="240" w:lineRule="auto"/>
              <w:jc w:val="both"/>
              <w:rPr>
                <w:rFonts w:asciiTheme="minorHAnsi" w:eastAsia="Times New Roman" w:hAnsiTheme="minorHAnsi" w:cstheme="minorHAnsi"/>
                <w:b/>
                <w:bCs/>
                <w:sz w:val="18"/>
                <w:szCs w:val="18"/>
                <w:lang w:val="en-US"/>
              </w:rPr>
            </w:pPr>
            <w:proofErr w:type="spellStart"/>
            <w:r w:rsidRPr="000762DF">
              <w:rPr>
                <w:rFonts w:asciiTheme="minorHAnsi" w:eastAsia="Times New Roman" w:hAnsiTheme="minorHAnsi" w:cstheme="minorHAnsi"/>
                <w:b/>
                <w:bCs/>
                <w:sz w:val="18"/>
                <w:szCs w:val="18"/>
                <w:lang w:val="en-US"/>
              </w:rPr>
              <w:lastRenderedPageBreak/>
              <w:t>libcloud</w:t>
            </w:r>
            <w:proofErr w:type="spellEnd"/>
          </w:p>
        </w:tc>
        <w:tc>
          <w:tcPr>
            <w:tcW w:w="1440" w:type="dxa"/>
            <w:tcBorders>
              <w:top w:val="single" w:sz="4" w:space="0" w:color="000000"/>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Facil</w:t>
            </w:r>
            <w:proofErr w:type="spellEnd"/>
          </w:p>
        </w:tc>
        <w:tc>
          <w:tcPr>
            <w:tcW w:w="1440" w:type="dxa"/>
            <w:tcBorders>
              <w:top w:val="single" w:sz="4" w:space="0" w:color="000000"/>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proofErr w:type="spellStart"/>
            <w:r w:rsidRPr="000762DF">
              <w:rPr>
                <w:rFonts w:asciiTheme="minorHAnsi" w:eastAsia="Times New Roman" w:hAnsiTheme="minorHAnsi" w:cstheme="minorHAnsi"/>
                <w:sz w:val="18"/>
                <w:szCs w:val="18"/>
                <w:lang w:val="en-US"/>
              </w:rPr>
              <w:t>Facil</w:t>
            </w:r>
            <w:proofErr w:type="spellEnd"/>
          </w:p>
        </w:tc>
        <w:tc>
          <w:tcPr>
            <w:tcW w:w="1980" w:type="dxa"/>
            <w:tcBorders>
              <w:top w:val="single" w:sz="4" w:space="0" w:color="000000"/>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530" w:type="dxa"/>
            <w:tcBorders>
              <w:top w:val="single" w:sz="4" w:space="0" w:color="000000"/>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800" w:type="dxa"/>
            <w:tcBorders>
              <w:top w:val="single" w:sz="4" w:space="0" w:color="000000"/>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r>
      <w:tr w:rsidR="00D501A5" w:rsidRPr="000762DF"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0762DF" w:rsidRDefault="00D501A5" w:rsidP="00FF7A02">
            <w:pPr>
              <w:spacing w:line="240" w:lineRule="auto"/>
              <w:jc w:val="both"/>
              <w:rPr>
                <w:rFonts w:asciiTheme="minorHAnsi" w:eastAsia="Times New Roman" w:hAnsiTheme="minorHAnsi" w:cstheme="minorHAnsi"/>
                <w:b/>
                <w:bCs/>
                <w:sz w:val="18"/>
                <w:szCs w:val="18"/>
                <w:lang w:val="en-US"/>
              </w:rPr>
            </w:pPr>
            <w:r w:rsidRPr="000762DF">
              <w:rPr>
                <w:rFonts w:asciiTheme="minorHAnsi" w:eastAsia="Times New Roman" w:hAnsiTheme="minorHAnsi" w:cstheme="minorHAnsi"/>
                <w:b/>
                <w:bCs/>
                <w:sz w:val="18"/>
                <w:szCs w:val="18"/>
                <w:lang w:val="en-US"/>
              </w:rPr>
              <w:t>jClouds</w:t>
            </w:r>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Facil</w:t>
            </w:r>
            <w:proofErr w:type="spellEnd"/>
          </w:p>
        </w:tc>
        <w:tc>
          <w:tcPr>
            <w:tcW w:w="144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proofErr w:type="spellStart"/>
            <w:r w:rsidRPr="000762DF">
              <w:rPr>
                <w:rFonts w:asciiTheme="minorHAnsi" w:eastAsia="Times New Roman" w:hAnsiTheme="minorHAnsi" w:cstheme="minorHAnsi"/>
                <w:sz w:val="18"/>
                <w:szCs w:val="18"/>
                <w:lang w:val="en-US"/>
              </w:rPr>
              <w:t>Facil</w:t>
            </w:r>
            <w:proofErr w:type="spellEnd"/>
          </w:p>
        </w:tc>
        <w:tc>
          <w:tcPr>
            <w:tcW w:w="198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53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80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r>
      <w:tr w:rsidR="00D501A5" w:rsidRPr="000762DF"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0762DF" w:rsidRDefault="00D501A5" w:rsidP="00FF7A02">
            <w:pPr>
              <w:spacing w:line="240" w:lineRule="auto"/>
              <w:jc w:val="both"/>
              <w:rPr>
                <w:rFonts w:asciiTheme="minorHAnsi" w:eastAsia="Times New Roman" w:hAnsiTheme="minorHAnsi" w:cstheme="minorHAnsi"/>
                <w:b/>
                <w:bCs/>
                <w:sz w:val="18"/>
                <w:szCs w:val="18"/>
                <w:lang w:val="en-US"/>
              </w:rPr>
            </w:pPr>
            <w:r w:rsidRPr="000762DF">
              <w:rPr>
                <w:rFonts w:asciiTheme="minorHAnsi" w:eastAsia="Times New Roman" w:hAnsiTheme="minorHAnsi" w:cstheme="minorHAnsi"/>
                <w:b/>
                <w:bCs/>
                <w:sz w:val="18"/>
                <w:szCs w:val="18"/>
                <w:lang w:val="en-US"/>
              </w:rPr>
              <w:t>Dasein</w:t>
            </w:r>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Dificil</w:t>
            </w:r>
            <w:proofErr w:type="spellEnd"/>
          </w:p>
        </w:tc>
        <w:tc>
          <w:tcPr>
            <w:tcW w:w="144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proofErr w:type="spellStart"/>
            <w:r w:rsidRPr="000762DF">
              <w:rPr>
                <w:rFonts w:asciiTheme="minorHAnsi" w:eastAsia="Times New Roman" w:hAnsiTheme="minorHAnsi" w:cstheme="minorHAnsi"/>
                <w:sz w:val="18"/>
                <w:szCs w:val="18"/>
                <w:lang w:val="en-US"/>
              </w:rPr>
              <w:t>Facil</w:t>
            </w:r>
            <w:proofErr w:type="spellEnd"/>
          </w:p>
        </w:tc>
        <w:tc>
          <w:tcPr>
            <w:tcW w:w="198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53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80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r>
      <w:tr w:rsidR="00D501A5" w:rsidRPr="000762DF"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0762DF" w:rsidRDefault="00D501A5" w:rsidP="00FF7A02">
            <w:pPr>
              <w:spacing w:line="240" w:lineRule="auto"/>
              <w:jc w:val="both"/>
              <w:rPr>
                <w:rFonts w:asciiTheme="minorHAnsi" w:eastAsia="Times New Roman" w:hAnsiTheme="minorHAnsi" w:cstheme="minorHAnsi"/>
                <w:b/>
                <w:bCs/>
                <w:sz w:val="18"/>
                <w:szCs w:val="18"/>
                <w:lang w:val="en-US"/>
              </w:rPr>
            </w:pPr>
            <w:r w:rsidRPr="000762DF">
              <w:rPr>
                <w:rFonts w:asciiTheme="minorHAnsi" w:eastAsia="Times New Roman" w:hAnsiTheme="minorHAnsi" w:cstheme="minorHAnsi"/>
                <w:b/>
                <w:bCs/>
                <w:sz w:val="18"/>
                <w:szCs w:val="18"/>
                <w:lang w:val="en-US"/>
              </w:rPr>
              <w:t>Deltacloud</w:t>
            </w:r>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Facil</w:t>
            </w:r>
            <w:proofErr w:type="spellEnd"/>
          </w:p>
        </w:tc>
        <w:tc>
          <w:tcPr>
            <w:tcW w:w="144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proofErr w:type="spellStart"/>
            <w:r w:rsidRPr="000762DF">
              <w:rPr>
                <w:rFonts w:asciiTheme="minorHAnsi" w:eastAsia="Times New Roman" w:hAnsiTheme="minorHAnsi" w:cstheme="minorHAnsi"/>
                <w:sz w:val="18"/>
                <w:szCs w:val="18"/>
                <w:lang w:val="en-US"/>
              </w:rPr>
              <w:t>Dificil</w:t>
            </w:r>
            <w:proofErr w:type="spellEnd"/>
          </w:p>
        </w:tc>
        <w:tc>
          <w:tcPr>
            <w:tcW w:w="198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53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80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r>
      <w:tr w:rsidR="00D501A5" w:rsidRPr="000762DF"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0762DF" w:rsidRDefault="00D501A5" w:rsidP="00FF7A02">
            <w:pPr>
              <w:spacing w:line="240" w:lineRule="auto"/>
              <w:jc w:val="both"/>
              <w:rPr>
                <w:rFonts w:asciiTheme="minorHAnsi" w:eastAsia="Times New Roman" w:hAnsiTheme="minorHAnsi" w:cstheme="minorHAnsi"/>
                <w:b/>
                <w:bCs/>
                <w:sz w:val="18"/>
                <w:szCs w:val="18"/>
                <w:lang w:val="en-US"/>
              </w:rPr>
            </w:pPr>
            <w:r w:rsidRPr="000762DF">
              <w:rPr>
                <w:rFonts w:asciiTheme="minorHAnsi" w:eastAsia="Times New Roman" w:hAnsiTheme="minorHAnsi" w:cstheme="minorHAnsi"/>
                <w:b/>
                <w:bCs/>
                <w:sz w:val="18"/>
                <w:szCs w:val="18"/>
                <w:lang w:val="en-US"/>
              </w:rPr>
              <w:t>JetS3t</w:t>
            </w:r>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Dificil</w:t>
            </w:r>
            <w:proofErr w:type="spellEnd"/>
          </w:p>
        </w:tc>
        <w:tc>
          <w:tcPr>
            <w:tcW w:w="144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proofErr w:type="spellStart"/>
            <w:r w:rsidRPr="000762DF">
              <w:rPr>
                <w:rFonts w:asciiTheme="minorHAnsi" w:eastAsia="Times New Roman" w:hAnsiTheme="minorHAnsi" w:cstheme="minorHAnsi"/>
                <w:sz w:val="18"/>
                <w:szCs w:val="18"/>
                <w:lang w:val="en-US"/>
              </w:rPr>
              <w:t>Dificil</w:t>
            </w:r>
            <w:proofErr w:type="spellEnd"/>
          </w:p>
        </w:tc>
        <w:tc>
          <w:tcPr>
            <w:tcW w:w="198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53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80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r>
      <w:tr w:rsidR="00D501A5" w:rsidRPr="000762DF"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0762DF" w:rsidRDefault="00D501A5" w:rsidP="00FF7A02">
            <w:pPr>
              <w:spacing w:line="240" w:lineRule="auto"/>
              <w:jc w:val="both"/>
              <w:rPr>
                <w:rFonts w:asciiTheme="minorHAnsi" w:eastAsia="Times New Roman" w:hAnsiTheme="minorHAnsi" w:cstheme="minorHAnsi"/>
                <w:b/>
                <w:bCs/>
                <w:sz w:val="18"/>
                <w:szCs w:val="18"/>
                <w:lang w:val="en-US"/>
              </w:rPr>
            </w:pPr>
            <w:proofErr w:type="spellStart"/>
            <w:r w:rsidRPr="000762DF">
              <w:rPr>
                <w:rFonts w:asciiTheme="minorHAnsi" w:eastAsia="Times New Roman" w:hAnsiTheme="minorHAnsi" w:cstheme="minorHAnsi"/>
                <w:b/>
                <w:bCs/>
                <w:sz w:val="18"/>
                <w:szCs w:val="18"/>
                <w:lang w:val="en-US"/>
              </w:rPr>
              <w:t>CloudLoop</w:t>
            </w:r>
            <w:proofErr w:type="spellEnd"/>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Facil</w:t>
            </w:r>
            <w:proofErr w:type="spellEnd"/>
          </w:p>
        </w:tc>
        <w:tc>
          <w:tcPr>
            <w:tcW w:w="144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proofErr w:type="spellStart"/>
            <w:r w:rsidRPr="000762DF">
              <w:rPr>
                <w:rFonts w:asciiTheme="minorHAnsi" w:eastAsia="Times New Roman" w:hAnsiTheme="minorHAnsi" w:cstheme="minorHAnsi"/>
                <w:sz w:val="18"/>
                <w:szCs w:val="18"/>
                <w:lang w:val="en-US"/>
              </w:rPr>
              <w:t>Facil</w:t>
            </w:r>
            <w:proofErr w:type="spellEnd"/>
          </w:p>
        </w:tc>
        <w:tc>
          <w:tcPr>
            <w:tcW w:w="198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53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Si</w:t>
            </w:r>
          </w:p>
        </w:tc>
        <w:tc>
          <w:tcPr>
            <w:tcW w:w="180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Si</w:t>
            </w:r>
          </w:p>
        </w:tc>
      </w:tr>
      <w:tr w:rsidR="00D501A5" w:rsidRPr="000762DF"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0762DF" w:rsidRDefault="00D501A5" w:rsidP="00FF7A02">
            <w:pPr>
              <w:spacing w:line="240" w:lineRule="auto"/>
              <w:jc w:val="both"/>
              <w:rPr>
                <w:rFonts w:asciiTheme="minorHAnsi" w:eastAsia="Times New Roman" w:hAnsiTheme="minorHAnsi" w:cstheme="minorHAnsi"/>
                <w:b/>
                <w:bCs/>
                <w:sz w:val="18"/>
                <w:szCs w:val="18"/>
                <w:lang w:val="en-US"/>
              </w:rPr>
            </w:pPr>
            <w:r w:rsidRPr="000762DF">
              <w:rPr>
                <w:rFonts w:asciiTheme="minorHAnsi" w:eastAsia="Times New Roman" w:hAnsiTheme="minorHAnsi" w:cstheme="minorHAnsi"/>
                <w:b/>
                <w:bCs/>
                <w:sz w:val="18"/>
                <w:szCs w:val="18"/>
                <w:lang w:val="en-US"/>
              </w:rPr>
              <w:t>Java-Storage</w:t>
            </w:r>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Facil</w:t>
            </w:r>
            <w:proofErr w:type="spellEnd"/>
          </w:p>
        </w:tc>
        <w:tc>
          <w:tcPr>
            <w:tcW w:w="144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proofErr w:type="spellStart"/>
            <w:r w:rsidRPr="000762DF">
              <w:rPr>
                <w:rFonts w:asciiTheme="minorHAnsi" w:eastAsia="Times New Roman" w:hAnsiTheme="minorHAnsi" w:cstheme="minorHAnsi"/>
                <w:sz w:val="18"/>
                <w:szCs w:val="18"/>
                <w:lang w:val="en-US"/>
              </w:rPr>
              <w:t>Facil</w:t>
            </w:r>
            <w:proofErr w:type="spellEnd"/>
          </w:p>
        </w:tc>
        <w:tc>
          <w:tcPr>
            <w:tcW w:w="198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53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80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r>
    </w:tbl>
    <w:p w:rsidR="00D501A5" w:rsidRDefault="00D501A5" w:rsidP="00D728AB">
      <w:pPr>
        <w:jc w:val="center"/>
        <w:rPr>
          <w:rFonts w:asciiTheme="minorHAnsi" w:hAnsiTheme="minorHAnsi" w:cstheme="minorHAnsi"/>
        </w:rPr>
      </w:pPr>
      <w:r>
        <w:rPr>
          <w:rFonts w:asciiTheme="minorHAnsi" w:hAnsiTheme="minorHAnsi" w:cstheme="minorHAnsi"/>
        </w:rPr>
        <w:t>Tabla 2.1 Capacidades de migración, configuración e inclusión de nuevos servicios</w:t>
      </w:r>
    </w:p>
    <w:sectPr w:rsidR="00D501A5" w:rsidSect="00BB1E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3" w:author="Marcos" w:date="2012-11-07T10:36:00Z" w:initials="M">
    <w:p w:rsidR="006A2D07" w:rsidRDefault="006A2D07">
      <w:pPr>
        <w:pStyle w:val="CommentText"/>
      </w:pPr>
      <w:r>
        <w:rPr>
          <w:rStyle w:val="CommentReference"/>
        </w:rPr>
        <w:annotationRef/>
      </w:r>
      <w:r>
        <w:t xml:space="preserve">Me parece que según lo que dijo </w:t>
      </w:r>
      <w:proofErr w:type="spellStart"/>
      <w:r>
        <w:t>Alvaro</w:t>
      </w:r>
      <w:proofErr w:type="spellEnd"/>
      <w:r>
        <w:t xml:space="preserve"> estos nombres deberían ir todos en español para mantener consistencia.</w:t>
      </w:r>
    </w:p>
  </w:comment>
  <w:comment w:id="26" w:author="Marcos" w:date="2012-11-06T18:04:00Z" w:initials="M">
    <w:p w:rsidR="00247F6A" w:rsidRDefault="00247F6A">
      <w:pPr>
        <w:pStyle w:val="CommentText"/>
      </w:pPr>
      <w:r>
        <w:rPr>
          <w:rStyle w:val="CommentReference"/>
        </w:rPr>
        <w:annotationRef/>
      </w:r>
      <w:r>
        <w:t xml:space="preserve">Como esto teóricamente es para gente que no tiene conocimiento de nada sería conveniente describir al pie que es </w:t>
      </w:r>
      <w:proofErr w:type="spellStart"/>
      <w:r>
        <w:t>javadoc</w:t>
      </w:r>
      <w:proofErr w:type="spellEnd"/>
      <w:r>
        <w:t xml:space="preserve">, o bien cambiar la palabra por documentación clara </w:t>
      </w:r>
      <w:r w:rsidR="00987AFB">
        <w:t xml:space="preserve">que acompañan </w:t>
      </w:r>
      <w:r>
        <w:t>…..</w:t>
      </w:r>
    </w:p>
  </w:comment>
  <w:comment w:id="27" w:author="Marcos" w:date="2012-11-06T18:07:00Z" w:initials="M">
    <w:p w:rsidR="00346559" w:rsidRDefault="00346559">
      <w:pPr>
        <w:pStyle w:val="CommentText"/>
      </w:pPr>
      <w:r>
        <w:rPr>
          <w:rStyle w:val="CommentReference"/>
        </w:rPr>
        <w:annotationRef/>
      </w:r>
      <w:r>
        <w:t>Esto lo agruparía primero todas las ventajas y después las desventajas o al revés pero no todo mezclado</w:t>
      </w:r>
    </w:p>
  </w:comment>
  <w:comment w:id="45" w:author="Marcos" w:date="2012-11-15T16:42:00Z" w:initials="M">
    <w:p w:rsidR="007F3759" w:rsidRDefault="007F3759">
      <w:pPr>
        <w:pStyle w:val="CommentText"/>
      </w:pPr>
      <w:r>
        <w:rPr>
          <w:rStyle w:val="CommentReference"/>
        </w:rPr>
        <w:annotationRef/>
      </w:r>
      <w:r>
        <w:t>Lo mismo que para el caso anterior.. agruparía por positivas y negativas.</w:t>
      </w:r>
    </w:p>
  </w:comment>
  <w:comment w:id="61" w:author="Marcos" w:date="2012-11-15T16:54:00Z" w:initials="M">
    <w:p w:rsidR="00B06A4E" w:rsidRDefault="00B06A4E">
      <w:pPr>
        <w:pStyle w:val="CommentText"/>
      </w:pPr>
      <w:r>
        <w:rPr>
          <w:rStyle w:val="CommentReference"/>
        </w:rPr>
        <w:annotationRef/>
      </w:r>
      <w:r>
        <w:t>=</w:t>
      </w:r>
      <w:r w:rsidR="006C4AE2">
        <w:t xml:space="preserve"> este y el resto de abajo</w:t>
      </w:r>
    </w:p>
    <w:p w:rsidR="006C4AE2" w:rsidRDefault="006C4AE2">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4706" w:rsidRDefault="00734706" w:rsidP="00E407A4">
      <w:pPr>
        <w:spacing w:line="240" w:lineRule="auto"/>
      </w:pPr>
      <w:r>
        <w:separator/>
      </w:r>
    </w:p>
  </w:endnote>
  <w:endnote w:type="continuationSeparator" w:id="0">
    <w:p w:rsidR="00734706" w:rsidRDefault="00734706" w:rsidP="00E407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4706" w:rsidRDefault="00734706" w:rsidP="00E407A4">
      <w:pPr>
        <w:spacing w:line="240" w:lineRule="auto"/>
      </w:pPr>
      <w:r>
        <w:separator/>
      </w:r>
    </w:p>
  </w:footnote>
  <w:footnote w:type="continuationSeparator" w:id="0">
    <w:p w:rsidR="00734706" w:rsidRDefault="00734706" w:rsidP="00E407A4">
      <w:pPr>
        <w:spacing w:line="240" w:lineRule="auto"/>
      </w:pPr>
      <w:r>
        <w:continuationSeparator/>
      </w:r>
    </w:p>
  </w:footnote>
  <w:footnote w:id="1">
    <w:p w:rsidR="00414559" w:rsidRDefault="00414559" w:rsidP="00414559">
      <w:r>
        <w:rPr>
          <w:vertAlign w:val="superscript"/>
        </w:rPr>
        <w:footnoteRef/>
      </w:r>
      <w:r>
        <w:rPr>
          <w:sz w:val="18"/>
        </w:rPr>
        <w:t xml:space="preserve"> </w:t>
      </w:r>
      <w:del w:id="37" w:author="Marcos" w:date="2012-11-15T16:42:00Z">
        <w:r w:rsidDel="00B06A4E">
          <w:rPr>
            <w:sz w:val="18"/>
          </w:rPr>
          <w:delText>Metodo</w:delText>
        </w:r>
      </w:del>
      <w:ins w:id="38" w:author="Marcos" w:date="2012-11-15T16:42:00Z">
        <w:r w:rsidR="00B06A4E">
          <w:rPr>
            <w:sz w:val="18"/>
          </w:rPr>
          <w:t>Método</w:t>
        </w:r>
      </w:ins>
      <w:r>
        <w:rPr>
          <w:sz w:val="18"/>
        </w:rPr>
        <w:t xml:space="preserve"> de upload utilizado por Amazon para soportar archivos mayores a 5GB, dividiendo el archivo en pequeños pedazos que se suben y almacenan por separado. </w:t>
      </w:r>
      <w:hyperlink r:id="rId1" w:history="1">
        <w:r>
          <w:rPr>
            <w:rStyle w:val="Hyperlink"/>
            <w:color w:val="000099"/>
            <w:sz w:val="18"/>
          </w:rPr>
          <w:t>http://aws.typepad.com/aws/2010/11/amazon-s3-multipart-upload.html</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2FEC"/>
    <w:multiLevelType w:val="multilevel"/>
    <w:tmpl w:val="507860CC"/>
    <w:lvl w:ilvl="0">
      <w:start w:val="1"/>
      <w:numFmt w:val="bullet"/>
      <w:lvlText w:val="●"/>
      <w:lvlJc w:val="left"/>
      <w:pPr>
        <w:ind w:left="720" w:firstLine="36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highlight w:val="none"/>
        <w:u w:val="none"/>
        <w:effect w:val="none"/>
        <w:vertAlign w:val="baseline"/>
      </w:rPr>
    </w:lvl>
  </w:abstractNum>
  <w:abstractNum w:abstractNumId="1">
    <w:nsid w:val="2A344A01"/>
    <w:multiLevelType w:val="multilevel"/>
    <w:tmpl w:val="BD12E02C"/>
    <w:lvl w:ilvl="0">
      <w:start w:val="1"/>
      <w:numFmt w:val="bullet"/>
      <w:lvlText w:val="●"/>
      <w:lvlJc w:val="left"/>
      <w:pPr>
        <w:ind w:left="720" w:firstLine="36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highlight w:val="none"/>
        <w:u w:val="none"/>
        <w:effect w:val="none"/>
        <w:vertAlign w:val="baseline"/>
      </w:rPr>
    </w:lvl>
  </w:abstractNum>
  <w:abstractNum w:abstractNumId="2">
    <w:nsid w:val="3AC12BEA"/>
    <w:multiLevelType w:val="hybridMultilevel"/>
    <w:tmpl w:val="B2BEA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38553F"/>
    <w:multiLevelType w:val="multilevel"/>
    <w:tmpl w:val="2FD456B4"/>
    <w:lvl w:ilvl="0">
      <w:start w:val="1"/>
      <w:numFmt w:val="bullet"/>
      <w:lvlText w:val="●"/>
      <w:lvlJc w:val="left"/>
      <w:pPr>
        <w:ind w:left="720" w:firstLine="36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highlight w:val="none"/>
        <w:u w:val="none"/>
        <w:effect w:val="none"/>
        <w:vertAlign w:val="baseline"/>
      </w:rPr>
    </w:lvl>
  </w:abstractNum>
  <w:abstractNum w:abstractNumId="4">
    <w:nsid w:val="58127398"/>
    <w:multiLevelType w:val="multilevel"/>
    <w:tmpl w:val="D086261C"/>
    <w:lvl w:ilvl="0">
      <w:start w:val="1"/>
      <w:numFmt w:val="bullet"/>
      <w:lvlText w:val="●"/>
      <w:lvlJc w:val="left"/>
      <w:pPr>
        <w:ind w:left="720" w:firstLine="36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highlight w:val="none"/>
        <w:u w:val="none"/>
        <w:effect w:val="none"/>
        <w:vertAlign w:val="baseline"/>
      </w:rPr>
    </w:lvl>
  </w:abstractNum>
  <w:abstractNum w:abstractNumId="5">
    <w:nsid w:val="64F25BB1"/>
    <w:multiLevelType w:val="multilevel"/>
    <w:tmpl w:val="9EC0D424"/>
    <w:lvl w:ilvl="0">
      <w:start w:val="1"/>
      <w:numFmt w:val="bullet"/>
      <w:lvlText w:val="●"/>
      <w:lvlJc w:val="left"/>
      <w:pPr>
        <w:ind w:left="720" w:firstLine="36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highlight w:val="none"/>
        <w:u w:val="none"/>
        <w:effect w:val="none"/>
        <w:vertAlign w:val="baseline"/>
      </w:rPr>
    </w:lvl>
  </w:abstractNum>
  <w:abstractNum w:abstractNumId="6">
    <w:nsid w:val="75EC3527"/>
    <w:multiLevelType w:val="hybridMultilevel"/>
    <w:tmpl w:val="A4F03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B17DBB"/>
    <w:multiLevelType w:val="multilevel"/>
    <w:tmpl w:val="66E840BA"/>
    <w:lvl w:ilvl="0">
      <w:start w:val="1"/>
      <w:numFmt w:val="bullet"/>
      <w:lvlText w:val="●"/>
      <w:lvlJc w:val="left"/>
      <w:pPr>
        <w:ind w:left="720" w:firstLine="36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highlight w:val="none"/>
        <w:u w:val="none"/>
        <w:effect w:val="none"/>
        <w:vertAlign w:val="baseline"/>
      </w:rPr>
    </w:lvl>
  </w:abstractNum>
  <w:num w:numId="1">
    <w:abstractNumId w:val="6"/>
  </w:num>
  <w:num w:numId="2">
    <w:abstractNumId w:val="7"/>
  </w:num>
  <w:num w:numId="3">
    <w:abstractNumId w:val="5"/>
  </w:num>
  <w:num w:numId="4">
    <w:abstractNumId w:val="3"/>
  </w:num>
  <w:num w:numId="5">
    <w:abstractNumId w:val="0"/>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05A"/>
    <w:rsid w:val="00005C10"/>
    <w:rsid w:val="0000618B"/>
    <w:rsid w:val="000332A0"/>
    <w:rsid w:val="0005156C"/>
    <w:rsid w:val="00056E00"/>
    <w:rsid w:val="00065AFD"/>
    <w:rsid w:val="00073308"/>
    <w:rsid w:val="000762DF"/>
    <w:rsid w:val="00077699"/>
    <w:rsid w:val="00084143"/>
    <w:rsid w:val="000A09FE"/>
    <w:rsid w:val="000A1BA6"/>
    <w:rsid w:val="000A3346"/>
    <w:rsid w:val="000B2F06"/>
    <w:rsid w:val="000B60BA"/>
    <w:rsid w:val="000F7084"/>
    <w:rsid w:val="000F723C"/>
    <w:rsid w:val="00101B5E"/>
    <w:rsid w:val="001128A4"/>
    <w:rsid w:val="0012263A"/>
    <w:rsid w:val="00140142"/>
    <w:rsid w:val="00141B85"/>
    <w:rsid w:val="00152534"/>
    <w:rsid w:val="0016034C"/>
    <w:rsid w:val="001842D3"/>
    <w:rsid w:val="001967EE"/>
    <w:rsid w:val="001A0A95"/>
    <w:rsid w:val="001A4B71"/>
    <w:rsid w:val="001B5BBF"/>
    <w:rsid w:val="001C20C3"/>
    <w:rsid w:val="001E20B5"/>
    <w:rsid w:val="001F258D"/>
    <w:rsid w:val="001F6C24"/>
    <w:rsid w:val="002037E6"/>
    <w:rsid w:val="00203EF7"/>
    <w:rsid w:val="00212CA0"/>
    <w:rsid w:val="00224F0A"/>
    <w:rsid w:val="00226AF6"/>
    <w:rsid w:val="00243465"/>
    <w:rsid w:val="00247F6A"/>
    <w:rsid w:val="0025128B"/>
    <w:rsid w:val="002562E3"/>
    <w:rsid w:val="002A6A9A"/>
    <w:rsid w:val="002D2A65"/>
    <w:rsid w:val="002E2082"/>
    <w:rsid w:val="002E5E40"/>
    <w:rsid w:val="002F0FFC"/>
    <w:rsid w:val="002F1A9E"/>
    <w:rsid w:val="002F731A"/>
    <w:rsid w:val="0030007B"/>
    <w:rsid w:val="00302A3A"/>
    <w:rsid w:val="003060F3"/>
    <w:rsid w:val="0031592D"/>
    <w:rsid w:val="00316733"/>
    <w:rsid w:val="003171B5"/>
    <w:rsid w:val="0032025F"/>
    <w:rsid w:val="00325B59"/>
    <w:rsid w:val="00327503"/>
    <w:rsid w:val="0033179D"/>
    <w:rsid w:val="0033214D"/>
    <w:rsid w:val="00334FCE"/>
    <w:rsid w:val="00346559"/>
    <w:rsid w:val="003512FE"/>
    <w:rsid w:val="0035663A"/>
    <w:rsid w:val="00380C4F"/>
    <w:rsid w:val="00381022"/>
    <w:rsid w:val="003855DE"/>
    <w:rsid w:val="003963F5"/>
    <w:rsid w:val="003A5FCF"/>
    <w:rsid w:val="003C09A7"/>
    <w:rsid w:val="003C7B9E"/>
    <w:rsid w:val="003F4621"/>
    <w:rsid w:val="004141EF"/>
    <w:rsid w:val="00414559"/>
    <w:rsid w:val="00434277"/>
    <w:rsid w:val="00443A7F"/>
    <w:rsid w:val="00447A9C"/>
    <w:rsid w:val="00447F67"/>
    <w:rsid w:val="00461213"/>
    <w:rsid w:val="00470B9B"/>
    <w:rsid w:val="00471187"/>
    <w:rsid w:val="00480793"/>
    <w:rsid w:val="004A383C"/>
    <w:rsid w:val="004A4FF9"/>
    <w:rsid w:val="004A53B1"/>
    <w:rsid w:val="004C03E0"/>
    <w:rsid w:val="004C3367"/>
    <w:rsid w:val="004C60C2"/>
    <w:rsid w:val="004E194D"/>
    <w:rsid w:val="004E43B4"/>
    <w:rsid w:val="004F7893"/>
    <w:rsid w:val="00506BEB"/>
    <w:rsid w:val="00514AFE"/>
    <w:rsid w:val="00517B75"/>
    <w:rsid w:val="00525CC6"/>
    <w:rsid w:val="00552DF5"/>
    <w:rsid w:val="00554C32"/>
    <w:rsid w:val="00566802"/>
    <w:rsid w:val="00566E29"/>
    <w:rsid w:val="005715F5"/>
    <w:rsid w:val="00583A33"/>
    <w:rsid w:val="0059493C"/>
    <w:rsid w:val="005A1765"/>
    <w:rsid w:val="005A690E"/>
    <w:rsid w:val="005B1FCE"/>
    <w:rsid w:val="005C2D9D"/>
    <w:rsid w:val="005D2FC7"/>
    <w:rsid w:val="005E03C7"/>
    <w:rsid w:val="00603518"/>
    <w:rsid w:val="00622A30"/>
    <w:rsid w:val="006243AF"/>
    <w:rsid w:val="006258A0"/>
    <w:rsid w:val="00626338"/>
    <w:rsid w:val="006571EA"/>
    <w:rsid w:val="00660CF4"/>
    <w:rsid w:val="00674469"/>
    <w:rsid w:val="00685188"/>
    <w:rsid w:val="006A2D07"/>
    <w:rsid w:val="006B6DDF"/>
    <w:rsid w:val="006B74E7"/>
    <w:rsid w:val="006C168D"/>
    <w:rsid w:val="006C4AE2"/>
    <w:rsid w:val="006D38B7"/>
    <w:rsid w:val="006E5FC5"/>
    <w:rsid w:val="006E70D9"/>
    <w:rsid w:val="006E7664"/>
    <w:rsid w:val="006F1DD9"/>
    <w:rsid w:val="006F7210"/>
    <w:rsid w:val="0070249C"/>
    <w:rsid w:val="00721061"/>
    <w:rsid w:val="00723E3A"/>
    <w:rsid w:val="00727DCB"/>
    <w:rsid w:val="00734706"/>
    <w:rsid w:val="00740738"/>
    <w:rsid w:val="00741ADA"/>
    <w:rsid w:val="00743643"/>
    <w:rsid w:val="00751108"/>
    <w:rsid w:val="007639CE"/>
    <w:rsid w:val="00776CA5"/>
    <w:rsid w:val="0078760B"/>
    <w:rsid w:val="00787D38"/>
    <w:rsid w:val="00794583"/>
    <w:rsid w:val="007D5E24"/>
    <w:rsid w:val="007E5DCE"/>
    <w:rsid w:val="007F3759"/>
    <w:rsid w:val="007F5642"/>
    <w:rsid w:val="008105E7"/>
    <w:rsid w:val="00812AB0"/>
    <w:rsid w:val="00814AF7"/>
    <w:rsid w:val="00834416"/>
    <w:rsid w:val="0084483C"/>
    <w:rsid w:val="008B792D"/>
    <w:rsid w:val="008C07A1"/>
    <w:rsid w:val="008C6E05"/>
    <w:rsid w:val="008C7E6F"/>
    <w:rsid w:val="008F07F1"/>
    <w:rsid w:val="00900877"/>
    <w:rsid w:val="00925D8C"/>
    <w:rsid w:val="009300BA"/>
    <w:rsid w:val="009350F1"/>
    <w:rsid w:val="00952E36"/>
    <w:rsid w:val="0097288B"/>
    <w:rsid w:val="009824EA"/>
    <w:rsid w:val="00987AFB"/>
    <w:rsid w:val="009B0304"/>
    <w:rsid w:val="009B2609"/>
    <w:rsid w:val="009C5D1A"/>
    <w:rsid w:val="009D04ED"/>
    <w:rsid w:val="009D616F"/>
    <w:rsid w:val="009E5DA7"/>
    <w:rsid w:val="009E6582"/>
    <w:rsid w:val="009E71CD"/>
    <w:rsid w:val="009F36E1"/>
    <w:rsid w:val="00A0095C"/>
    <w:rsid w:val="00A0379D"/>
    <w:rsid w:val="00A07A25"/>
    <w:rsid w:val="00A20971"/>
    <w:rsid w:val="00A24547"/>
    <w:rsid w:val="00A3672D"/>
    <w:rsid w:val="00A41759"/>
    <w:rsid w:val="00A441EF"/>
    <w:rsid w:val="00A47BF7"/>
    <w:rsid w:val="00A562BC"/>
    <w:rsid w:val="00A74FC7"/>
    <w:rsid w:val="00A845F5"/>
    <w:rsid w:val="00A976F0"/>
    <w:rsid w:val="00AA1836"/>
    <w:rsid w:val="00AC025F"/>
    <w:rsid w:val="00AC2090"/>
    <w:rsid w:val="00AD52AA"/>
    <w:rsid w:val="00AE362A"/>
    <w:rsid w:val="00AE3831"/>
    <w:rsid w:val="00AE562B"/>
    <w:rsid w:val="00B03374"/>
    <w:rsid w:val="00B04E7C"/>
    <w:rsid w:val="00B06A4E"/>
    <w:rsid w:val="00B215A0"/>
    <w:rsid w:val="00B24DD4"/>
    <w:rsid w:val="00B328FB"/>
    <w:rsid w:val="00B40398"/>
    <w:rsid w:val="00B45344"/>
    <w:rsid w:val="00B521D7"/>
    <w:rsid w:val="00B55463"/>
    <w:rsid w:val="00B706C5"/>
    <w:rsid w:val="00B70B88"/>
    <w:rsid w:val="00B81743"/>
    <w:rsid w:val="00B83B17"/>
    <w:rsid w:val="00B91AB7"/>
    <w:rsid w:val="00B966CB"/>
    <w:rsid w:val="00BA37A7"/>
    <w:rsid w:val="00BB0314"/>
    <w:rsid w:val="00BB1CB5"/>
    <w:rsid w:val="00BB1E8A"/>
    <w:rsid w:val="00BB438C"/>
    <w:rsid w:val="00BD6484"/>
    <w:rsid w:val="00BE321C"/>
    <w:rsid w:val="00C04DB1"/>
    <w:rsid w:val="00C12DD6"/>
    <w:rsid w:val="00C168D2"/>
    <w:rsid w:val="00C75B1F"/>
    <w:rsid w:val="00CA55E9"/>
    <w:rsid w:val="00CB3601"/>
    <w:rsid w:val="00CC1ACD"/>
    <w:rsid w:val="00CC5A83"/>
    <w:rsid w:val="00CD013F"/>
    <w:rsid w:val="00CD1AC1"/>
    <w:rsid w:val="00CD462C"/>
    <w:rsid w:val="00D07738"/>
    <w:rsid w:val="00D07C70"/>
    <w:rsid w:val="00D12308"/>
    <w:rsid w:val="00D13E9D"/>
    <w:rsid w:val="00D323AE"/>
    <w:rsid w:val="00D3270E"/>
    <w:rsid w:val="00D3305A"/>
    <w:rsid w:val="00D4590B"/>
    <w:rsid w:val="00D501A5"/>
    <w:rsid w:val="00D570E8"/>
    <w:rsid w:val="00D5757D"/>
    <w:rsid w:val="00D728AB"/>
    <w:rsid w:val="00D854B3"/>
    <w:rsid w:val="00D91A8A"/>
    <w:rsid w:val="00D949F2"/>
    <w:rsid w:val="00D94B4A"/>
    <w:rsid w:val="00D97481"/>
    <w:rsid w:val="00DA0465"/>
    <w:rsid w:val="00DA22EB"/>
    <w:rsid w:val="00DB55DC"/>
    <w:rsid w:val="00DB65B8"/>
    <w:rsid w:val="00DC12B8"/>
    <w:rsid w:val="00DC7590"/>
    <w:rsid w:val="00DD311C"/>
    <w:rsid w:val="00DD5BBC"/>
    <w:rsid w:val="00DE4CD2"/>
    <w:rsid w:val="00DF2D32"/>
    <w:rsid w:val="00E11A00"/>
    <w:rsid w:val="00E159AA"/>
    <w:rsid w:val="00E36F18"/>
    <w:rsid w:val="00E407A4"/>
    <w:rsid w:val="00E4239F"/>
    <w:rsid w:val="00E43833"/>
    <w:rsid w:val="00E44625"/>
    <w:rsid w:val="00E45149"/>
    <w:rsid w:val="00E50660"/>
    <w:rsid w:val="00E8303F"/>
    <w:rsid w:val="00E97616"/>
    <w:rsid w:val="00EA0BA5"/>
    <w:rsid w:val="00EC7C22"/>
    <w:rsid w:val="00EF13A4"/>
    <w:rsid w:val="00EF4845"/>
    <w:rsid w:val="00EF6C3D"/>
    <w:rsid w:val="00F04D5C"/>
    <w:rsid w:val="00F132F6"/>
    <w:rsid w:val="00F2603D"/>
    <w:rsid w:val="00F32821"/>
    <w:rsid w:val="00F33427"/>
    <w:rsid w:val="00F607CF"/>
    <w:rsid w:val="00F74039"/>
    <w:rsid w:val="00F8508B"/>
    <w:rsid w:val="00FB722A"/>
    <w:rsid w:val="00FD41E2"/>
    <w:rsid w:val="00FD5485"/>
    <w:rsid w:val="00FE6B79"/>
    <w:rsid w:val="00FE7264"/>
    <w:rsid w:val="00FF7A0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w:hAnsi="Times New Roman" w:cs="Times New Roman"/>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0BA"/>
    <w:pPr>
      <w:spacing w:line="276" w:lineRule="auto"/>
    </w:pPr>
    <w:rPr>
      <w:rFonts w:ascii="Arial" w:hAnsi="Arial" w:cs="Arial"/>
      <w:color w:val="000000"/>
      <w:sz w:val="22"/>
      <w:szCs w:val="22"/>
    </w:rPr>
  </w:style>
  <w:style w:type="paragraph" w:styleId="Heading1">
    <w:name w:val="heading 1"/>
    <w:basedOn w:val="Normal"/>
    <w:next w:val="Normal"/>
    <w:link w:val="Heading1Char"/>
    <w:qFormat/>
    <w:rsid w:val="003A5FCF"/>
    <w:pPr>
      <w:spacing w:before="480" w:after="120" w:line="240" w:lineRule="auto"/>
      <w:outlineLvl w:val="0"/>
    </w:pPr>
    <w:rPr>
      <w:b/>
      <w:bCs/>
      <w:color w:val="111111"/>
      <w:sz w:val="36"/>
      <w:szCs w:val="48"/>
    </w:rPr>
  </w:style>
  <w:style w:type="paragraph" w:styleId="Heading2">
    <w:name w:val="heading 2"/>
    <w:basedOn w:val="Normal"/>
    <w:next w:val="Normal"/>
    <w:link w:val="Heading2Char"/>
    <w:qFormat/>
    <w:rsid w:val="003A5FCF"/>
    <w:pPr>
      <w:spacing w:before="360" w:after="80" w:line="240" w:lineRule="auto"/>
      <w:outlineLvl w:val="1"/>
    </w:pPr>
    <w:rPr>
      <w:b/>
      <w:bCs/>
      <w:color w:val="220000"/>
      <w:sz w:val="32"/>
      <w:szCs w:val="36"/>
      <w:lang w:eastAsia="es-AR"/>
    </w:rPr>
  </w:style>
  <w:style w:type="paragraph" w:styleId="Heading3">
    <w:name w:val="heading 3"/>
    <w:basedOn w:val="Normal"/>
    <w:next w:val="Normal"/>
    <w:link w:val="Heading3Char"/>
    <w:qFormat/>
    <w:rsid w:val="003A5FCF"/>
    <w:pPr>
      <w:spacing w:before="280" w:after="80" w:line="240" w:lineRule="auto"/>
      <w:outlineLvl w:val="2"/>
    </w:pPr>
    <w:rPr>
      <w:b/>
      <w:bCs/>
      <w:color w:val="00002A"/>
      <w:sz w:val="28"/>
      <w:szCs w:val="28"/>
    </w:rPr>
  </w:style>
  <w:style w:type="paragraph" w:styleId="Heading4">
    <w:name w:val="heading 4"/>
    <w:basedOn w:val="Normal"/>
    <w:next w:val="Normal"/>
    <w:link w:val="Heading4Char"/>
    <w:qFormat/>
    <w:rsid w:val="003A5FCF"/>
    <w:pPr>
      <w:spacing w:before="240" w:after="40" w:line="240" w:lineRule="auto"/>
      <w:outlineLvl w:val="3"/>
    </w:pPr>
    <w:rPr>
      <w:b/>
      <w:bCs/>
      <w:sz w:val="24"/>
      <w:szCs w:val="24"/>
    </w:rPr>
  </w:style>
  <w:style w:type="paragraph" w:styleId="Heading5">
    <w:name w:val="heading 5"/>
    <w:basedOn w:val="Normal"/>
    <w:next w:val="Normal"/>
    <w:link w:val="Heading5Char"/>
    <w:qFormat/>
    <w:rsid w:val="003A5FCF"/>
    <w:pPr>
      <w:spacing w:before="220" w:after="40" w:line="240" w:lineRule="auto"/>
      <w:outlineLvl w:val="4"/>
    </w:pPr>
    <w:rPr>
      <w:b/>
      <w:bCs/>
    </w:rPr>
  </w:style>
  <w:style w:type="paragraph" w:styleId="Heading6">
    <w:name w:val="heading 6"/>
    <w:basedOn w:val="Normal"/>
    <w:next w:val="Normal"/>
    <w:link w:val="Heading6Char"/>
    <w:qFormat/>
    <w:rsid w:val="003A5FCF"/>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5FCF"/>
    <w:rPr>
      <w:rFonts w:ascii="Arial" w:eastAsia="Arial" w:hAnsi="Arial" w:cs="Arial"/>
      <w:b/>
      <w:bCs/>
      <w:color w:val="111111"/>
      <w:sz w:val="36"/>
      <w:szCs w:val="48"/>
    </w:rPr>
  </w:style>
  <w:style w:type="character" w:customStyle="1" w:styleId="Heading2Char">
    <w:name w:val="Heading 2 Char"/>
    <w:link w:val="Heading2"/>
    <w:rsid w:val="003A5FCF"/>
    <w:rPr>
      <w:rFonts w:ascii="Arial" w:eastAsia="Arial" w:hAnsi="Arial" w:cs="Arial"/>
      <w:b/>
      <w:bCs/>
      <w:color w:val="220000"/>
      <w:sz w:val="32"/>
      <w:szCs w:val="36"/>
      <w:lang w:eastAsia="es-AR"/>
    </w:rPr>
  </w:style>
  <w:style w:type="character" w:customStyle="1" w:styleId="Heading3Char">
    <w:name w:val="Heading 3 Char"/>
    <w:link w:val="Heading3"/>
    <w:rsid w:val="003A5FCF"/>
    <w:rPr>
      <w:rFonts w:ascii="Arial" w:eastAsia="Arial" w:hAnsi="Arial" w:cs="Arial"/>
      <w:b/>
      <w:bCs/>
      <w:color w:val="00002A"/>
      <w:sz w:val="28"/>
      <w:szCs w:val="28"/>
    </w:rPr>
  </w:style>
  <w:style w:type="character" w:customStyle="1" w:styleId="Heading4Char">
    <w:name w:val="Heading 4 Char"/>
    <w:basedOn w:val="DefaultParagraphFont"/>
    <w:link w:val="Heading4"/>
    <w:rsid w:val="003A5FCF"/>
    <w:rPr>
      <w:rFonts w:ascii="Arial" w:eastAsia="Arial" w:hAnsi="Arial" w:cs="Arial"/>
      <w:b/>
      <w:bCs/>
      <w:color w:val="000000"/>
      <w:sz w:val="24"/>
      <w:szCs w:val="24"/>
    </w:rPr>
  </w:style>
  <w:style w:type="character" w:customStyle="1" w:styleId="Heading5Char">
    <w:name w:val="Heading 5 Char"/>
    <w:basedOn w:val="DefaultParagraphFont"/>
    <w:link w:val="Heading5"/>
    <w:rsid w:val="003A5FCF"/>
    <w:rPr>
      <w:rFonts w:ascii="Arial" w:eastAsia="Arial" w:hAnsi="Arial" w:cs="Arial"/>
      <w:b/>
      <w:bCs/>
      <w:color w:val="000000"/>
      <w:sz w:val="22"/>
      <w:szCs w:val="22"/>
    </w:rPr>
  </w:style>
  <w:style w:type="character" w:customStyle="1" w:styleId="Heading6Char">
    <w:name w:val="Heading 6 Char"/>
    <w:basedOn w:val="DefaultParagraphFont"/>
    <w:link w:val="Heading6"/>
    <w:rsid w:val="003A5FCF"/>
    <w:rPr>
      <w:rFonts w:ascii="Arial" w:eastAsia="Arial" w:hAnsi="Arial" w:cs="Arial"/>
      <w:b/>
      <w:bCs/>
      <w:color w:val="000000"/>
    </w:rPr>
  </w:style>
  <w:style w:type="paragraph" w:styleId="Title">
    <w:name w:val="Title"/>
    <w:basedOn w:val="Normal"/>
    <w:next w:val="Normal"/>
    <w:link w:val="TitleChar"/>
    <w:qFormat/>
    <w:rsid w:val="003A5FCF"/>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rsid w:val="003A5FCF"/>
    <w:rPr>
      <w:rFonts w:ascii="Cambria" w:hAnsi="Cambria"/>
      <w:b/>
      <w:bCs/>
      <w:color w:val="000000"/>
      <w:kern w:val="28"/>
      <w:sz w:val="32"/>
      <w:szCs w:val="32"/>
    </w:rPr>
  </w:style>
  <w:style w:type="character" w:styleId="Emphasis">
    <w:name w:val="Emphasis"/>
    <w:qFormat/>
    <w:rsid w:val="003A5FCF"/>
    <w:rPr>
      <w:i/>
      <w:iCs/>
    </w:rPr>
  </w:style>
  <w:style w:type="paragraph" w:styleId="ListParagraph">
    <w:name w:val="List Paragraph"/>
    <w:basedOn w:val="Normal"/>
    <w:uiPriority w:val="34"/>
    <w:qFormat/>
    <w:rsid w:val="003A5FCF"/>
    <w:pPr>
      <w:ind w:left="708"/>
    </w:pPr>
  </w:style>
  <w:style w:type="paragraph" w:styleId="BalloonText">
    <w:name w:val="Balloon Text"/>
    <w:basedOn w:val="Normal"/>
    <w:link w:val="BalloonTextChar"/>
    <w:uiPriority w:val="99"/>
    <w:semiHidden/>
    <w:unhideWhenUsed/>
    <w:rsid w:val="00D330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05A"/>
    <w:rPr>
      <w:rFonts w:ascii="Tahoma" w:hAnsi="Tahoma" w:cs="Tahoma"/>
      <w:color w:val="000000"/>
      <w:sz w:val="16"/>
      <w:szCs w:val="16"/>
    </w:rPr>
  </w:style>
  <w:style w:type="character" w:styleId="CommentReference">
    <w:name w:val="annotation reference"/>
    <w:basedOn w:val="DefaultParagraphFont"/>
    <w:uiPriority w:val="99"/>
    <w:semiHidden/>
    <w:unhideWhenUsed/>
    <w:rsid w:val="00E43833"/>
    <w:rPr>
      <w:sz w:val="16"/>
      <w:szCs w:val="16"/>
    </w:rPr>
  </w:style>
  <w:style w:type="paragraph" w:styleId="CommentText">
    <w:name w:val="annotation text"/>
    <w:basedOn w:val="Normal"/>
    <w:link w:val="CommentTextChar"/>
    <w:uiPriority w:val="99"/>
    <w:semiHidden/>
    <w:unhideWhenUsed/>
    <w:rsid w:val="00E43833"/>
    <w:pPr>
      <w:spacing w:line="240" w:lineRule="auto"/>
    </w:pPr>
    <w:rPr>
      <w:sz w:val="20"/>
      <w:szCs w:val="20"/>
    </w:rPr>
  </w:style>
  <w:style w:type="character" w:customStyle="1" w:styleId="CommentTextChar">
    <w:name w:val="Comment Text Char"/>
    <w:basedOn w:val="DefaultParagraphFont"/>
    <w:link w:val="CommentText"/>
    <w:uiPriority w:val="99"/>
    <w:semiHidden/>
    <w:rsid w:val="00E43833"/>
    <w:rPr>
      <w:rFonts w:ascii="Arial" w:hAnsi="Arial" w:cs="Arial"/>
      <w:color w:val="000000"/>
    </w:rPr>
  </w:style>
  <w:style w:type="paragraph" w:styleId="CommentSubject">
    <w:name w:val="annotation subject"/>
    <w:basedOn w:val="CommentText"/>
    <w:next w:val="CommentText"/>
    <w:link w:val="CommentSubjectChar"/>
    <w:uiPriority w:val="99"/>
    <w:semiHidden/>
    <w:unhideWhenUsed/>
    <w:rsid w:val="00E43833"/>
    <w:rPr>
      <w:b/>
      <w:bCs/>
    </w:rPr>
  </w:style>
  <w:style w:type="character" w:customStyle="1" w:styleId="CommentSubjectChar">
    <w:name w:val="Comment Subject Char"/>
    <w:basedOn w:val="CommentTextChar"/>
    <w:link w:val="CommentSubject"/>
    <w:uiPriority w:val="99"/>
    <w:semiHidden/>
    <w:rsid w:val="00E43833"/>
    <w:rPr>
      <w:rFonts w:ascii="Arial" w:hAnsi="Arial" w:cs="Arial"/>
      <w:b/>
      <w:bCs/>
      <w:color w:val="000000"/>
    </w:rPr>
  </w:style>
  <w:style w:type="paragraph" w:styleId="Header">
    <w:name w:val="header"/>
    <w:basedOn w:val="Normal"/>
    <w:link w:val="HeaderChar"/>
    <w:uiPriority w:val="99"/>
    <w:unhideWhenUsed/>
    <w:rsid w:val="00E407A4"/>
    <w:pPr>
      <w:tabs>
        <w:tab w:val="center" w:pos="4680"/>
        <w:tab w:val="right" w:pos="9360"/>
      </w:tabs>
      <w:spacing w:line="240" w:lineRule="auto"/>
    </w:pPr>
  </w:style>
  <w:style w:type="character" w:customStyle="1" w:styleId="HeaderChar">
    <w:name w:val="Header Char"/>
    <w:basedOn w:val="DefaultParagraphFont"/>
    <w:link w:val="Header"/>
    <w:uiPriority w:val="99"/>
    <w:rsid w:val="00E407A4"/>
    <w:rPr>
      <w:rFonts w:ascii="Arial" w:hAnsi="Arial" w:cs="Arial"/>
      <w:color w:val="000000"/>
      <w:sz w:val="22"/>
      <w:szCs w:val="22"/>
    </w:rPr>
  </w:style>
  <w:style w:type="paragraph" w:styleId="Footer">
    <w:name w:val="footer"/>
    <w:basedOn w:val="Normal"/>
    <w:link w:val="FooterChar"/>
    <w:uiPriority w:val="99"/>
    <w:unhideWhenUsed/>
    <w:rsid w:val="00E407A4"/>
    <w:pPr>
      <w:tabs>
        <w:tab w:val="center" w:pos="4680"/>
        <w:tab w:val="right" w:pos="9360"/>
      </w:tabs>
      <w:spacing w:line="240" w:lineRule="auto"/>
    </w:pPr>
  </w:style>
  <w:style w:type="character" w:customStyle="1" w:styleId="FooterChar">
    <w:name w:val="Footer Char"/>
    <w:basedOn w:val="DefaultParagraphFont"/>
    <w:link w:val="Footer"/>
    <w:uiPriority w:val="99"/>
    <w:rsid w:val="00E407A4"/>
    <w:rPr>
      <w:rFonts w:ascii="Arial" w:hAnsi="Arial" w:cs="Arial"/>
      <w:color w:val="000000"/>
      <w:sz w:val="22"/>
      <w:szCs w:val="22"/>
    </w:rPr>
  </w:style>
  <w:style w:type="paragraph" w:styleId="FootnoteText">
    <w:name w:val="footnote text"/>
    <w:basedOn w:val="Normal"/>
    <w:link w:val="FootnoteTextChar"/>
    <w:uiPriority w:val="99"/>
    <w:semiHidden/>
    <w:unhideWhenUsed/>
    <w:rsid w:val="002A6A9A"/>
    <w:pPr>
      <w:spacing w:line="240" w:lineRule="auto"/>
    </w:pPr>
    <w:rPr>
      <w:sz w:val="20"/>
      <w:szCs w:val="20"/>
    </w:rPr>
  </w:style>
  <w:style w:type="character" w:customStyle="1" w:styleId="FootnoteTextChar">
    <w:name w:val="Footnote Text Char"/>
    <w:basedOn w:val="DefaultParagraphFont"/>
    <w:link w:val="FootnoteText"/>
    <w:uiPriority w:val="99"/>
    <w:semiHidden/>
    <w:rsid w:val="002A6A9A"/>
    <w:rPr>
      <w:rFonts w:ascii="Arial" w:hAnsi="Arial" w:cs="Arial"/>
      <w:color w:val="000000"/>
    </w:rPr>
  </w:style>
  <w:style w:type="character" w:styleId="FootnoteReference">
    <w:name w:val="footnote reference"/>
    <w:basedOn w:val="DefaultParagraphFont"/>
    <w:uiPriority w:val="99"/>
    <w:semiHidden/>
    <w:unhideWhenUsed/>
    <w:rsid w:val="002A6A9A"/>
    <w:rPr>
      <w:vertAlign w:val="superscript"/>
    </w:rPr>
  </w:style>
  <w:style w:type="character" w:styleId="Hyperlink">
    <w:name w:val="Hyperlink"/>
    <w:basedOn w:val="DefaultParagraphFont"/>
    <w:uiPriority w:val="99"/>
    <w:unhideWhenUsed/>
    <w:rsid w:val="00414559"/>
    <w:rPr>
      <w:color w:val="0000FF"/>
      <w:u w:val="single"/>
    </w:rPr>
  </w:style>
  <w:style w:type="paragraph" w:styleId="TOCHeading">
    <w:name w:val="TOC Heading"/>
    <w:basedOn w:val="Heading1"/>
    <w:next w:val="Normal"/>
    <w:uiPriority w:val="39"/>
    <w:unhideWhenUsed/>
    <w:qFormat/>
    <w:rsid w:val="002D2A65"/>
    <w:pPr>
      <w:keepNext/>
      <w:keepLines/>
      <w:spacing w:after="0" w:line="276" w:lineRule="auto"/>
      <w:outlineLvl w:val="9"/>
    </w:pPr>
    <w:rPr>
      <w:rFonts w:asciiTheme="majorHAnsi" w:eastAsiaTheme="majorEastAsia" w:hAnsiTheme="majorHAnsi" w:cstheme="majorBidi"/>
      <w:color w:val="365F91" w:themeColor="accent1" w:themeShade="BF"/>
      <w:sz w:val="28"/>
      <w:szCs w:val="28"/>
      <w:lang w:val="en-US" w:eastAsia="ja-JP"/>
    </w:rPr>
  </w:style>
  <w:style w:type="paragraph" w:styleId="TOC3">
    <w:name w:val="toc 3"/>
    <w:basedOn w:val="Normal"/>
    <w:next w:val="Normal"/>
    <w:autoRedefine/>
    <w:uiPriority w:val="39"/>
    <w:unhideWhenUsed/>
    <w:rsid w:val="002D2A6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w:hAnsi="Times New Roman" w:cs="Times New Roman"/>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0BA"/>
    <w:pPr>
      <w:spacing w:line="276" w:lineRule="auto"/>
    </w:pPr>
    <w:rPr>
      <w:rFonts w:ascii="Arial" w:hAnsi="Arial" w:cs="Arial"/>
      <w:color w:val="000000"/>
      <w:sz w:val="22"/>
      <w:szCs w:val="22"/>
    </w:rPr>
  </w:style>
  <w:style w:type="paragraph" w:styleId="Heading1">
    <w:name w:val="heading 1"/>
    <w:basedOn w:val="Normal"/>
    <w:next w:val="Normal"/>
    <w:link w:val="Heading1Char"/>
    <w:qFormat/>
    <w:rsid w:val="003A5FCF"/>
    <w:pPr>
      <w:spacing w:before="480" w:after="120" w:line="240" w:lineRule="auto"/>
      <w:outlineLvl w:val="0"/>
    </w:pPr>
    <w:rPr>
      <w:b/>
      <w:bCs/>
      <w:color w:val="111111"/>
      <w:sz w:val="36"/>
      <w:szCs w:val="48"/>
    </w:rPr>
  </w:style>
  <w:style w:type="paragraph" w:styleId="Heading2">
    <w:name w:val="heading 2"/>
    <w:basedOn w:val="Normal"/>
    <w:next w:val="Normal"/>
    <w:link w:val="Heading2Char"/>
    <w:qFormat/>
    <w:rsid w:val="003A5FCF"/>
    <w:pPr>
      <w:spacing w:before="360" w:after="80" w:line="240" w:lineRule="auto"/>
      <w:outlineLvl w:val="1"/>
    </w:pPr>
    <w:rPr>
      <w:b/>
      <w:bCs/>
      <w:color w:val="220000"/>
      <w:sz w:val="32"/>
      <w:szCs w:val="36"/>
      <w:lang w:eastAsia="es-AR"/>
    </w:rPr>
  </w:style>
  <w:style w:type="paragraph" w:styleId="Heading3">
    <w:name w:val="heading 3"/>
    <w:basedOn w:val="Normal"/>
    <w:next w:val="Normal"/>
    <w:link w:val="Heading3Char"/>
    <w:qFormat/>
    <w:rsid w:val="003A5FCF"/>
    <w:pPr>
      <w:spacing w:before="280" w:after="80" w:line="240" w:lineRule="auto"/>
      <w:outlineLvl w:val="2"/>
    </w:pPr>
    <w:rPr>
      <w:b/>
      <w:bCs/>
      <w:color w:val="00002A"/>
      <w:sz w:val="28"/>
      <w:szCs w:val="28"/>
    </w:rPr>
  </w:style>
  <w:style w:type="paragraph" w:styleId="Heading4">
    <w:name w:val="heading 4"/>
    <w:basedOn w:val="Normal"/>
    <w:next w:val="Normal"/>
    <w:link w:val="Heading4Char"/>
    <w:qFormat/>
    <w:rsid w:val="003A5FCF"/>
    <w:pPr>
      <w:spacing w:before="240" w:after="40" w:line="240" w:lineRule="auto"/>
      <w:outlineLvl w:val="3"/>
    </w:pPr>
    <w:rPr>
      <w:b/>
      <w:bCs/>
      <w:sz w:val="24"/>
      <w:szCs w:val="24"/>
    </w:rPr>
  </w:style>
  <w:style w:type="paragraph" w:styleId="Heading5">
    <w:name w:val="heading 5"/>
    <w:basedOn w:val="Normal"/>
    <w:next w:val="Normal"/>
    <w:link w:val="Heading5Char"/>
    <w:qFormat/>
    <w:rsid w:val="003A5FCF"/>
    <w:pPr>
      <w:spacing w:before="220" w:after="40" w:line="240" w:lineRule="auto"/>
      <w:outlineLvl w:val="4"/>
    </w:pPr>
    <w:rPr>
      <w:b/>
      <w:bCs/>
    </w:rPr>
  </w:style>
  <w:style w:type="paragraph" w:styleId="Heading6">
    <w:name w:val="heading 6"/>
    <w:basedOn w:val="Normal"/>
    <w:next w:val="Normal"/>
    <w:link w:val="Heading6Char"/>
    <w:qFormat/>
    <w:rsid w:val="003A5FCF"/>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5FCF"/>
    <w:rPr>
      <w:rFonts w:ascii="Arial" w:eastAsia="Arial" w:hAnsi="Arial" w:cs="Arial"/>
      <w:b/>
      <w:bCs/>
      <w:color w:val="111111"/>
      <w:sz w:val="36"/>
      <w:szCs w:val="48"/>
    </w:rPr>
  </w:style>
  <w:style w:type="character" w:customStyle="1" w:styleId="Heading2Char">
    <w:name w:val="Heading 2 Char"/>
    <w:link w:val="Heading2"/>
    <w:rsid w:val="003A5FCF"/>
    <w:rPr>
      <w:rFonts w:ascii="Arial" w:eastAsia="Arial" w:hAnsi="Arial" w:cs="Arial"/>
      <w:b/>
      <w:bCs/>
      <w:color w:val="220000"/>
      <w:sz w:val="32"/>
      <w:szCs w:val="36"/>
      <w:lang w:eastAsia="es-AR"/>
    </w:rPr>
  </w:style>
  <w:style w:type="character" w:customStyle="1" w:styleId="Heading3Char">
    <w:name w:val="Heading 3 Char"/>
    <w:link w:val="Heading3"/>
    <w:rsid w:val="003A5FCF"/>
    <w:rPr>
      <w:rFonts w:ascii="Arial" w:eastAsia="Arial" w:hAnsi="Arial" w:cs="Arial"/>
      <w:b/>
      <w:bCs/>
      <w:color w:val="00002A"/>
      <w:sz w:val="28"/>
      <w:szCs w:val="28"/>
    </w:rPr>
  </w:style>
  <w:style w:type="character" w:customStyle="1" w:styleId="Heading4Char">
    <w:name w:val="Heading 4 Char"/>
    <w:basedOn w:val="DefaultParagraphFont"/>
    <w:link w:val="Heading4"/>
    <w:rsid w:val="003A5FCF"/>
    <w:rPr>
      <w:rFonts w:ascii="Arial" w:eastAsia="Arial" w:hAnsi="Arial" w:cs="Arial"/>
      <w:b/>
      <w:bCs/>
      <w:color w:val="000000"/>
      <w:sz w:val="24"/>
      <w:szCs w:val="24"/>
    </w:rPr>
  </w:style>
  <w:style w:type="character" w:customStyle="1" w:styleId="Heading5Char">
    <w:name w:val="Heading 5 Char"/>
    <w:basedOn w:val="DefaultParagraphFont"/>
    <w:link w:val="Heading5"/>
    <w:rsid w:val="003A5FCF"/>
    <w:rPr>
      <w:rFonts w:ascii="Arial" w:eastAsia="Arial" w:hAnsi="Arial" w:cs="Arial"/>
      <w:b/>
      <w:bCs/>
      <w:color w:val="000000"/>
      <w:sz w:val="22"/>
      <w:szCs w:val="22"/>
    </w:rPr>
  </w:style>
  <w:style w:type="character" w:customStyle="1" w:styleId="Heading6Char">
    <w:name w:val="Heading 6 Char"/>
    <w:basedOn w:val="DefaultParagraphFont"/>
    <w:link w:val="Heading6"/>
    <w:rsid w:val="003A5FCF"/>
    <w:rPr>
      <w:rFonts w:ascii="Arial" w:eastAsia="Arial" w:hAnsi="Arial" w:cs="Arial"/>
      <w:b/>
      <w:bCs/>
      <w:color w:val="000000"/>
    </w:rPr>
  </w:style>
  <w:style w:type="paragraph" w:styleId="Title">
    <w:name w:val="Title"/>
    <w:basedOn w:val="Normal"/>
    <w:next w:val="Normal"/>
    <w:link w:val="TitleChar"/>
    <w:qFormat/>
    <w:rsid w:val="003A5FCF"/>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rsid w:val="003A5FCF"/>
    <w:rPr>
      <w:rFonts w:ascii="Cambria" w:hAnsi="Cambria"/>
      <w:b/>
      <w:bCs/>
      <w:color w:val="000000"/>
      <w:kern w:val="28"/>
      <w:sz w:val="32"/>
      <w:szCs w:val="32"/>
    </w:rPr>
  </w:style>
  <w:style w:type="character" w:styleId="Emphasis">
    <w:name w:val="Emphasis"/>
    <w:qFormat/>
    <w:rsid w:val="003A5FCF"/>
    <w:rPr>
      <w:i/>
      <w:iCs/>
    </w:rPr>
  </w:style>
  <w:style w:type="paragraph" w:styleId="ListParagraph">
    <w:name w:val="List Paragraph"/>
    <w:basedOn w:val="Normal"/>
    <w:uiPriority w:val="34"/>
    <w:qFormat/>
    <w:rsid w:val="003A5FCF"/>
    <w:pPr>
      <w:ind w:left="708"/>
    </w:pPr>
  </w:style>
  <w:style w:type="paragraph" w:styleId="BalloonText">
    <w:name w:val="Balloon Text"/>
    <w:basedOn w:val="Normal"/>
    <w:link w:val="BalloonTextChar"/>
    <w:uiPriority w:val="99"/>
    <w:semiHidden/>
    <w:unhideWhenUsed/>
    <w:rsid w:val="00D330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05A"/>
    <w:rPr>
      <w:rFonts w:ascii="Tahoma" w:hAnsi="Tahoma" w:cs="Tahoma"/>
      <w:color w:val="000000"/>
      <w:sz w:val="16"/>
      <w:szCs w:val="16"/>
    </w:rPr>
  </w:style>
  <w:style w:type="character" w:styleId="CommentReference">
    <w:name w:val="annotation reference"/>
    <w:basedOn w:val="DefaultParagraphFont"/>
    <w:uiPriority w:val="99"/>
    <w:semiHidden/>
    <w:unhideWhenUsed/>
    <w:rsid w:val="00E43833"/>
    <w:rPr>
      <w:sz w:val="16"/>
      <w:szCs w:val="16"/>
    </w:rPr>
  </w:style>
  <w:style w:type="paragraph" w:styleId="CommentText">
    <w:name w:val="annotation text"/>
    <w:basedOn w:val="Normal"/>
    <w:link w:val="CommentTextChar"/>
    <w:uiPriority w:val="99"/>
    <w:semiHidden/>
    <w:unhideWhenUsed/>
    <w:rsid w:val="00E43833"/>
    <w:pPr>
      <w:spacing w:line="240" w:lineRule="auto"/>
    </w:pPr>
    <w:rPr>
      <w:sz w:val="20"/>
      <w:szCs w:val="20"/>
    </w:rPr>
  </w:style>
  <w:style w:type="character" w:customStyle="1" w:styleId="CommentTextChar">
    <w:name w:val="Comment Text Char"/>
    <w:basedOn w:val="DefaultParagraphFont"/>
    <w:link w:val="CommentText"/>
    <w:uiPriority w:val="99"/>
    <w:semiHidden/>
    <w:rsid w:val="00E43833"/>
    <w:rPr>
      <w:rFonts w:ascii="Arial" w:hAnsi="Arial" w:cs="Arial"/>
      <w:color w:val="000000"/>
    </w:rPr>
  </w:style>
  <w:style w:type="paragraph" w:styleId="CommentSubject">
    <w:name w:val="annotation subject"/>
    <w:basedOn w:val="CommentText"/>
    <w:next w:val="CommentText"/>
    <w:link w:val="CommentSubjectChar"/>
    <w:uiPriority w:val="99"/>
    <w:semiHidden/>
    <w:unhideWhenUsed/>
    <w:rsid w:val="00E43833"/>
    <w:rPr>
      <w:b/>
      <w:bCs/>
    </w:rPr>
  </w:style>
  <w:style w:type="character" w:customStyle="1" w:styleId="CommentSubjectChar">
    <w:name w:val="Comment Subject Char"/>
    <w:basedOn w:val="CommentTextChar"/>
    <w:link w:val="CommentSubject"/>
    <w:uiPriority w:val="99"/>
    <w:semiHidden/>
    <w:rsid w:val="00E43833"/>
    <w:rPr>
      <w:rFonts w:ascii="Arial" w:hAnsi="Arial" w:cs="Arial"/>
      <w:b/>
      <w:bCs/>
      <w:color w:val="000000"/>
    </w:rPr>
  </w:style>
  <w:style w:type="paragraph" w:styleId="Header">
    <w:name w:val="header"/>
    <w:basedOn w:val="Normal"/>
    <w:link w:val="HeaderChar"/>
    <w:uiPriority w:val="99"/>
    <w:unhideWhenUsed/>
    <w:rsid w:val="00E407A4"/>
    <w:pPr>
      <w:tabs>
        <w:tab w:val="center" w:pos="4680"/>
        <w:tab w:val="right" w:pos="9360"/>
      </w:tabs>
      <w:spacing w:line="240" w:lineRule="auto"/>
    </w:pPr>
  </w:style>
  <w:style w:type="character" w:customStyle="1" w:styleId="HeaderChar">
    <w:name w:val="Header Char"/>
    <w:basedOn w:val="DefaultParagraphFont"/>
    <w:link w:val="Header"/>
    <w:uiPriority w:val="99"/>
    <w:rsid w:val="00E407A4"/>
    <w:rPr>
      <w:rFonts w:ascii="Arial" w:hAnsi="Arial" w:cs="Arial"/>
      <w:color w:val="000000"/>
      <w:sz w:val="22"/>
      <w:szCs w:val="22"/>
    </w:rPr>
  </w:style>
  <w:style w:type="paragraph" w:styleId="Footer">
    <w:name w:val="footer"/>
    <w:basedOn w:val="Normal"/>
    <w:link w:val="FooterChar"/>
    <w:uiPriority w:val="99"/>
    <w:unhideWhenUsed/>
    <w:rsid w:val="00E407A4"/>
    <w:pPr>
      <w:tabs>
        <w:tab w:val="center" w:pos="4680"/>
        <w:tab w:val="right" w:pos="9360"/>
      </w:tabs>
      <w:spacing w:line="240" w:lineRule="auto"/>
    </w:pPr>
  </w:style>
  <w:style w:type="character" w:customStyle="1" w:styleId="FooterChar">
    <w:name w:val="Footer Char"/>
    <w:basedOn w:val="DefaultParagraphFont"/>
    <w:link w:val="Footer"/>
    <w:uiPriority w:val="99"/>
    <w:rsid w:val="00E407A4"/>
    <w:rPr>
      <w:rFonts w:ascii="Arial" w:hAnsi="Arial" w:cs="Arial"/>
      <w:color w:val="000000"/>
      <w:sz w:val="22"/>
      <w:szCs w:val="22"/>
    </w:rPr>
  </w:style>
  <w:style w:type="paragraph" w:styleId="FootnoteText">
    <w:name w:val="footnote text"/>
    <w:basedOn w:val="Normal"/>
    <w:link w:val="FootnoteTextChar"/>
    <w:uiPriority w:val="99"/>
    <w:semiHidden/>
    <w:unhideWhenUsed/>
    <w:rsid w:val="002A6A9A"/>
    <w:pPr>
      <w:spacing w:line="240" w:lineRule="auto"/>
    </w:pPr>
    <w:rPr>
      <w:sz w:val="20"/>
      <w:szCs w:val="20"/>
    </w:rPr>
  </w:style>
  <w:style w:type="character" w:customStyle="1" w:styleId="FootnoteTextChar">
    <w:name w:val="Footnote Text Char"/>
    <w:basedOn w:val="DefaultParagraphFont"/>
    <w:link w:val="FootnoteText"/>
    <w:uiPriority w:val="99"/>
    <w:semiHidden/>
    <w:rsid w:val="002A6A9A"/>
    <w:rPr>
      <w:rFonts w:ascii="Arial" w:hAnsi="Arial" w:cs="Arial"/>
      <w:color w:val="000000"/>
    </w:rPr>
  </w:style>
  <w:style w:type="character" w:styleId="FootnoteReference">
    <w:name w:val="footnote reference"/>
    <w:basedOn w:val="DefaultParagraphFont"/>
    <w:uiPriority w:val="99"/>
    <w:semiHidden/>
    <w:unhideWhenUsed/>
    <w:rsid w:val="002A6A9A"/>
    <w:rPr>
      <w:vertAlign w:val="superscript"/>
    </w:rPr>
  </w:style>
  <w:style w:type="character" w:styleId="Hyperlink">
    <w:name w:val="Hyperlink"/>
    <w:basedOn w:val="DefaultParagraphFont"/>
    <w:uiPriority w:val="99"/>
    <w:unhideWhenUsed/>
    <w:rsid w:val="00414559"/>
    <w:rPr>
      <w:color w:val="0000FF"/>
      <w:u w:val="single"/>
    </w:rPr>
  </w:style>
  <w:style w:type="paragraph" w:styleId="TOCHeading">
    <w:name w:val="TOC Heading"/>
    <w:basedOn w:val="Heading1"/>
    <w:next w:val="Normal"/>
    <w:uiPriority w:val="39"/>
    <w:unhideWhenUsed/>
    <w:qFormat/>
    <w:rsid w:val="002D2A65"/>
    <w:pPr>
      <w:keepNext/>
      <w:keepLines/>
      <w:spacing w:after="0" w:line="276" w:lineRule="auto"/>
      <w:outlineLvl w:val="9"/>
    </w:pPr>
    <w:rPr>
      <w:rFonts w:asciiTheme="majorHAnsi" w:eastAsiaTheme="majorEastAsia" w:hAnsiTheme="majorHAnsi" w:cstheme="majorBidi"/>
      <w:color w:val="365F91" w:themeColor="accent1" w:themeShade="BF"/>
      <w:sz w:val="28"/>
      <w:szCs w:val="28"/>
      <w:lang w:val="en-US" w:eastAsia="ja-JP"/>
    </w:rPr>
  </w:style>
  <w:style w:type="paragraph" w:styleId="TOC3">
    <w:name w:val="toc 3"/>
    <w:basedOn w:val="Normal"/>
    <w:next w:val="Normal"/>
    <w:autoRedefine/>
    <w:uiPriority w:val="39"/>
    <w:unhideWhenUsed/>
    <w:rsid w:val="002D2A6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18334">
      <w:bodyDiv w:val="1"/>
      <w:marLeft w:val="0"/>
      <w:marRight w:val="0"/>
      <w:marTop w:val="0"/>
      <w:marBottom w:val="0"/>
      <w:divBdr>
        <w:top w:val="none" w:sz="0" w:space="0" w:color="auto"/>
        <w:left w:val="none" w:sz="0" w:space="0" w:color="auto"/>
        <w:bottom w:val="none" w:sz="0" w:space="0" w:color="auto"/>
        <w:right w:val="none" w:sz="0" w:space="0" w:color="auto"/>
      </w:divBdr>
    </w:div>
    <w:div w:id="227156486">
      <w:bodyDiv w:val="1"/>
      <w:marLeft w:val="0"/>
      <w:marRight w:val="0"/>
      <w:marTop w:val="0"/>
      <w:marBottom w:val="0"/>
      <w:divBdr>
        <w:top w:val="none" w:sz="0" w:space="0" w:color="auto"/>
        <w:left w:val="none" w:sz="0" w:space="0" w:color="auto"/>
        <w:bottom w:val="none" w:sz="0" w:space="0" w:color="auto"/>
        <w:right w:val="none" w:sz="0" w:space="0" w:color="auto"/>
      </w:divBdr>
    </w:div>
    <w:div w:id="976229003">
      <w:bodyDiv w:val="1"/>
      <w:marLeft w:val="0"/>
      <w:marRight w:val="0"/>
      <w:marTop w:val="0"/>
      <w:marBottom w:val="0"/>
      <w:divBdr>
        <w:top w:val="none" w:sz="0" w:space="0" w:color="auto"/>
        <w:left w:val="none" w:sz="0" w:space="0" w:color="auto"/>
        <w:bottom w:val="none" w:sz="0" w:space="0" w:color="auto"/>
        <w:right w:val="none" w:sz="0" w:space="0" w:color="auto"/>
      </w:divBdr>
    </w:div>
    <w:div w:id="1176842506">
      <w:bodyDiv w:val="1"/>
      <w:marLeft w:val="0"/>
      <w:marRight w:val="0"/>
      <w:marTop w:val="0"/>
      <w:marBottom w:val="0"/>
      <w:divBdr>
        <w:top w:val="none" w:sz="0" w:space="0" w:color="auto"/>
        <w:left w:val="none" w:sz="0" w:space="0" w:color="auto"/>
        <w:bottom w:val="none" w:sz="0" w:space="0" w:color="auto"/>
        <w:right w:val="none" w:sz="0" w:space="0" w:color="auto"/>
      </w:divBdr>
    </w:div>
    <w:div w:id="1241982648">
      <w:bodyDiv w:val="1"/>
      <w:marLeft w:val="0"/>
      <w:marRight w:val="0"/>
      <w:marTop w:val="0"/>
      <w:marBottom w:val="0"/>
      <w:divBdr>
        <w:top w:val="none" w:sz="0" w:space="0" w:color="auto"/>
        <w:left w:val="none" w:sz="0" w:space="0" w:color="auto"/>
        <w:bottom w:val="none" w:sz="0" w:space="0" w:color="auto"/>
        <w:right w:val="none" w:sz="0" w:space="0" w:color="auto"/>
      </w:divBdr>
    </w:div>
    <w:div w:id="1647663445">
      <w:bodyDiv w:val="1"/>
      <w:marLeft w:val="0"/>
      <w:marRight w:val="0"/>
      <w:marTop w:val="0"/>
      <w:marBottom w:val="0"/>
      <w:divBdr>
        <w:top w:val="none" w:sz="0" w:space="0" w:color="auto"/>
        <w:left w:val="none" w:sz="0" w:space="0" w:color="auto"/>
        <w:bottom w:val="none" w:sz="0" w:space="0" w:color="auto"/>
        <w:right w:val="none" w:sz="0" w:space="0" w:color="auto"/>
      </w:divBdr>
    </w:div>
    <w:div w:id="1693067213">
      <w:bodyDiv w:val="1"/>
      <w:marLeft w:val="0"/>
      <w:marRight w:val="0"/>
      <w:marTop w:val="0"/>
      <w:marBottom w:val="0"/>
      <w:divBdr>
        <w:top w:val="none" w:sz="0" w:space="0" w:color="auto"/>
        <w:left w:val="none" w:sz="0" w:space="0" w:color="auto"/>
        <w:bottom w:val="none" w:sz="0" w:space="0" w:color="auto"/>
        <w:right w:val="none" w:sz="0" w:space="0" w:color="auto"/>
      </w:divBdr>
    </w:div>
    <w:div w:id="192788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dasein-cloud.sourceforge.net/"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code.google.com/p/jcloud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comments" Target="comments.xml"/><Relationship Id="rId19" Type="http://schemas.openxmlformats.org/officeDocument/2006/relationships/hyperlink" Target="http://libcloud.apache.or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aws.typepad.com/aws/2010/11/amazon-s3-multipart-up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33D680-49D9-4405-8352-40D5DC288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1702</TotalTime>
  <Pages>16</Pages>
  <Words>3909</Words>
  <Characters>21500</Characters>
  <Application>Microsoft Office Word</Application>
  <DocSecurity>0</DocSecurity>
  <Lines>179</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Kireta</dc:creator>
  <cp:lastModifiedBy>Marcos</cp:lastModifiedBy>
  <cp:revision>46</cp:revision>
  <dcterms:created xsi:type="dcterms:W3CDTF">2012-10-21T18:55:00Z</dcterms:created>
  <dcterms:modified xsi:type="dcterms:W3CDTF">2012-11-15T20:19:00Z</dcterms:modified>
</cp:coreProperties>
</file>