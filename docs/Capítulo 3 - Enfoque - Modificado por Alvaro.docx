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w:t>
      </w:r>
      <w:r w:rsidR="00B83B17">
        <w:rPr>
          <w:rFonts w:asciiTheme="minorHAnsi" w:hAnsiTheme="minorHAnsi" w:cstheme="minorHAnsi"/>
        </w:rPr>
        <w:t>o puntos no tenidos en cuenta</w:t>
      </w:r>
      <w:r>
        <w:rPr>
          <w:rFonts w:asciiTheme="minorHAnsi" w:hAnsiTheme="minorHAnsi" w:cstheme="minorHAnsi"/>
        </w:rPr>
        <w:t xml:space="preserve"> que son de sumo interés para usuarios de </w:t>
      </w:r>
      <w:r w:rsidR="00B83B17">
        <w:rPr>
          <w:rFonts w:asciiTheme="minorHAnsi" w:hAnsiTheme="minorHAnsi" w:cstheme="minorHAnsi"/>
        </w:rPr>
        <w:t xml:space="preserve">este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Los problemas principales que se encontraron se relacionan fundamentalmente con las capacidades de migración de las herramientas. Por un lado podemos distinguir la migración de aplicaciones entre servicios, por ejemplo de Amazon S3 a Google Storage. Este tipo de migraci</w:t>
      </w:r>
      <w:r w:rsidR="00B83B17">
        <w:rPr>
          <w:rFonts w:asciiTheme="minorHAnsi" w:hAnsiTheme="minorHAnsi" w:cstheme="minorHAnsi"/>
        </w:rPr>
        <w:t>ó</w:t>
      </w:r>
      <w:r w:rsidR="006E70D9">
        <w:rPr>
          <w:rFonts w:asciiTheme="minorHAnsi" w:hAnsiTheme="minorHAnsi" w:cstheme="minorHAnsi"/>
        </w:rPr>
        <w:t xml:space="preserve">n suele ser tenida en cuenta por los diseñadores de las herramientas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w:t>
      </w:r>
      <w:proofErr w:type="spellStart"/>
      <w:r w:rsidR="006E70D9">
        <w:rPr>
          <w:rFonts w:asciiTheme="minorHAnsi" w:hAnsiTheme="minorHAnsi" w:cstheme="minorHAnsi"/>
        </w:rPr>
        <w:t>frameworks</w:t>
      </w:r>
      <w:proofErr w:type="spellEnd"/>
      <w:r w:rsidR="006E70D9">
        <w:rPr>
          <w:rFonts w:asciiTheme="minorHAnsi" w:hAnsiTheme="minorHAnsi" w:cstheme="minorHAnsi"/>
        </w:rPr>
        <w:t xml:space="preserve"> para </w:t>
      </w:r>
      <w:proofErr w:type="spellStart"/>
      <w:r w:rsidR="006E70D9">
        <w:rPr>
          <w:rFonts w:asciiTheme="minorHAnsi" w:hAnsiTheme="minorHAnsi" w:cstheme="minorHAnsi"/>
        </w:rPr>
        <w:t>cloud</w:t>
      </w:r>
      <w:proofErr w:type="spellEnd"/>
      <w:r w:rsidR="006E70D9">
        <w:rPr>
          <w:rFonts w:asciiTheme="minorHAnsi" w:hAnsiTheme="minorHAnsi" w:cstheme="minorHAnsi"/>
        </w:rPr>
        <w:t xml:space="preserve"> </w:t>
      </w:r>
      <w:proofErr w:type="spellStart"/>
      <w:r w:rsidR="006E70D9">
        <w:rPr>
          <w:rFonts w:asciiTheme="minorHAnsi" w:hAnsiTheme="minorHAnsi" w:cstheme="minorHAnsi"/>
        </w:rPr>
        <w:t>computing</w:t>
      </w:r>
      <w:proofErr w:type="spellEnd"/>
      <w:r w:rsidR="006E70D9">
        <w:rPr>
          <w:rFonts w:asciiTheme="minorHAnsi" w:hAnsiTheme="minorHAnsi" w:cstheme="minorHAnsi"/>
        </w:rPr>
        <w:t xml:space="preserve">. Un ejemplo de esto </w:t>
      </w:r>
      <w:r w:rsidR="00B83B17">
        <w:rPr>
          <w:rFonts w:asciiTheme="minorHAnsi" w:hAnsiTheme="minorHAnsi" w:cstheme="minorHAnsi"/>
        </w:rPr>
        <w:t xml:space="preserve">sería </w:t>
      </w:r>
      <w:r w:rsidR="006E70D9">
        <w:rPr>
          <w:rFonts w:asciiTheme="minorHAnsi" w:hAnsiTheme="minorHAnsi" w:cstheme="minorHAnsi"/>
        </w:rPr>
        <w:t xml:space="preserve">tener una aplicación codificada con el SDK de Amazon S3 y querer comenzar a utilizar Google Storage provisto por </w:t>
      </w:r>
      <w:proofErr w:type="spellStart"/>
      <w:r w:rsidR="006E70D9">
        <w:rPr>
          <w:rFonts w:asciiTheme="minorHAnsi" w:hAnsiTheme="minorHAnsi" w:cstheme="minorHAnsi"/>
        </w:rPr>
        <w:t>jClouds</w:t>
      </w:r>
      <w:proofErr w:type="spellEnd"/>
      <w:r w:rsidR="006E70D9">
        <w:rPr>
          <w:rFonts w:asciiTheme="minorHAnsi" w:hAnsiTheme="minorHAnsi" w:cstheme="minorHAnsi"/>
        </w:rPr>
        <w:t>.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51108" w:rsidRDefault="00751108" w:rsidP="006E70D9">
      <w:pPr>
        <w:jc w:val="both"/>
        <w:rPr>
          <w:rFonts w:asciiTheme="minorHAnsi" w:hAnsiTheme="minorHAnsi" w:cstheme="minorHAnsi"/>
        </w:rPr>
      </w:pPr>
    </w:p>
    <w:p w:rsidR="00B328FB" w:rsidRDefault="00E4239F" w:rsidP="00334FCE">
      <w:pPr>
        <w:jc w:val="both"/>
        <w:rPr>
          <w:rFonts w:asciiTheme="minorHAnsi" w:hAnsiTheme="minorHAnsi" w:cstheme="minorHAnsi"/>
          <w:b/>
        </w:rPr>
      </w:pPr>
      <w:r>
        <w:rPr>
          <w:rFonts w:asciiTheme="minorHAnsi" w:hAnsiTheme="minorHAnsi" w:cstheme="minorHAnsi"/>
        </w:rPr>
        <w:t xml:space="preserve">Para darle solución a la problemática planteada se ideo una plataforma que cuenta con varios puntos de interés. </w:t>
      </w:r>
      <w:r w:rsidR="00B328FB">
        <w:rPr>
          <w:rFonts w:asciiTheme="minorHAnsi" w:hAnsiTheme="minorHAnsi" w:cstheme="minorHAnsi"/>
        </w:rPr>
        <w:t xml:space="preserve">Esta plataforma es capaz de comunicarse con </w:t>
      </w:r>
      <w:r>
        <w:rPr>
          <w:rFonts w:asciiTheme="minorHAnsi" w:hAnsiTheme="minorHAnsi" w:cstheme="minorHAnsi"/>
        </w:rPr>
        <w:t xml:space="preserve">distintos servicios de </w:t>
      </w:r>
      <w:proofErr w:type="spellStart"/>
      <w:r>
        <w:rPr>
          <w:rFonts w:asciiTheme="minorHAnsi" w:hAnsiTheme="minorHAnsi" w:cstheme="minorHAnsi"/>
        </w:rPr>
        <w:t>cloud</w:t>
      </w:r>
      <w:proofErr w:type="spellEnd"/>
      <w:r>
        <w:rPr>
          <w:rFonts w:asciiTheme="minorHAnsi" w:hAnsiTheme="minorHAnsi" w:cstheme="minorHAnsi"/>
        </w:rPr>
        <w:t xml:space="preserve"> </w:t>
      </w:r>
      <w:proofErr w:type="spellStart"/>
      <w:r>
        <w:rPr>
          <w:rFonts w:asciiTheme="minorHAnsi" w:hAnsiTheme="minorHAnsi" w:cstheme="minorHAnsi"/>
        </w:rPr>
        <w:t>computing</w:t>
      </w:r>
      <w:proofErr w:type="spellEnd"/>
      <w:r>
        <w:rPr>
          <w:rFonts w:asciiTheme="minorHAnsi" w:hAnsiTheme="minorHAnsi" w:cstheme="minorHAnsi"/>
        </w:rPr>
        <w:t>, proveyendo interfaces simples y homogéneas entre todos ellos.</w:t>
      </w:r>
      <w:r w:rsidR="00B328FB">
        <w:rPr>
          <w:rFonts w:asciiTheme="minorHAnsi" w:hAnsiTheme="minorHAnsi" w:cstheme="minorHAnsi"/>
        </w:rPr>
        <w:t xml:space="preserve"> Esto brinda </w:t>
      </w:r>
      <w:r>
        <w:rPr>
          <w:rFonts w:asciiTheme="minorHAnsi" w:hAnsiTheme="minorHAnsi" w:cstheme="minorHAnsi"/>
        </w:rPr>
        <w:t>al desarrollador de una aplicación la posibilidad de utilizar Aether contra más de un servicio</w:t>
      </w:r>
      <w:r w:rsidR="00B328FB">
        <w:rPr>
          <w:rFonts w:asciiTheme="minorHAnsi" w:hAnsiTheme="minorHAnsi" w:cstheme="minorHAnsi"/>
        </w:rPr>
        <w:t>, intercambiándolos de ser necesario</w:t>
      </w:r>
      <w:r>
        <w:rPr>
          <w:rFonts w:asciiTheme="minorHAnsi" w:hAnsiTheme="minorHAnsi" w:cstheme="minorHAnsi"/>
        </w:rPr>
        <w:t xml:space="preserve">. </w:t>
      </w:r>
      <w:r w:rsidR="00B328FB">
        <w:rPr>
          <w:rFonts w:asciiTheme="minorHAnsi" w:hAnsiTheme="minorHAnsi" w:cstheme="minorHAnsi"/>
        </w:rPr>
        <w:t xml:space="preserve">El otro gran punto de interés de la plataforma es la capacidad de poder migrar aplicaciones ya codificadas con otro framework o que sencillamente utilizan una API ofrecida por un proveedor de servicios particular. </w:t>
      </w:r>
      <w:r w:rsidR="00EF4845">
        <w:rPr>
          <w:rFonts w:asciiTheme="minorHAnsi" w:hAnsiTheme="minorHAnsi" w:cstheme="minorHAnsi"/>
        </w:rPr>
        <w:t xml:space="preserve">La idea de este último punto consiste en interceptar las invocaciones a un framework o API objetivo, traducirlas y trabajarlas dentro de Aether sin que el usuario o desarrollador tenga que involucrarse más allá de la configuración. </w:t>
      </w:r>
      <w:r>
        <w:rPr>
          <w:rFonts w:asciiTheme="minorHAnsi" w:hAnsiTheme="minorHAnsi" w:cstheme="minorHAnsi"/>
        </w:rPr>
        <w:t xml:space="preserve">Un </w:t>
      </w:r>
      <w:r w:rsidR="00447F67">
        <w:rPr>
          <w:rFonts w:asciiTheme="minorHAnsi" w:hAnsiTheme="minorHAnsi" w:cstheme="minorHAnsi"/>
        </w:rPr>
        <w:t xml:space="preserve">esquema conceptual </w:t>
      </w:r>
      <w:r>
        <w:rPr>
          <w:rFonts w:asciiTheme="minorHAnsi" w:hAnsiTheme="minorHAnsi" w:cstheme="minorHAnsi"/>
        </w:rPr>
        <w:t xml:space="preserve">de este enfoque puede observarse en la </w:t>
      </w:r>
      <w:r w:rsidRPr="00CD462C">
        <w:rPr>
          <w:rFonts w:asciiTheme="minorHAnsi" w:hAnsiTheme="minorHAnsi" w:cstheme="minorHAnsi"/>
        </w:rPr>
        <w:t>Figura 3.1</w:t>
      </w:r>
      <w:r w:rsidR="00B328FB">
        <w:rPr>
          <w:rFonts w:asciiTheme="minorHAnsi" w:hAnsiTheme="minorHAnsi" w:cstheme="minorHAnsi"/>
          <w:b/>
        </w:rPr>
        <w:t xml:space="preserve">. </w:t>
      </w:r>
    </w:p>
    <w:p w:rsidR="00073308" w:rsidRDefault="0000618B" w:rsidP="0000618B">
      <w:pPr>
        <w:jc w:val="center"/>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extent cx="5943600" cy="4152900"/>
            <wp:effectExtent l="0" t="0" r="0" b="0"/>
            <wp:docPr id="10" name="Picture 10" descr="C:\Users\Kireta\Downloads\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eta\Downloads\Enfoque 2.1 mas abstrac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Pr="00DB55DC" w:rsidRDefault="009300BA" w:rsidP="009300BA">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.1</w:t>
      </w:r>
      <w:r w:rsidR="00DB55DC" w:rsidRPr="00DB55DC">
        <w:rPr>
          <w:rFonts w:asciiTheme="minorHAnsi" w:hAnsiTheme="minorHAnsi" w:cstheme="minorHAnsi"/>
        </w:rPr>
        <w:t xml:space="preserve"> </w:t>
      </w:r>
      <w:r w:rsidR="00DB55DC">
        <w:rPr>
          <w:rFonts w:asciiTheme="minorHAnsi" w:hAnsiTheme="minorHAnsi" w:cstheme="minorHAnsi"/>
        </w:rPr>
        <w:t>Vista general del uso de Aether.</w:t>
      </w:r>
    </w:p>
    <w:p w:rsidR="00F132F6" w:rsidRDefault="00F132F6" w:rsidP="00B81743">
      <w:pPr>
        <w:jc w:val="both"/>
        <w:rPr>
          <w:rFonts w:asciiTheme="minorHAnsi" w:hAnsiTheme="minorHAnsi" w:cstheme="minorHAnsi"/>
          <w:b/>
        </w:rPr>
      </w:pPr>
    </w:p>
    <w:p w:rsidR="00084143" w:rsidRDefault="00084143" w:rsidP="00084143">
      <w:pPr>
        <w:jc w:val="both"/>
        <w:rPr>
          <w:rFonts w:asciiTheme="minorHAnsi" w:hAnsiTheme="minorHAnsi" w:cstheme="minorHAnsi"/>
        </w:rPr>
      </w:pPr>
      <w:r>
        <w:rPr>
          <w:rFonts w:asciiTheme="minorHAnsi" w:hAnsiTheme="minorHAnsi" w:cstheme="minorHAnsi"/>
        </w:rPr>
        <w:t xml:space="preserve">Como se puede apreciar, en un primer momento la aplicación base utiliza directamente el API de un proveedor específico. Inmediatamente surge un problema ya que existe un gran número de proveedores de servicios y migraciones entre estos no son triviales. Factores tales como costos, performance o disponibilidad pueden hacer que se decida migrar la aplicación, agregar otro proveedor como backup, balancearlos según ubicación geográfica, etc. En este contexto el usuario puede tomar provecho de Aether para hacer que su código funcione con otros proveedores sin mayor esfuerzo. </w:t>
      </w:r>
    </w:p>
    <w:p w:rsidR="00084143" w:rsidRDefault="00084143" w:rsidP="00084143">
      <w:pPr>
        <w:jc w:val="both"/>
        <w:rPr>
          <w:rFonts w:asciiTheme="minorHAnsi" w:hAnsiTheme="minorHAnsi" w:cstheme="minorHAnsi"/>
        </w:rPr>
      </w:pPr>
      <w:r>
        <w:rPr>
          <w:rFonts w:asciiTheme="minorHAnsi" w:hAnsiTheme="minorHAnsi" w:cstheme="minorHAnsi"/>
        </w:rPr>
        <w:t xml:space="preserve">Para cumplir con estas funciones Aether cuenta con tres partes bien definidas como se muestra en la </w:t>
      </w:r>
      <w:r w:rsidRPr="00C055EA">
        <w:rPr>
          <w:rFonts w:asciiTheme="minorHAnsi" w:hAnsiTheme="minorHAnsi" w:cstheme="minorHAnsi"/>
        </w:rPr>
        <w:t>Figura 3.2</w:t>
      </w:r>
      <w:r>
        <w:rPr>
          <w:rFonts w:asciiTheme="minorHAnsi" w:hAnsiTheme="minorHAnsi" w:cstheme="minorHAnsi"/>
        </w:rPr>
        <w:t xml:space="preserve">. El módulo de abstracción de servicios es el encargado de proveer interfaces comunes a los servicios de cada proveedor (por ejemplo almacenamiento). Cada una de estas interfaces presenta al desarrollador una mirada única a un tipo de servicio sin importar la implementación que tenga detrás. Esto abstrae al usuario de cuestiones particulares de un proveedor como por ejemplo el modelado de carpetas en servicios de tipo mapa (por ejemplo S3). De este modo, un desarrollador puede usar estas interfaces para codificar una aplicación sin atarse a la API de un proveedor particular. </w:t>
      </w:r>
      <w:commentRangeStart w:id="0"/>
      <w:commentRangeStart w:id="1"/>
      <w:r>
        <w:rPr>
          <w:rFonts w:asciiTheme="minorHAnsi" w:hAnsiTheme="minorHAnsi" w:cstheme="minorHAnsi"/>
        </w:rPr>
        <w:t xml:space="preserve">Los módulos de adapters y cargador de adapters tienen la misión de solucionar el problema de migrar una aplicación ya codificada. </w:t>
      </w:r>
      <w:commentRangeEnd w:id="0"/>
      <w:r>
        <w:rPr>
          <w:rStyle w:val="CommentReference"/>
        </w:rPr>
        <w:commentReference w:id="0"/>
      </w:r>
      <w:commentRangeEnd w:id="1"/>
      <w:r>
        <w:rPr>
          <w:rStyle w:val="CommentReference"/>
        </w:rPr>
        <w:commentReference w:id="1"/>
      </w:r>
      <w:r>
        <w:rPr>
          <w:rFonts w:asciiTheme="minorHAnsi" w:hAnsiTheme="minorHAnsi" w:cstheme="minorHAnsi"/>
        </w:rPr>
        <w:t xml:space="preserve">El módulo de adapters se compone de diversos adaptadores, cada uno de los cuales hace de puente entre los métodos de una herramienta particular (API de un proveedor, otro framework, etc.) y el módulo de abstracción de servicios de nuestra plataforma. El nexo que une a la aplicación del usuario y al adapter requerido es el modulo cargador de adapters. Haciendo uso de las traducciones definidas en los adapters, este módulo es capaz de inyectar estas traducciones en la aplicación del usuario de manera transparente. Para activar el uso de Aether el desarrollador debe proveer una serie de archivos de </w:t>
      </w:r>
      <w:r>
        <w:rPr>
          <w:rFonts w:asciiTheme="minorHAnsi" w:hAnsiTheme="minorHAnsi" w:cstheme="minorHAnsi"/>
        </w:rPr>
        <w:lastRenderedPageBreak/>
        <w:t>configuración donde se detallan los servicios que se desean utilizar y el tipo de llamadas que se desean interceptar. Por ejemplo, el desarrollador desea que su aplicación escrita contra S3 funcione en Google Storage y para esto deben interceptarse todas las invocaciones realizadas desde el SDK de Amazon. Una vez configurado, Aether comenzara a capturar las invocaciones deseadas, generando de manera dinámica traducciones a métodos de Aether compatibles. Durante este proceso es necesario convertir el modelo utilizado por el código del usuario al modelo interno de Aether. Luego de generarse los mapeos, estos se ejecutan contra el servicio objetivo que el usuario configuró previamente. Al finalizar la ejecución de estas operaciones se retorna el control al código original del usuario, que en ningún momento debió modificarse para utilizar Aether.</w:t>
      </w:r>
    </w:p>
    <w:p w:rsidR="009300BA" w:rsidRDefault="009300BA" w:rsidP="00334FCE">
      <w:pPr>
        <w:jc w:val="both"/>
        <w:rPr>
          <w:rFonts w:asciiTheme="minorHAnsi" w:hAnsiTheme="minorHAnsi" w:cstheme="minorHAnsi"/>
        </w:rPr>
      </w:pPr>
    </w:p>
    <w:p w:rsidR="00226AF6" w:rsidRPr="00D3305A" w:rsidRDefault="00443A7F" w:rsidP="009300BA">
      <w:pPr>
        <w:jc w:val="center"/>
        <w:rPr>
          <w:rFonts w:asciiTheme="minorHAnsi" w:hAnsiTheme="minorHAnsi" w:cstheme="minorHAnsi"/>
        </w:rPr>
      </w:pPr>
      <w:r>
        <w:rPr>
          <w:rFonts w:asciiTheme="minorHAnsi" w:hAnsiTheme="minorHAnsi" w:cstheme="minorHAnsi"/>
          <w:noProof/>
          <w:lang w:val="es-ES_tradnl" w:eastAsia="es-ES_tradnl"/>
        </w:rPr>
        <w:drawing>
          <wp:inline distT="0" distB="0" distL="0" distR="0" wp14:anchorId="5437A6B5" wp14:editId="76034CFC">
            <wp:extent cx="4276725" cy="5147148"/>
            <wp:effectExtent l="0" t="0" r="0" b="0"/>
            <wp:docPr id="1" name="Picture 1"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226AF6" w:rsidRPr="00DB55DC" w:rsidRDefault="00226AF6" w:rsidP="00226AF6">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2</w:t>
      </w:r>
      <w:r w:rsidR="00DB55DC">
        <w:rPr>
          <w:rFonts w:asciiTheme="minorHAnsi" w:hAnsiTheme="minorHAnsi" w:cstheme="minorHAnsi"/>
        </w:rPr>
        <w:t xml:space="preserve"> Interacción entre los módulos de Aether.</w:t>
      </w:r>
    </w:p>
    <w:p w:rsidR="00226AF6" w:rsidRDefault="00226AF6" w:rsidP="00334FCE">
      <w:pPr>
        <w:jc w:val="both"/>
        <w:rPr>
          <w:rFonts w:asciiTheme="minorHAnsi" w:hAnsiTheme="minorHAnsi" w:cstheme="minorHAnsi"/>
        </w:rPr>
      </w:pPr>
    </w:p>
    <w:p w:rsidR="0031592D" w:rsidRDefault="0031592D" w:rsidP="00005C10">
      <w:pPr>
        <w:jc w:val="both"/>
        <w:rPr>
          <w:rFonts w:asciiTheme="minorHAnsi" w:hAnsiTheme="minorHAnsi" w:cstheme="minorHAnsi"/>
        </w:rPr>
      </w:pPr>
    </w:p>
    <w:p w:rsidR="0031592D" w:rsidRDefault="0031592D" w:rsidP="00005C10">
      <w:pPr>
        <w:jc w:val="both"/>
        <w:rPr>
          <w:rFonts w:asciiTheme="minorHAnsi" w:hAnsiTheme="minorHAnsi" w:cstheme="minorHAnsi"/>
        </w:rPr>
      </w:pPr>
    </w:p>
    <w:p w:rsidR="0031592D" w:rsidRDefault="0031592D" w:rsidP="00005C10">
      <w:pPr>
        <w:jc w:val="both"/>
        <w:rPr>
          <w:rFonts w:asciiTheme="minorHAnsi" w:hAnsiTheme="minorHAnsi" w:cstheme="minorHAnsi"/>
        </w:rPr>
      </w:pPr>
    </w:p>
    <w:p w:rsidR="0031592D" w:rsidRDefault="0031592D" w:rsidP="00005C10">
      <w:pPr>
        <w:jc w:val="both"/>
        <w:rPr>
          <w:rFonts w:asciiTheme="minorHAnsi" w:hAnsiTheme="minorHAnsi" w:cstheme="minorHAnsi"/>
        </w:rPr>
      </w:pPr>
    </w:p>
    <w:p w:rsidR="00005C10" w:rsidRDefault="00226AF6" w:rsidP="00005C10">
      <w:pPr>
        <w:jc w:val="both"/>
        <w:rPr>
          <w:rFonts w:asciiTheme="minorHAnsi" w:hAnsiTheme="minorHAnsi" w:cstheme="minorHAnsi"/>
        </w:rPr>
      </w:pPr>
      <w:r>
        <w:rPr>
          <w:rFonts w:asciiTheme="minorHAnsi" w:hAnsiTheme="minorHAnsi" w:cstheme="minorHAnsi"/>
        </w:rPr>
        <w:lastRenderedPageBreak/>
        <w:t>Llevaremos esto a un caso concreto suponiendo la existencia de una</w:t>
      </w:r>
      <w:r w:rsidR="00005C10">
        <w:rPr>
          <w:rFonts w:asciiTheme="minorHAnsi" w:hAnsiTheme="minorHAnsi" w:cstheme="minorHAnsi"/>
        </w:rPr>
        <w:t xml:space="preserve"> aplicac</w:t>
      </w:r>
      <w:r w:rsidR="00626338">
        <w:rPr>
          <w:rFonts w:asciiTheme="minorHAnsi" w:hAnsiTheme="minorHAnsi" w:cstheme="minorHAnsi"/>
        </w:rPr>
        <w:t xml:space="preserve">ión “Cloud </w:t>
      </w:r>
      <w:proofErr w:type="spellStart"/>
      <w:r w:rsidR="00626338">
        <w:rPr>
          <w:rFonts w:asciiTheme="minorHAnsi" w:hAnsiTheme="minorHAnsi" w:cstheme="minorHAnsi"/>
        </w:rPr>
        <w:t>Recorder</w:t>
      </w:r>
      <w:proofErr w:type="spellEnd"/>
      <w:r w:rsidR="00626338">
        <w:rPr>
          <w:rFonts w:asciiTheme="minorHAnsi" w:hAnsiTheme="minorHAnsi" w:cstheme="minorHAnsi"/>
        </w:rPr>
        <w:t>” que permite</w:t>
      </w:r>
      <w:r w:rsidR="00005C10">
        <w:rPr>
          <w:rFonts w:asciiTheme="minorHAnsi" w:hAnsiTheme="minorHAnsi" w:cstheme="minorHAnsi"/>
        </w:rPr>
        <w:t xml:space="preserve"> elaborar y almacenar notas periodísticas.</w:t>
      </w:r>
      <w:r w:rsidR="00D91A8A">
        <w:rPr>
          <w:rFonts w:asciiTheme="minorHAnsi" w:hAnsiTheme="minorHAnsi" w:cstheme="minorHAnsi"/>
        </w:rPr>
        <w:t xml:space="preserve"> </w:t>
      </w:r>
      <w:r w:rsidR="00DB65B8">
        <w:rPr>
          <w:rFonts w:asciiTheme="minorHAnsi" w:hAnsiTheme="minorHAnsi" w:cstheme="minorHAnsi"/>
        </w:rPr>
        <w:t xml:space="preserve">Esta aplicación presenta una interfaz </w:t>
      </w:r>
      <w:r w:rsidR="00E407A4">
        <w:rPr>
          <w:rFonts w:asciiTheme="minorHAnsi" w:hAnsiTheme="minorHAnsi" w:cstheme="minorHAnsi"/>
        </w:rPr>
        <w:t>gráfica</w:t>
      </w:r>
      <w:r w:rsidR="00DB65B8">
        <w:rPr>
          <w:rFonts w:asciiTheme="minorHAnsi" w:hAnsiTheme="minorHAnsi" w:cstheme="minorHAnsi"/>
        </w:rPr>
        <w:t xml:space="preserve"> sencilla en la que un usuario puede cargar archivos de audio o texto, añadir comentarios y persistirlos de manera segura. Al momento de persistir las notas, la interfaz </w:t>
      </w:r>
      <w:r w:rsidR="00D12308">
        <w:rPr>
          <w:rFonts w:asciiTheme="minorHAnsi" w:hAnsiTheme="minorHAnsi" w:cstheme="minorHAnsi"/>
        </w:rPr>
        <w:t>gráfica</w:t>
      </w:r>
      <w:r w:rsidR="00DB65B8">
        <w:rPr>
          <w:rFonts w:asciiTheme="minorHAnsi" w:hAnsiTheme="minorHAnsi" w:cstheme="minorHAnsi"/>
        </w:rPr>
        <w:t xml:space="preserve"> hace uso de un método “Grabar” provisto por el </w:t>
      </w:r>
      <w:proofErr w:type="spellStart"/>
      <w:r w:rsidR="00DB65B8">
        <w:rPr>
          <w:rFonts w:asciiTheme="minorHAnsi" w:hAnsiTheme="minorHAnsi" w:cstheme="minorHAnsi"/>
        </w:rPr>
        <w:t>backend</w:t>
      </w:r>
      <w:proofErr w:type="spellEnd"/>
      <w:r w:rsidR="00DB65B8">
        <w:rPr>
          <w:rFonts w:asciiTheme="minorHAnsi" w:hAnsiTheme="minorHAnsi" w:cstheme="minorHAnsi"/>
        </w:rPr>
        <w:t xml:space="preserve"> de la aplicación. </w:t>
      </w:r>
      <w:r w:rsidR="00005C10">
        <w:rPr>
          <w:rFonts w:asciiTheme="minorHAnsi" w:hAnsiTheme="minorHAnsi" w:cstheme="minorHAnsi"/>
        </w:rPr>
        <w:t xml:space="preserve">Para </w:t>
      </w:r>
      <w:r w:rsidR="00DB65B8">
        <w:rPr>
          <w:rFonts w:asciiTheme="minorHAnsi" w:hAnsiTheme="minorHAnsi" w:cstheme="minorHAnsi"/>
        </w:rPr>
        <w:t>mantener un backup off-</w:t>
      </w:r>
      <w:proofErr w:type="spellStart"/>
      <w:r w:rsidR="00DB65B8">
        <w:rPr>
          <w:rFonts w:asciiTheme="minorHAnsi" w:hAnsiTheme="minorHAnsi" w:cstheme="minorHAnsi"/>
        </w:rPr>
        <w:t>site</w:t>
      </w:r>
      <w:proofErr w:type="spellEnd"/>
      <w:r w:rsidR="00DB65B8">
        <w:rPr>
          <w:rFonts w:asciiTheme="minorHAnsi" w:hAnsiTheme="minorHAnsi" w:cstheme="minorHAnsi"/>
        </w:rPr>
        <w:t xml:space="preserve"> de</w:t>
      </w:r>
      <w:r w:rsidR="00005C10">
        <w:rPr>
          <w:rFonts w:asciiTheme="minorHAnsi" w:hAnsiTheme="minorHAnsi" w:cstheme="minorHAnsi"/>
        </w:rPr>
        <w:t xml:space="preserve"> las notas los diseñadores de la aplicación decidieron utilizar un servicio de almacenamiento en </w:t>
      </w:r>
      <w:proofErr w:type="spellStart"/>
      <w:r w:rsidR="00005C10">
        <w:rPr>
          <w:rFonts w:asciiTheme="minorHAnsi" w:hAnsiTheme="minorHAnsi" w:cstheme="minorHAnsi"/>
        </w:rPr>
        <w:t>cloud</w:t>
      </w:r>
      <w:proofErr w:type="spellEnd"/>
      <w:r w:rsidR="00005C10">
        <w:rPr>
          <w:rFonts w:asciiTheme="minorHAnsi" w:hAnsiTheme="minorHAnsi" w:cstheme="minorHAnsi"/>
        </w:rPr>
        <w:t xml:space="preserve">. </w:t>
      </w:r>
      <w:commentRangeStart w:id="2"/>
      <w:commentRangeStart w:id="3"/>
      <w:r w:rsidR="00005C10">
        <w:rPr>
          <w:rFonts w:asciiTheme="minorHAnsi" w:hAnsiTheme="minorHAnsi" w:cstheme="minorHAnsi"/>
        </w:rPr>
        <w:t>Luego de realizar un relevamiento de la oferta de distintos proveedores, se seleccion</w:t>
      </w:r>
      <w:r w:rsidR="00243465">
        <w:rPr>
          <w:rFonts w:asciiTheme="minorHAnsi" w:hAnsiTheme="minorHAnsi" w:cstheme="minorHAnsi"/>
        </w:rPr>
        <w:t>a</w:t>
      </w:r>
      <w:r w:rsidR="00005C10">
        <w:rPr>
          <w:rFonts w:asciiTheme="minorHAnsi" w:hAnsiTheme="minorHAnsi" w:cstheme="minorHAnsi"/>
        </w:rPr>
        <w:t xml:space="preserve"> a uno de ellos y se procede a integrar su API resultando en un flujo similar al presentado en la </w:t>
      </w:r>
      <w:r w:rsidR="00005C10" w:rsidRPr="00CD462C">
        <w:rPr>
          <w:rFonts w:asciiTheme="minorHAnsi" w:hAnsiTheme="minorHAnsi" w:cstheme="minorHAnsi"/>
        </w:rPr>
        <w:t xml:space="preserve">Figura </w:t>
      </w:r>
      <w:r w:rsidR="00302A3A" w:rsidRPr="00CD462C">
        <w:rPr>
          <w:rFonts w:asciiTheme="minorHAnsi" w:hAnsiTheme="minorHAnsi" w:cstheme="minorHAnsi"/>
        </w:rPr>
        <w:t>3</w:t>
      </w:r>
      <w:r w:rsidR="00005C10" w:rsidRPr="00CD462C">
        <w:rPr>
          <w:rFonts w:asciiTheme="minorHAnsi" w:hAnsiTheme="minorHAnsi" w:cstheme="minorHAnsi"/>
        </w:rPr>
        <w:t>.</w:t>
      </w:r>
      <w:r w:rsidR="009300BA" w:rsidRPr="00CD462C">
        <w:rPr>
          <w:rFonts w:asciiTheme="minorHAnsi" w:hAnsiTheme="minorHAnsi" w:cstheme="minorHAnsi"/>
        </w:rPr>
        <w:t>3</w:t>
      </w:r>
      <w:r w:rsidR="00005C10">
        <w:rPr>
          <w:rFonts w:asciiTheme="minorHAnsi" w:hAnsiTheme="minorHAnsi" w:cstheme="minorHAnsi"/>
        </w:rPr>
        <w:t>.</w:t>
      </w:r>
      <w:r w:rsidR="00DB65B8">
        <w:rPr>
          <w:rFonts w:asciiTheme="minorHAnsi" w:hAnsiTheme="minorHAnsi" w:cstheme="minorHAnsi"/>
        </w:rPr>
        <w:t xml:space="preserve"> </w:t>
      </w:r>
      <w:commentRangeEnd w:id="2"/>
      <w:r w:rsidR="0031592D">
        <w:rPr>
          <w:rStyle w:val="CommentReference"/>
        </w:rPr>
        <w:commentReference w:id="2"/>
      </w:r>
      <w:commentRangeEnd w:id="3"/>
      <w:r w:rsidR="00443A7F">
        <w:rPr>
          <w:rStyle w:val="CommentReference"/>
        </w:rPr>
        <w:commentReference w:id="3"/>
      </w:r>
    </w:p>
    <w:p w:rsidR="00005C10" w:rsidRDefault="00005C10" w:rsidP="00005C10">
      <w:pPr>
        <w:jc w:val="both"/>
        <w:rPr>
          <w:rFonts w:asciiTheme="minorHAnsi" w:hAnsiTheme="minorHAnsi" w:cstheme="minorHAnsi"/>
        </w:rPr>
      </w:pPr>
    </w:p>
    <w:p w:rsidR="00005C10" w:rsidRDefault="0000618B" w:rsidP="00005C10">
      <w:pPr>
        <w:jc w:val="both"/>
        <w:rPr>
          <w:rFonts w:asciiTheme="minorHAnsi" w:hAnsiTheme="minorHAnsi" w:cstheme="minorHAnsi"/>
        </w:rPr>
      </w:pPr>
      <w:r>
        <w:rPr>
          <w:rFonts w:asciiTheme="minorHAnsi" w:hAnsiTheme="minorHAnsi" w:cstheme="minorHAnsi"/>
          <w:noProof/>
          <w:lang w:val="es-ES_tradnl" w:eastAsia="es-ES_tradnl"/>
        </w:rPr>
        <w:drawing>
          <wp:inline distT="0" distB="0" distL="0" distR="0">
            <wp:extent cx="5943600" cy="3352800"/>
            <wp:effectExtent l="0" t="0" r="0" b="0"/>
            <wp:docPr id="11" name="Picture 11" descr="C:\Users\Kireta\Download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eta\Downloads\Enfoque-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005C10" w:rsidRPr="00DB55DC" w:rsidRDefault="00005C10" w:rsidP="00005C10">
      <w:pPr>
        <w:spacing w:after="100" w:afterAutospacing="1"/>
        <w:jc w:val="center"/>
        <w:rPr>
          <w:rFonts w:asciiTheme="minorHAnsi" w:hAnsiTheme="minorHAnsi" w:cstheme="minorHAnsi"/>
        </w:rPr>
      </w:pPr>
      <w:r>
        <w:rPr>
          <w:rFonts w:asciiTheme="minorHAnsi" w:hAnsiTheme="minorHAnsi" w:cstheme="minorHAnsi"/>
        </w:rPr>
        <w:t>​</w:t>
      </w: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3</w:t>
      </w:r>
      <w:r w:rsidR="00DB55DC">
        <w:rPr>
          <w:rFonts w:asciiTheme="minorHAnsi" w:hAnsiTheme="minorHAnsi" w:cstheme="minorHAnsi"/>
          <w:b/>
        </w:rPr>
        <w:t xml:space="preserve"> </w:t>
      </w:r>
      <w:r w:rsidR="00DB55DC">
        <w:rPr>
          <w:rFonts w:asciiTheme="minorHAnsi" w:hAnsiTheme="minorHAnsi" w:cstheme="minorHAnsi"/>
        </w:rPr>
        <w:t xml:space="preserve">Cloud </w:t>
      </w:r>
      <w:proofErr w:type="spellStart"/>
      <w:r w:rsidR="00DB55DC">
        <w:rPr>
          <w:rFonts w:asciiTheme="minorHAnsi" w:hAnsiTheme="minorHAnsi" w:cstheme="minorHAnsi"/>
        </w:rPr>
        <w:t>Recorder</w:t>
      </w:r>
      <w:proofErr w:type="spellEnd"/>
      <w:r w:rsidR="00DB55DC">
        <w:rPr>
          <w:rFonts w:asciiTheme="minorHAnsi" w:hAnsiTheme="minorHAnsi" w:cstheme="minorHAnsi"/>
        </w:rPr>
        <w:t xml:space="preserve"> utilizando un proveedor especifico.</w:t>
      </w:r>
    </w:p>
    <w:p w:rsidR="00D12308" w:rsidRDefault="00005C10" w:rsidP="000B2F06">
      <w:pPr>
        <w:spacing w:after="100" w:afterAutospacing="1"/>
        <w:jc w:val="both"/>
        <w:rPr>
          <w:rFonts w:asciiTheme="minorHAnsi" w:hAnsiTheme="minorHAnsi" w:cstheme="minorHAnsi"/>
        </w:rPr>
      </w:pPr>
      <w:r>
        <w:rPr>
          <w:rFonts w:asciiTheme="minorHAnsi" w:hAnsiTheme="minorHAnsi" w:cstheme="minorHAnsi"/>
        </w:rPr>
        <w:t xml:space="preserve">Este enfoque presenta un problema claro, </w:t>
      </w:r>
      <w:r w:rsidR="00D12308">
        <w:rPr>
          <w:rFonts w:asciiTheme="minorHAnsi" w:hAnsiTheme="minorHAnsi" w:cstheme="minorHAnsi"/>
        </w:rPr>
        <w:t xml:space="preserve">el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la aplicación queda atado a los métodos de</w:t>
      </w:r>
      <w:r>
        <w:rPr>
          <w:rFonts w:asciiTheme="minorHAnsi" w:hAnsiTheme="minorHAnsi" w:cstheme="minorHAnsi"/>
        </w:rPr>
        <w:t xml:space="preserve"> la API del proveedor que haya elegido. Si por alguna razón se requiere cambiar el proveedor de servicios de almacenamiento (costos, performance, disponibilidad del servicio, etc.) los desarrolladores se verían obligados a </w:t>
      </w:r>
      <w:r w:rsidR="00DC7590">
        <w:rPr>
          <w:rFonts w:asciiTheme="minorHAnsi" w:hAnsiTheme="minorHAnsi" w:cstheme="minorHAnsi"/>
        </w:rPr>
        <w:t>re codificar</w:t>
      </w:r>
      <w:r>
        <w:rPr>
          <w:rFonts w:asciiTheme="minorHAnsi" w:hAnsiTheme="minorHAnsi" w:cstheme="minorHAnsi"/>
        </w:rPr>
        <w:t xml:space="preserve"> </w:t>
      </w:r>
      <w:r w:rsidR="00D12308">
        <w:rPr>
          <w:rFonts w:asciiTheme="minorHAnsi" w:hAnsiTheme="minorHAnsi" w:cstheme="minorHAnsi"/>
        </w:rPr>
        <w:t xml:space="preserve">el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w:t>
      </w:r>
      <w:r>
        <w:rPr>
          <w:rFonts w:asciiTheme="minorHAnsi" w:hAnsiTheme="minorHAnsi" w:cstheme="minorHAnsi"/>
        </w:rPr>
        <w:t xml:space="preserve">la aplicación. Para solucionar este problema </w:t>
      </w:r>
      <w:r w:rsidR="00243465">
        <w:rPr>
          <w:rFonts w:asciiTheme="minorHAnsi" w:hAnsiTheme="minorHAnsi" w:cstheme="minorHAnsi"/>
        </w:rPr>
        <w:t>es</w:t>
      </w:r>
      <w:r>
        <w:rPr>
          <w:rFonts w:asciiTheme="minorHAnsi" w:hAnsiTheme="minorHAnsi" w:cstheme="minorHAnsi"/>
        </w:rPr>
        <w:t xml:space="preserve"> necesario contar</w:t>
      </w:r>
      <w:r w:rsidR="00D12308">
        <w:rPr>
          <w:rFonts w:asciiTheme="minorHAnsi" w:hAnsiTheme="minorHAnsi" w:cstheme="minorHAnsi"/>
        </w:rPr>
        <w:t xml:space="preserve"> con un paso intermedio </w:t>
      </w:r>
      <w:r>
        <w:rPr>
          <w:rFonts w:asciiTheme="minorHAnsi" w:hAnsiTheme="minorHAnsi" w:cstheme="minorHAnsi"/>
        </w:rPr>
        <w:t xml:space="preserve">que permita abstraer </w:t>
      </w:r>
      <w:r w:rsidR="00D12308">
        <w:rPr>
          <w:rFonts w:asciiTheme="minorHAnsi" w:hAnsiTheme="minorHAnsi" w:cstheme="minorHAnsi"/>
        </w:rPr>
        <w:t xml:space="preserve">al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w:t>
      </w:r>
      <w:r>
        <w:rPr>
          <w:rFonts w:asciiTheme="minorHAnsi" w:hAnsiTheme="minorHAnsi" w:cstheme="minorHAnsi"/>
        </w:rPr>
        <w:t>los se</w:t>
      </w:r>
      <w:r w:rsidR="00D12308">
        <w:rPr>
          <w:rFonts w:asciiTheme="minorHAnsi" w:hAnsiTheme="minorHAnsi" w:cstheme="minorHAnsi"/>
        </w:rPr>
        <w:t>rvicios de distintos proveedores</w:t>
      </w:r>
      <w:r>
        <w:rPr>
          <w:rFonts w:asciiTheme="minorHAnsi" w:hAnsiTheme="minorHAnsi" w:cstheme="minorHAnsi"/>
        </w:rPr>
        <w:t xml:space="preserve">. La idea </w:t>
      </w:r>
      <w:r w:rsidR="00243465">
        <w:rPr>
          <w:rFonts w:asciiTheme="minorHAnsi" w:hAnsiTheme="minorHAnsi" w:cstheme="minorHAnsi"/>
        </w:rPr>
        <w:t>consiste en</w:t>
      </w:r>
      <w:ins w:id="4" w:author="Usuario" w:date="2012-08-09T10:25:00Z">
        <w:r>
          <w:rPr>
            <w:rFonts w:asciiTheme="minorHAnsi" w:hAnsiTheme="minorHAnsi" w:cstheme="minorHAnsi"/>
          </w:rPr>
          <w:t xml:space="preserve"> </w:t>
        </w:r>
      </w:ins>
      <w:r>
        <w:rPr>
          <w:rFonts w:asciiTheme="minorHAnsi" w:hAnsiTheme="minorHAnsi" w:cstheme="minorHAnsi"/>
        </w:rPr>
        <w:t xml:space="preserve">permitir que en cualquier momento el desarrollador pueda cambiar de proveedor sin necesidad de modificar el código de la aplicación. </w:t>
      </w:r>
      <w:r w:rsidR="00D12308">
        <w:rPr>
          <w:rFonts w:asciiTheme="minorHAnsi" w:hAnsiTheme="minorHAnsi" w:cstheme="minorHAnsi"/>
        </w:rPr>
        <w:t>P</w:t>
      </w:r>
      <w:r>
        <w:rPr>
          <w:rFonts w:asciiTheme="minorHAnsi" w:hAnsiTheme="minorHAnsi" w:cstheme="minorHAnsi"/>
        </w:rPr>
        <w:t xml:space="preserve">ara este fin </w:t>
      </w:r>
      <w:r w:rsidR="00243465">
        <w:rPr>
          <w:rFonts w:asciiTheme="minorHAnsi" w:hAnsiTheme="minorHAnsi" w:cstheme="minorHAnsi"/>
        </w:rPr>
        <w:t>también es</w:t>
      </w:r>
      <w:r>
        <w:rPr>
          <w:rFonts w:asciiTheme="minorHAnsi" w:hAnsiTheme="minorHAnsi" w:cstheme="minorHAnsi"/>
        </w:rPr>
        <w:t xml:space="preserve"> útil contar con archivos de configuración que permitan modificar el proveedor utilizado sin la necesidad de realizar cambios en el código. </w:t>
      </w:r>
      <w:r w:rsidR="00D12308">
        <w:rPr>
          <w:rFonts w:asciiTheme="minorHAnsi" w:hAnsiTheme="minorHAnsi" w:cstheme="minorHAnsi"/>
        </w:rPr>
        <w:t>T</w:t>
      </w:r>
      <w:r>
        <w:rPr>
          <w:rFonts w:asciiTheme="minorHAnsi" w:hAnsiTheme="minorHAnsi" w:cstheme="minorHAnsi"/>
        </w:rPr>
        <w:t xml:space="preserve">ambién </w:t>
      </w:r>
      <w:r w:rsidR="00243465">
        <w:rPr>
          <w:rFonts w:asciiTheme="minorHAnsi" w:hAnsiTheme="minorHAnsi" w:cstheme="minorHAnsi"/>
        </w:rPr>
        <w:t xml:space="preserve">es </w:t>
      </w:r>
      <w:r>
        <w:rPr>
          <w:rFonts w:asciiTheme="minorHAnsi" w:hAnsiTheme="minorHAnsi" w:cstheme="minorHAnsi"/>
        </w:rPr>
        <w:t>deseable contar con un mecanismo que facilite la migración en caso de tener una aplicación ya codificada como sucede en nuestro ejemplo.</w:t>
      </w:r>
      <w:r w:rsidR="00D91A8A">
        <w:rPr>
          <w:rFonts w:asciiTheme="minorHAnsi" w:hAnsiTheme="minorHAnsi" w:cstheme="minorHAnsi"/>
        </w:rPr>
        <w:t xml:space="preserve"> </w:t>
      </w:r>
    </w:p>
    <w:p w:rsidR="000B2F06" w:rsidRPr="000B2F06" w:rsidRDefault="00E407A4" w:rsidP="00E407A4">
      <w:pPr>
        <w:spacing w:after="100" w:afterAutospacing="1"/>
        <w:jc w:val="both"/>
        <w:rPr>
          <w:rFonts w:asciiTheme="minorHAnsi" w:hAnsiTheme="minorHAnsi" w:cstheme="minorHAnsi"/>
        </w:rPr>
      </w:pPr>
      <w:r>
        <w:rPr>
          <w:rFonts w:asciiTheme="minorHAnsi" w:hAnsiTheme="minorHAnsi" w:cstheme="minorHAnsi"/>
        </w:rPr>
        <w:t>En las secciones siguientes se analizan los módulos de Aether, concebidos para dar solución a la problemática del ejemplo</w:t>
      </w:r>
      <w:r w:rsidR="00325B59">
        <w:rPr>
          <w:rFonts w:asciiTheme="minorHAnsi" w:hAnsiTheme="minorHAnsi" w:cstheme="minorHAnsi"/>
        </w:rPr>
        <w:t xml:space="preserve">. El primer </w:t>
      </w:r>
      <w:r>
        <w:rPr>
          <w:rFonts w:asciiTheme="minorHAnsi" w:hAnsiTheme="minorHAnsi" w:cstheme="minorHAnsi"/>
        </w:rPr>
        <w:t xml:space="preserve">punto a analizar será el módulo de abstracción de servicios, siguiendo con los </w:t>
      </w:r>
      <w:r w:rsidR="00626338">
        <w:rPr>
          <w:rFonts w:asciiTheme="minorHAnsi" w:hAnsiTheme="minorHAnsi" w:cstheme="minorHAnsi"/>
        </w:rPr>
        <w:t>módulos</w:t>
      </w:r>
      <w:r>
        <w:rPr>
          <w:rFonts w:asciiTheme="minorHAnsi" w:hAnsiTheme="minorHAnsi" w:cstheme="minorHAnsi"/>
        </w:rPr>
        <w:t xml:space="preserve"> de adapters y cargador de adapters</w:t>
      </w:r>
      <w:r w:rsidR="00325B59">
        <w:rPr>
          <w:rFonts w:asciiTheme="minorHAnsi" w:hAnsiTheme="minorHAnsi" w:cstheme="minorHAnsi"/>
        </w:rPr>
        <w:t>.</w:t>
      </w:r>
    </w:p>
    <w:p w:rsidR="00D91A8A" w:rsidRDefault="00302A3A" w:rsidP="000B2F06">
      <w:pPr>
        <w:pStyle w:val="Heading3"/>
      </w:pPr>
      <w:r>
        <w:lastRenderedPageBreak/>
        <w:t>3</w:t>
      </w:r>
      <w:r w:rsidR="000B2F06">
        <w:t>.</w:t>
      </w:r>
      <w:r w:rsidR="009D616F">
        <w:t>2</w:t>
      </w:r>
      <w:r w:rsidR="000B2F06">
        <w:t xml:space="preserve">. </w:t>
      </w:r>
      <w:r w:rsidR="00E407A4">
        <w:t>M</w:t>
      </w:r>
      <w:r w:rsidR="000B2F06" w:rsidRPr="000B2F06">
        <w:t xml:space="preserve">ódulo </w:t>
      </w:r>
      <w:r w:rsidR="000B2F06">
        <w:t>de abstracción de servicios</w:t>
      </w:r>
    </w:p>
    <w:p w:rsidR="00D3305A" w:rsidRPr="00D3305A" w:rsidRDefault="00685188" w:rsidP="00D3305A">
      <w:pPr>
        <w:jc w:val="both"/>
        <w:rPr>
          <w:rFonts w:asciiTheme="minorHAnsi" w:hAnsiTheme="minorHAnsi" w:cstheme="minorHAnsi"/>
        </w:rPr>
      </w:pPr>
      <w:r>
        <w:rPr>
          <w:rFonts w:asciiTheme="minorHAnsi" w:hAnsiTheme="minorHAnsi" w:cstheme="minorHAnsi"/>
        </w:rPr>
        <w:t>Comenzaremos con el análisis del</w:t>
      </w:r>
      <w:r w:rsidR="00E407A4">
        <w:rPr>
          <w:rFonts w:asciiTheme="minorHAnsi" w:hAnsiTheme="minorHAnsi" w:cstheme="minorHAnsi"/>
        </w:rPr>
        <w:t xml:space="preserve"> </w:t>
      </w:r>
      <w:r w:rsidR="00434277">
        <w:rPr>
          <w:rFonts w:asciiTheme="minorHAnsi" w:hAnsiTheme="minorHAnsi" w:cstheme="minorHAnsi"/>
        </w:rPr>
        <w:t xml:space="preserve">módulo de abstracción de servicios. </w:t>
      </w:r>
      <w:r w:rsidR="00D3305A" w:rsidRPr="00D3305A">
        <w:rPr>
          <w:rFonts w:asciiTheme="minorHAnsi" w:hAnsiTheme="minorHAnsi" w:cstheme="minorHAnsi"/>
        </w:rPr>
        <w:t xml:space="preserve">En este punto se implementa el soporte para cada servicio en </w:t>
      </w:r>
      <w:proofErr w:type="spellStart"/>
      <w:r w:rsidR="00D3305A" w:rsidRPr="00D3305A">
        <w:rPr>
          <w:rFonts w:asciiTheme="minorHAnsi" w:hAnsiTheme="minorHAnsi" w:cstheme="minorHAnsi"/>
        </w:rPr>
        <w:t>cloud</w:t>
      </w:r>
      <w:proofErr w:type="spellEnd"/>
      <w:r w:rsidR="00D3305A" w:rsidRPr="00D3305A">
        <w:rPr>
          <w:rFonts w:asciiTheme="minorHAnsi" w:hAnsiTheme="minorHAnsi" w:cstheme="minorHAnsi"/>
        </w:rPr>
        <w:t xml:space="preserve">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val="es-ES_tradnl" w:eastAsia="es-ES_tradnl"/>
        </w:rPr>
        <w:drawing>
          <wp:inline distT="0" distB="0" distL="0" distR="0">
            <wp:extent cx="4124325" cy="2970497"/>
            <wp:effectExtent l="0" t="0" r="0" b="0"/>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3847" cy="2970153"/>
                    </a:xfrm>
                    <a:prstGeom prst="rect">
                      <a:avLst/>
                    </a:prstGeom>
                    <a:noFill/>
                    <a:ln>
                      <a:noFill/>
                    </a:ln>
                  </pic:spPr>
                </pic:pic>
              </a:graphicData>
            </a:graphic>
          </wp:inline>
        </w:drawing>
      </w:r>
    </w:p>
    <w:p w:rsidR="00D3305A" w:rsidRPr="00DB55DC" w:rsidRDefault="00D3305A" w:rsidP="00D4590B">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4</w:t>
      </w:r>
      <w:r w:rsidR="00DB55DC" w:rsidRPr="00DB55DC">
        <w:rPr>
          <w:rFonts w:asciiTheme="minorHAnsi" w:hAnsiTheme="minorHAnsi" w:cstheme="minorHAnsi"/>
        </w:rPr>
        <w:t xml:space="preserve"> </w:t>
      </w:r>
      <w:r w:rsidR="00DB55DC">
        <w:rPr>
          <w:rFonts w:asciiTheme="minorHAnsi" w:hAnsiTheme="minorHAnsi" w:cstheme="minorHAnsi"/>
        </w:rPr>
        <w:t>Jerarquía de interfaces dentro del módulo de abstracción de servicios.</w:t>
      </w:r>
    </w:p>
    <w:p w:rsidR="00D3305A" w:rsidRPr="00D3305A" w:rsidRDefault="00D3305A" w:rsidP="00D3305A">
      <w:pPr>
        <w:jc w:val="both"/>
        <w:rPr>
          <w:rFonts w:asciiTheme="minorHAnsi" w:hAnsiTheme="minorHAnsi" w:cstheme="minorHAnsi"/>
        </w:rPr>
      </w:pPr>
    </w:p>
    <w:p w:rsidR="00E407A4" w:rsidRDefault="00D3305A" w:rsidP="00D3305A">
      <w:pPr>
        <w:jc w:val="both"/>
        <w:rPr>
          <w:rFonts w:asciiTheme="minorHAnsi" w:hAnsiTheme="minorHAnsi" w:cstheme="minorHAnsi"/>
        </w:rPr>
      </w:pPr>
      <w:r w:rsidRPr="00D3305A">
        <w:rPr>
          <w:rFonts w:asciiTheme="minorHAnsi" w:hAnsiTheme="minorHAnsi" w:cstheme="minorHAnsi"/>
        </w:rPr>
        <w:t xml:space="preserve">Por cada tipo de servicio el usuario </w:t>
      </w:r>
      <w:r w:rsidR="00243465">
        <w:rPr>
          <w:rFonts w:asciiTheme="minorHAnsi" w:hAnsiTheme="minorHAnsi" w:cstheme="minorHAnsi"/>
        </w:rPr>
        <w:t xml:space="preserve">puede </w:t>
      </w:r>
      <w:r w:rsidRPr="00D3305A">
        <w:rPr>
          <w:rFonts w:asciiTheme="minorHAnsi" w:hAnsiTheme="minorHAnsi" w:cstheme="minorHAnsi"/>
        </w:rPr>
        <w:t xml:space="preserve">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La </w:t>
      </w:r>
      <w:r w:rsidRPr="00CD462C">
        <w:rPr>
          <w:rFonts w:asciiTheme="minorHAnsi" w:hAnsiTheme="minorHAnsi" w:cstheme="minorHAnsi"/>
        </w:rPr>
        <w:t xml:space="preserve">Figura </w:t>
      </w:r>
      <w:r w:rsidR="00302A3A" w:rsidRPr="00CD462C">
        <w:rPr>
          <w:rFonts w:asciiTheme="minorHAnsi" w:hAnsiTheme="minorHAnsi" w:cstheme="minorHAnsi"/>
        </w:rPr>
        <w:t>3</w:t>
      </w:r>
      <w:r w:rsidRPr="00CD462C">
        <w:rPr>
          <w:rFonts w:asciiTheme="minorHAnsi" w:hAnsiTheme="minorHAnsi" w:cstheme="minorHAnsi"/>
        </w:rPr>
        <w:t>.</w:t>
      </w:r>
      <w:r w:rsidR="009300BA" w:rsidRPr="00CD462C">
        <w:rPr>
          <w:rFonts w:asciiTheme="minorHAnsi" w:hAnsiTheme="minorHAnsi" w:cstheme="minorHAnsi"/>
        </w:rPr>
        <w:t>4</w:t>
      </w:r>
      <w:r w:rsidRPr="00CD462C">
        <w:rPr>
          <w:rFonts w:asciiTheme="minorHAnsi" w:hAnsiTheme="minorHAnsi" w:cstheme="minorHAnsi"/>
        </w:rPr>
        <w:t xml:space="preserve"> </w:t>
      </w:r>
      <w:r w:rsidRPr="00D3305A">
        <w:rPr>
          <w:rFonts w:asciiTheme="minorHAnsi" w:hAnsiTheme="minorHAnsi" w:cstheme="minorHAnsi"/>
        </w:rPr>
        <w:t>presenta como ejemplo interfaces para servicios como “</w:t>
      </w:r>
      <w:proofErr w:type="spellStart"/>
      <w:r w:rsidRPr="00D3305A">
        <w:rPr>
          <w:rFonts w:asciiTheme="minorHAnsi" w:hAnsiTheme="minorHAnsi" w:cstheme="minorHAnsi"/>
        </w:rPr>
        <w:t>storage</w:t>
      </w:r>
      <w:proofErr w:type="spellEnd"/>
      <w:r w:rsidRPr="00D3305A">
        <w:rPr>
          <w:rFonts w:asciiTheme="minorHAnsi" w:hAnsiTheme="minorHAnsi" w:cstheme="minorHAnsi"/>
        </w:rPr>
        <w:t xml:space="preserve">” (almacenamiento en </w:t>
      </w:r>
      <w:proofErr w:type="spellStart"/>
      <w:r w:rsidR="003C09A7">
        <w:rPr>
          <w:rFonts w:asciiTheme="minorHAnsi" w:hAnsiTheme="minorHAnsi" w:cstheme="minorHAnsi"/>
        </w:rPr>
        <w:t>cloud</w:t>
      </w:r>
      <w:proofErr w:type="spellEnd"/>
      <w:r w:rsidRPr="00D3305A">
        <w:rPr>
          <w:rFonts w:asciiTheme="minorHAnsi" w:hAnsiTheme="minorHAnsi" w:cstheme="minorHAnsi"/>
        </w:rPr>
        <w:t xml:space="preserve">), “compute” (utilización de máquinas virtuales </w:t>
      </w:r>
      <w:r w:rsidR="003C09A7">
        <w:rPr>
          <w:rFonts w:asciiTheme="minorHAnsi" w:hAnsiTheme="minorHAnsi" w:cstheme="minorHAnsi"/>
        </w:rPr>
        <w:t xml:space="preserve">en </w:t>
      </w:r>
      <w:proofErr w:type="spellStart"/>
      <w:r w:rsidR="003C09A7">
        <w:rPr>
          <w:rFonts w:asciiTheme="minorHAnsi" w:hAnsiTheme="minorHAnsi" w:cstheme="minorHAnsi"/>
        </w:rPr>
        <w:t>cloud</w:t>
      </w:r>
      <w:proofErr w:type="spellEnd"/>
      <w:r w:rsidRPr="00D3305A">
        <w:rPr>
          <w:rFonts w:asciiTheme="minorHAnsi" w:hAnsiTheme="minorHAnsi" w:cstheme="minorHAnsi"/>
        </w:rPr>
        <w:t>) y “</w:t>
      </w:r>
      <w:proofErr w:type="spellStart"/>
      <w:r w:rsidRPr="00D3305A">
        <w:rPr>
          <w:rFonts w:asciiTheme="minorHAnsi" w:hAnsiTheme="minorHAnsi" w:cstheme="minorHAnsi"/>
        </w:rPr>
        <w:t>queues</w:t>
      </w:r>
      <w:proofErr w:type="spellEnd"/>
      <w:r w:rsidRPr="00D3305A">
        <w:rPr>
          <w:rFonts w:asciiTheme="minorHAnsi" w:hAnsiTheme="minorHAnsi" w:cstheme="minorHAnsi"/>
        </w:rPr>
        <w:t xml:space="preserve">” (colas distribuidas para pasaje de mensajes). Estas interfaces </w:t>
      </w:r>
      <w:r w:rsidR="00243465">
        <w:rPr>
          <w:rFonts w:asciiTheme="minorHAnsi" w:hAnsiTheme="minorHAnsi" w:cstheme="minorHAnsi"/>
        </w:rPr>
        <w:t>contienen</w:t>
      </w:r>
      <w:r w:rsidRPr="00D3305A">
        <w:rPr>
          <w:rFonts w:asciiTheme="minorHAnsi" w:hAnsiTheme="minorHAnsi" w:cstheme="minorHAnsi"/>
        </w:rPr>
        <w:t xml:space="preserve"> todos los métodos requeridos para la utilización del tipo de servicio que se está tratando. Por ejemplo, para un servicio de almacenamiento la interface genérica </w:t>
      </w:r>
      <w:r w:rsidR="00243465">
        <w:rPr>
          <w:rFonts w:asciiTheme="minorHAnsi" w:hAnsiTheme="minorHAnsi" w:cstheme="minorHAnsi"/>
        </w:rPr>
        <w:t xml:space="preserve">debe proveer </w:t>
      </w:r>
      <w:r w:rsidRPr="00D3305A">
        <w:rPr>
          <w:rFonts w:asciiTheme="minorHAnsi" w:hAnsiTheme="minorHAnsi" w:cstheme="minorHAnsi"/>
        </w:rPr>
        <w:t xml:space="preserve">métodos para subir, bajar, eliminar y copiar archivos. </w:t>
      </w:r>
      <w:r w:rsidR="00434277">
        <w:rPr>
          <w:rFonts w:asciiTheme="minorHAnsi" w:hAnsiTheme="minorHAnsi" w:cstheme="minorHAnsi"/>
        </w:rPr>
        <w:t>Contar con estas interfaces</w:t>
      </w:r>
      <w:r w:rsidR="008105E7">
        <w:rPr>
          <w:rFonts w:asciiTheme="minorHAnsi" w:hAnsiTheme="minorHAnsi" w:cstheme="minorHAnsi"/>
        </w:rPr>
        <w:t xml:space="preserve"> </w:t>
      </w:r>
      <w:r w:rsidR="00E407A4">
        <w:rPr>
          <w:rFonts w:asciiTheme="minorHAnsi" w:hAnsiTheme="minorHAnsi" w:cstheme="minorHAnsi"/>
        </w:rPr>
        <w:t xml:space="preserve">tiene grandes beneficios. En primer lugar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2F0FFC">
        <w:rPr>
          <w:rFonts w:asciiTheme="minorHAnsi" w:hAnsiTheme="minorHAnsi" w:cstheme="minorHAnsi"/>
        </w:rPr>
        <w:t xml:space="preserve">. Para esto </w:t>
      </w:r>
      <w:r w:rsidR="00814AF7">
        <w:rPr>
          <w:rFonts w:asciiTheme="minorHAnsi" w:hAnsiTheme="minorHAnsi" w:cstheme="minorHAnsi"/>
        </w:rPr>
        <w:t>tan solo se debe implementar una serie de métodos bien definidos para el nuevo servicio. En segundo lugar, abstraen a la aplicación que las usa de las particularidades del servicio que seleccione.</w:t>
      </w:r>
    </w:p>
    <w:p w:rsidR="00E8303F" w:rsidRDefault="00E8303F" w:rsidP="00D3305A">
      <w:pPr>
        <w:jc w:val="both"/>
        <w:rPr>
          <w:rFonts w:asciiTheme="minorHAnsi" w:hAnsiTheme="minorHAnsi" w:cstheme="minorHAnsi"/>
        </w:rPr>
      </w:pPr>
      <w:r>
        <w:rPr>
          <w:rFonts w:asciiTheme="minorHAnsi" w:hAnsiTheme="minorHAnsi" w:cstheme="minorHAnsi"/>
        </w:rPr>
        <w:t xml:space="preserve">Tomando estas ideas podemos pensar en mejorar Cloud </w:t>
      </w:r>
      <w:proofErr w:type="spellStart"/>
      <w:r>
        <w:rPr>
          <w:rFonts w:asciiTheme="minorHAnsi" w:hAnsiTheme="minorHAnsi" w:cstheme="minorHAnsi"/>
        </w:rPr>
        <w:t>Recorder</w:t>
      </w:r>
      <w:proofErr w:type="spellEnd"/>
      <w:r>
        <w:rPr>
          <w:rFonts w:asciiTheme="minorHAnsi" w:hAnsiTheme="minorHAnsi" w:cstheme="minorHAnsi"/>
        </w:rPr>
        <w:t>. Recordemos que el principal problema a resolver era la dependencia con el API de un proveedor particular. L</w:t>
      </w:r>
      <w:r w:rsidRPr="00D3305A">
        <w:rPr>
          <w:rFonts w:asciiTheme="minorHAnsi" w:hAnsiTheme="minorHAnsi" w:cstheme="minorHAnsi"/>
        </w:rPr>
        <w:t xml:space="preserve">a </w:t>
      </w:r>
      <w:r w:rsidRPr="00CD462C">
        <w:rPr>
          <w:rFonts w:asciiTheme="minorHAnsi" w:hAnsiTheme="minorHAnsi" w:cstheme="minorHAnsi"/>
        </w:rPr>
        <w:t xml:space="preserve">Figura </w:t>
      </w:r>
      <w:r w:rsidR="00302A3A" w:rsidRPr="00CD462C">
        <w:rPr>
          <w:rFonts w:asciiTheme="minorHAnsi" w:hAnsiTheme="minorHAnsi" w:cstheme="minorHAnsi"/>
        </w:rPr>
        <w:t>3</w:t>
      </w:r>
      <w:r w:rsidRPr="00CD462C">
        <w:rPr>
          <w:rFonts w:asciiTheme="minorHAnsi" w:hAnsiTheme="minorHAnsi" w:cstheme="minorHAnsi"/>
        </w:rPr>
        <w:t>.</w:t>
      </w:r>
      <w:r w:rsidR="009300BA" w:rsidRPr="00CD462C">
        <w:rPr>
          <w:rFonts w:asciiTheme="minorHAnsi" w:hAnsiTheme="minorHAnsi" w:cstheme="minorHAnsi"/>
        </w:rPr>
        <w:t>5</w:t>
      </w:r>
      <w:ins w:id="5" w:author="Usuario" w:date="2012-08-09T10:32:00Z">
        <w:r w:rsidR="00470B9B">
          <w:rPr>
            <w:rFonts w:asciiTheme="minorHAnsi" w:hAnsiTheme="minorHAnsi" w:cstheme="minorHAnsi"/>
            <w:b/>
          </w:rPr>
          <w:t xml:space="preserve"> </w:t>
        </w:r>
      </w:ins>
      <w:r>
        <w:rPr>
          <w:rFonts w:asciiTheme="minorHAnsi" w:hAnsiTheme="minorHAnsi" w:cstheme="minorHAnsi"/>
        </w:rPr>
        <w:t xml:space="preserve">presenta como </w:t>
      </w:r>
      <w:r w:rsidR="001967EE">
        <w:rPr>
          <w:rFonts w:asciiTheme="minorHAnsi" w:hAnsiTheme="minorHAnsi" w:cstheme="minorHAnsi"/>
        </w:rPr>
        <w:t xml:space="preserve">resulta </w:t>
      </w:r>
      <w:r>
        <w:rPr>
          <w:rFonts w:asciiTheme="minorHAnsi" w:hAnsiTheme="minorHAnsi" w:cstheme="minorHAnsi"/>
        </w:rPr>
        <w:t xml:space="preserve">la nueva estructura de la aplicación </w:t>
      </w:r>
      <w:r w:rsidR="001967EE">
        <w:rPr>
          <w:rFonts w:asciiTheme="minorHAnsi" w:hAnsiTheme="minorHAnsi" w:cstheme="minorHAnsi"/>
        </w:rPr>
        <w:t>incluyendo</w:t>
      </w:r>
      <w:r>
        <w:rPr>
          <w:rFonts w:asciiTheme="minorHAnsi" w:hAnsiTheme="minorHAnsi" w:cstheme="minorHAnsi"/>
        </w:rPr>
        <w:t xml:space="preserve"> las mejoras del módulo de abstracción de servicios y sus interfaces comunes.</w:t>
      </w:r>
    </w:p>
    <w:p w:rsidR="00E8303F" w:rsidRDefault="00E8303F" w:rsidP="00D3305A">
      <w:pPr>
        <w:jc w:val="both"/>
        <w:rPr>
          <w:rFonts w:asciiTheme="minorHAnsi" w:hAnsiTheme="minorHAnsi" w:cstheme="minorHAnsi"/>
        </w:rPr>
      </w:pPr>
    </w:p>
    <w:p w:rsidR="003C09A7" w:rsidRPr="00D3305A" w:rsidRDefault="0000618B" w:rsidP="00447A9C">
      <w:pPr>
        <w:jc w:val="center"/>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extent cx="5934075" cy="5657850"/>
            <wp:effectExtent l="0" t="0" r="0" b="0"/>
            <wp:docPr id="12" name="Picture 12" descr="C:\Users\Kireta\Download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eta\Downloads\Enfoque-2.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p w:rsidR="003C09A7" w:rsidRPr="00DB55DC" w:rsidRDefault="003C09A7" w:rsidP="003C09A7">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w:t>
      </w:r>
      <w:r w:rsidR="009300BA" w:rsidRPr="00DB55DC">
        <w:rPr>
          <w:rFonts w:asciiTheme="minorHAnsi" w:hAnsiTheme="minorHAnsi" w:cstheme="minorHAnsi"/>
        </w:rPr>
        <w:t>5</w:t>
      </w:r>
      <w:r w:rsidR="00DB55DC" w:rsidRPr="00DB55DC">
        <w:rPr>
          <w:rFonts w:asciiTheme="minorHAnsi" w:hAnsiTheme="minorHAnsi" w:cstheme="minorHAnsi"/>
        </w:rPr>
        <w:t xml:space="preserve"> Cloud </w:t>
      </w:r>
      <w:proofErr w:type="spellStart"/>
      <w:r w:rsidR="00DB55DC" w:rsidRPr="00DB55DC">
        <w:rPr>
          <w:rFonts w:asciiTheme="minorHAnsi" w:hAnsiTheme="minorHAnsi" w:cstheme="minorHAnsi"/>
        </w:rPr>
        <w:t>Recorder</w:t>
      </w:r>
      <w:proofErr w:type="spellEnd"/>
      <w:r w:rsidR="00DB55DC" w:rsidRPr="00DB55DC">
        <w:rPr>
          <w:rFonts w:asciiTheme="minorHAnsi" w:hAnsiTheme="minorHAnsi" w:cstheme="minorHAnsi"/>
        </w:rPr>
        <w:t xml:space="preserve"> utilizando el módulo de abstracción de servicios de Aether.</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 xml:space="preserve">Como se puede apreciar, </w:t>
      </w:r>
      <w:r w:rsidR="00480793">
        <w:rPr>
          <w:rFonts w:asciiTheme="minorHAnsi" w:hAnsiTheme="minorHAnsi" w:cstheme="minorHAnsi"/>
        </w:rPr>
        <w:t xml:space="preserve">se introduce una serie de interfaces comunes cuyas implementaciones separan al </w:t>
      </w:r>
      <w:proofErr w:type="spellStart"/>
      <w:r w:rsidR="00480793">
        <w:rPr>
          <w:rFonts w:asciiTheme="minorHAnsi" w:hAnsiTheme="minorHAnsi" w:cstheme="minorHAnsi"/>
        </w:rPr>
        <w:t>backend</w:t>
      </w:r>
      <w:proofErr w:type="spellEnd"/>
      <w:r w:rsidR="00480793">
        <w:rPr>
          <w:rFonts w:asciiTheme="minorHAnsi" w:hAnsiTheme="minorHAnsi" w:cstheme="minorHAnsi"/>
        </w:rPr>
        <w:t xml:space="preserve"> de la aplicación del usuario de las API finales de cada proveedor. Haciendo uso de las implementaciones de estas interfaces se logra eliminar la dependencia directa que surgía al programar contra una API </w:t>
      </w:r>
      <w:r w:rsidR="005A1765">
        <w:rPr>
          <w:rFonts w:asciiTheme="minorHAnsi" w:hAnsiTheme="minorHAnsi" w:cstheme="minorHAnsi"/>
        </w:rPr>
        <w:t>específica</w:t>
      </w:r>
      <w:r w:rsidR="006F1DD9">
        <w:rPr>
          <w:rFonts w:asciiTheme="minorHAnsi" w:hAnsiTheme="minorHAnsi" w:cstheme="minorHAnsi"/>
        </w:rPr>
        <w:t>. Esto produce que el cambio de proveedor se reduzca a intercambiar la implementación de la interface de servicio utilizada</w:t>
      </w:r>
      <w:r w:rsidR="00685188">
        <w:rPr>
          <w:rFonts w:asciiTheme="minorHAnsi" w:hAnsiTheme="minorHAnsi" w:cstheme="minorHAnsi"/>
        </w:rPr>
        <w:t>, su instanciación y configuración</w:t>
      </w:r>
      <w:r w:rsidR="006F1DD9">
        <w:rPr>
          <w:rFonts w:asciiTheme="minorHAnsi" w:hAnsiTheme="minorHAnsi" w:cstheme="minorHAnsi"/>
        </w:rPr>
        <w:t>.</w:t>
      </w:r>
      <w:r w:rsidR="004A4FF9">
        <w:rPr>
          <w:rFonts w:asciiTheme="minorHAnsi" w:hAnsiTheme="minorHAnsi" w:cstheme="minorHAnsi"/>
        </w:rPr>
        <w:t xml:space="preserve"> Por ejemplo, </w:t>
      </w:r>
      <w:r w:rsidR="003060F3">
        <w:rPr>
          <w:rFonts w:asciiTheme="minorHAnsi" w:hAnsiTheme="minorHAnsi" w:cstheme="minorHAnsi"/>
        </w:rPr>
        <w:t>supongamos que se desarrolló una aplicación con la</w:t>
      </w:r>
      <w:r w:rsidR="00A24547">
        <w:rPr>
          <w:rFonts w:asciiTheme="minorHAnsi" w:hAnsiTheme="minorHAnsi" w:cstheme="minorHAnsi"/>
        </w:rPr>
        <w:t xml:space="preserve"> API de Amazon S3. Esta aplicación </w:t>
      </w:r>
      <w:r w:rsidR="00CD013F">
        <w:rPr>
          <w:rFonts w:asciiTheme="minorHAnsi" w:hAnsiTheme="minorHAnsi" w:cstheme="minorHAnsi"/>
        </w:rPr>
        <w:t xml:space="preserve">sencilla </w:t>
      </w:r>
      <w:r w:rsidR="00A24547">
        <w:rPr>
          <w:rFonts w:asciiTheme="minorHAnsi" w:hAnsiTheme="minorHAnsi" w:cstheme="minorHAnsi"/>
        </w:rPr>
        <w:t>se conecta al servicio, lista el contenido de un directorio y d</w:t>
      </w:r>
      <w:r w:rsidR="0097288B">
        <w:rPr>
          <w:rFonts w:asciiTheme="minorHAnsi" w:hAnsiTheme="minorHAnsi" w:cstheme="minorHAnsi"/>
        </w:rPr>
        <w:t xml:space="preserve">escarga todos los archivos. El </w:t>
      </w:r>
      <w:proofErr w:type="spellStart"/>
      <w:r w:rsidR="0097288B">
        <w:rPr>
          <w:rFonts w:asciiTheme="minorHAnsi" w:hAnsiTheme="minorHAnsi" w:cstheme="minorHAnsi"/>
        </w:rPr>
        <w:t>p</w:t>
      </w:r>
      <w:r w:rsidR="00A24547">
        <w:rPr>
          <w:rFonts w:asciiTheme="minorHAnsi" w:hAnsiTheme="minorHAnsi" w:cstheme="minorHAnsi"/>
        </w:rPr>
        <w:t>seudo</w:t>
      </w:r>
      <w:proofErr w:type="spellEnd"/>
      <w:r w:rsidR="00A24547">
        <w:rPr>
          <w:rFonts w:asciiTheme="minorHAnsi" w:hAnsiTheme="minorHAnsi" w:cstheme="minorHAnsi"/>
        </w:rPr>
        <w:t xml:space="preserve"> </w:t>
      </w:r>
      <w:r w:rsidR="00CD013F">
        <w:rPr>
          <w:rFonts w:asciiTheme="minorHAnsi" w:hAnsiTheme="minorHAnsi" w:cstheme="minorHAnsi"/>
        </w:rPr>
        <w:t>código de esta aplicación,</w:t>
      </w:r>
      <w:r w:rsidR="00A24547">
        <w:rPr>
          <w:rFonts w:asciiTheme="minorHAnsi" w:hAnsiTheme="minorHAnsi" w:cstheme="minorHAnsi"/>
        </w:rPr>
        <w:t xml:space="preserve"> obviando funcionalidad sin interés para el ejemplo, puede verse a continuación:</w:t>
      </w:r>
    </w:p>
    <w:p w:rsidR="00E36F18" w:rsidRDefault="00E36F18" w:rsidP="003C09A7">
      <w:pPr>
        <w:jc w:val="both"/>
        <w:rPr>
          <w:rFonts w:asciiTheme="minorHAnsi" w:hAnsiTheme="minorHAnsi" w:cstheme="minorHAnsi"/>
        </w:rPr>
      </w:pPr>
    </w:p>
    <w:p w:rsidR="008A3376" w:rsidRDefault="00224F0A" w:rsidP="008A3376">
      <w:pPr>
        <w:keepNext/>
        <w:jc w:val="both"/>
      </w:pPr>
      <w:r>
        <w:rPr>
          <w:rFonts w:asciiTheme="minorHAnsi" w:hAnsiTheme="minorHAnsi" w:cstheme="minorHAnsi"/>
          <w:noProof/>
          <w:lang w:val="es-ES_tradnl" w:eastAsia="es-ES_tradnl"/>
        </w:rPr>
        <w:lastRenderedPageBreak/>
        <mc:AlternateContent>
          <mc:Choice Requires="wps">
            <w:drawing>
              <wp:inline distT="0" distB="0" distL="0" distR="0" wp14:anchorId="2F6C731B" wp14:editId="6E889A84">
                <wp:extent cx="5947410" cy="1403985"/>
                <wp:effectExtent l="0" t="0" r="1524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3985"/>
                        </a:xfrm>
                        <a:prstGeom prst="rect">
                          <a:avLst/>
                        </a:prstGeom>
                        <a:solidFill>
                          <a:srgbClr val="FFFFFF"/>
                        </a:solidFill>
                        <a:ln w="9525">
                          <a:solidFill>
                            <a:srgbClr val="000000"/>
                          </a:solidFill>
                          <a:miter lim="800000"/>
                          <a:headEnd/>
                          <a:tailEnd/>
                        </a:ln>
                      </wps:spPr>
                      <wps:txbx>
                        <w:txbxContent>
                          <w:p w:rsidR="005A1765" w:rsidRPr="002A6A9A" w:rsidRDefault="005A1765" w:rsidP="005A1765">
                            <w:pPr>
                              <w:autoSpaceDE w:val="0"/>
                              <w:autoSpaceDN w:val="0"/>
                              <w:adjustRightInd w:val="0"/>
                              <w:spacing w:line="240" w:lineRule="auto"/>
                              <w:rPr>
                                <w:rFonts w:ascii="Courier New" w:hAnsi="Courier New" w:cs="Courier New"/>
                                <w:color w:val="008000"/>
                                <w:sz w:val="20"/>
                                <w:szCs w:val="20"/>
                                <w:highlight w:val="white"/>
                                <w:lang w:val="en-US"/>
                              </w:rPr>
                            </w:pPr>
                            <w:r w:rsidRPr="002A6A9A">
                              <w:rPr>
                                <w:rFonts w:ascii="Courier New" w:hAnsi="Courier New" w:cs="Courier New"/>
                                <w:color w:val="008000"/>
                                <w:sz w:val="20"/>
                                <w:szCs w:val="20"/>
                                <w:highlight w:val="white"/>
                                <w:lang w:val="en-US"/>
                              </w:rPr>
                              <w:t>//</w:t>
                            </w:r>
                            <w:proofErr w:type="spellStart"/>
                            <w:r w:rsidRPr="002A6A9A">
                              <w:rPr>
                                <w:rFonts w:ascii="Courier New" w:hAnsi="Courier New" w:cs="Courier New"/>
                                <w:color w:val="008000"/>
                                <w:sz w:val="20"/>
                                <w:szCs w:val="20"/>
                                <w:highlight w:val="white"/>
                                <w:lang w:val="en-US"/>
                              </w:rPr>
                              <w:t>Instanciación</w:t>
                            </w:r>
                            <w:proofErr w:type="spellEnd"/>
                            <w:r w:rsidRPr="002A6A9A">
                              <w:rPr>
                                <w:rFonts w:ascii="Courier New" w:hAnsi="Courier New" w:cs="Courier New"/>
                                <w:color w:val="008000"/>
                                <w:sz w:val="20"/>
                                <w:szCs w:val="20"/>
                                <w:highlight w:val="white"/>
                                <w:lang w:val="en-US"/>
                              </w:rPr>
                              <w:t xml:space="preserve"> </w:t>
                            </w:r>
                            <w:proofErr w:type="gramStart"/>
                            <w:r w:rsidRPr="002A6A9A">
                              <w:rPr>
                                <w:rFonts w:ascii="Courier New" w:hAnsi="Courier New" w:cs="Courier New"/>
                                <w:color w:val="008000"/>
                                <w:sz w:val="20"/>
                                <w:szCs w:val="20"/>
                                <w:highlight w:val="white"/>
                                <w:lang w:val="en-US"/>
                              </w:rPr>
                              <w:t>del</w:t>
                            </w:r>
                            <w:proofErr w:type="gramEnd"/>
                            <w:r w:rsidRPr="002A6A9A">
                              <w:rPr>
                                <w:rFonts w:ascii="Courier New" w:hAnsi="Courier New" w:cs="Courier New"/>
                                <w:color w:val="008000"/>
                                <w:sz w:val="20"/>
                                <w:szCs w:val="20"/>
                                <w:highlight w:val="white"/>
                                <w:lang w:val="en-US"/>
                              </w:rPr>
                              <w:t xml:space="preserve"> </w:t>
                            </w:r>
                            <w:proofErr w:type="spellStart"/>
                            <w:r w:rsidRPr="002A6A9A">
                              <w:rPr>
                                <w:rFonts w:ascii="Courier New" w:hAnsi="Courier New" w:cs="Courier New"/>
                                <w:color w:val="008000"/>
                                <w:sz w:val="20"/>
                                <w:szCs w:val="20"/>
                                <w:highlight w:val="white"/>
                                <w:lang w:val="en-US"/>
                              </w:rPr>
                              <w:t>servicio</w:t>
                            </w:r>
                            <w:proofErr w:type="spellEnd"/>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AmazonS3Client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BasicAWSCredentials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accessKey</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secretKey</w:t>
                            </w:r>
                            <w:proofErr w:type="spellEnd"/>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sidRPr="002A6A9A">
                              <w:rPr>
                                <w:rFonts w:ascii="Courier New" w:hAnsi="Courier New" w:cs="Courier New"/>
                                <w:color w:val="008000"/>
                                <w:sz w:val="20"/>
                                <w:szCs w:val="20"/>
                                <w:highlight w:val="white"/>
                                <w:lang w:val="en-US"/>
                              </w:rPr>
                              <w:t>//</w:t>
                            </w:r>
                            <w:proofErr w:type="spellStart"/>
                            <w:r w:rsidRPr="002A6A9A">
                              <w:rPr>
                                <w:rFonts w:ascii="Courier New" w:hAnsi="Courier New" w:cs="Courier New"/>
                                <w:color w:val="008000"/>
                                <w:sz w:val="20"/>
                                <w:szCs w:val="20"/>
                                <w:highlight w:val="white"/>
                                <w:lang w:val="en-US"/>
                              </w:rPr>
                              <w:t>Utilización</w:t>
                            </w:r>
                            <w:proofErr w:type="spellEnd"/>
                            <w:r w:rsidRPr="002A6A9A">
                              <w:rPr>
                                <w:rFonts w:ascii="Courier New" w:hAnsi="Courier New" w:cs="Courier New"/>
                                <w:color w:val="008000"/>
                                <w:sz w:val="20"/>
                                <w:szCs w:val="20"/>
                                <w:highlight w:val="white"/>
                                <w:lang w:val="en-US"/>
                              </w:rPr>
                              <w:t xml:space="preserve"> </w:t>
                            </w:r>
                            <w:proofErr w:type="gramStart"/>
                            <w:r w:rsidRPr="002A6A9A">
                              <w:rPr>
                                <w:rFonts w:ascii="Courier New" w:hAnsi="Courier New" w:cs="Courier New"/>
                                <w:color w:val="008000"/>
                                <w:sz w:val="20"/>
                                <w:szCs w:val="20"/>
                                <w:highlight w:val="white"/>
                                <w:lang w:val="en-US"/>
                              </w:rPr>
                              <w:t>del</w:t>
                            </w:r>
                            <w:proofErr w:type="gramEnd"/>
                            <w:r w:rsidRPr="002A6A9A">
                              <w:rPr>
                                <w:rFonts w:ascii="Courier New" w:hAnsi="Courier New" w:cs="Courier New"/>
                                <w:color w:val="008000"/>
                                <w:sz w:val="20"/>
                                <w:szCs w:val="20"/>
                                <w:highlight w:val="white"/>
                                <w:lang w:val="en-US"/>
                              </w:rPr>
                              <w:t xml:space="preserve"> </w:t>
                            </w:r>
                            <w:proofErr w:type="spellStart"/>
                            <w:r w:rsidRPr="002A6A9A">
                              <w:rPr>
                                <w:rFonts w:ascii="Courier New" w:hAnsi="Courier New" w:cs="Courier New"/>
                                <w:color w:val="008000"/>
                                <w:sz w:val="20"/>
                                <w:szCs w:val="20"/>
                                <w:highlight w:val="white"/>
                                <w:lang w:val="en-US"/>
                              </w:rPr>
                              <w:t>servicio</w:t>
                            </w:r>
                            <w:proofErr w:type="spellEnd"/>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ListObjectsRequest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withBucketName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gramStart"/>
                            <w:r>
                              <w:rPr>
                                <w:rFonts w:ascii="Courier New" w:hAnsi="Courier New" w:cs="Courier New"/>
                                <w:b/>
                                <w:bCs/>
                                <w:color w:val="0000FF"/>
                                <w:sz w:val="20"/>
                                <w:szCs w:val="20"/>
                                <w:highlight w:val="white"/>
                                <w:lang w:val="en-US"/>
                              </w:rPr>
                              <w:t>for</w:t>
                            </w:r>
                            <w:proofErr w:type="gram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w:t>
                            </w:r>
                            <w:proofErr w:type="spellStart"/>
                            <w:r>
                              <w:rPr>
                                <w:rFonts w:ascii="Courier New" w:hAnsi="Courier New" w:cs="Courier New"/>
                                <w:sz w:val="20"/>
                                <w:szCs w:val="20"/>
                                <w:highlight w:val="white"/>
                                <w:lang w:val="en-US"/>
                              </w:rPr>
                              <w:t>objectSummary</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GetObjectRequest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r>
                              <w:rPr>
                                <w:rFonts w:ascii="Courier New" w:hAnsi="Courier New" w:cs="Courier New"/>
                                <w:sz w:val="20"/>
                                <w:szCs w:val="20"/>
                                <w:highlight w:val="white"/>
                                <w:lang w:val="en-US"/>
                              </w:rPr>
                              <w:t>InputStream</w:t>
                            </w:r>
                            <w:proofErr w:type="spellEnd"/>
                            <w:r>
                              <w:rPr>
                                <w:rFonts w:ascii="Courier New" w:hAnsi="Courier New" w:cs="Courier New"/>
                                <w:sz w:val="20"/>
                                <w:szCs w:val="20"/>
                                <w:highlight w:val="white"/>
                                <w:lang w:val="en-US"/>
                              </w:rPr>
                              <w:t xml:space="preserve">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proofErr w:type="gramStart"/>
                            <w:r>
                              <w:rPr>
                                <w:rFonts w:ascii="Courier New" w:hAnsi="Courier New" w:cs="Courier New"/>
                                <w:sz w:val="20"/>
                                <w:szCs w:val="20"/>
                                <w:highlight w:val="white"/>
                                <w:lang w:val="en-US"/>
                              </w:rPr>
                              <w:t>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proofErr w:type="gramStart"/>
                            <w:r>
                              <w:rPr>
                                <w:rFonts w:ascii="Courier New" w:hAnsi="Courier New" w:cs="Courier New"/>
                                <w:sz w:val="20"/>
                                <w:szCs w:val="20"/>
                                <w:highlight w:val="white"/>
                                <w:lang w:val="en-US"/>
                              </w:rPr>
                              <w:t>writeInputStream</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sidR="00A24547">
                              <w:rPr>
                                <w:rFonts w:ascii="Courier New" w:hAnsi="Courier New" w:cs="Courier New"/>
                                <w:sz w:val="20"/>
                                <w:szCs w:val="20"/>
                                <w:highlight w:val="white"/>
                                <w:lang w:val="en-US"/>
                              </w:rPr>
                              <w:t>archivo</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">
                <v:textbox style="mso-fit-shape-to-text:t">
                  <w:txbxContent>
                    <w:p w:rsidR="005A1765" w:rsidRPr="002A6A9A" w:rsidRDefault="005A1765" w:rsidP="005A1765">
                      <w:pPr>
                        <w:autoSpaceDE w:val="0"/>
                        <w:autoSpaceDN w:val="0"/>
                        <w:adjustRightInd w:val="0"/>
                        <w:spacing w:line="240" w:lineRule="auto"/>
                        <w:rPr>
                          <w:rFonts w:ascii="Courier New" w:hAnsi="Courier New" w:cs="Courier New"/>
                          <w:color w:val="008000"/>
                          <w:sz w:val="20"/>
                          <w:szCs w:val="20"/>
                          <w:highlight w:val="white"/>
                          <w:lang w:val="en-US"/>
                        </w:rPr>
                      </w:pPr>
                      <w:r w:rsidRPr="002A6A9A">
                        <w:rPr>
                          <w:rFonts w:ascii="Courier New" w:hAnsi="Courier New" w:cs="Courier New"/>
                          <w:color w:val="008000"/>
                          <w:sz w:val="20"/>
                          <w:szCs w:val="20"/>
                          <w:highlight w:val="white"/>
                          <w:lang w:val="en-US"/>
                        </w:rPr>
                        <w:t>//Instanciación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AmazonS3Client</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BasicAWSCredentials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accessKey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secretKey</w:t>
                      </w:r>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sidRPr="002A6A9A">
                        <w:rPr>
                          <w:rFonts w:ascii="Courier New" w:hAnsi="Courier New" w:cs="Courier New"/>
                          <w:color w:val="008000"/>
                          <w:sz w:val="20"/>
                          <w:szCs w:val="20"/>
                          <w:highlight w:val="white"/>
                          <w:lang w:val="en-US"/>
                        </w:rPr>
                        <w:t>//Utilización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ObjectListing objectListing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ListObjectsRequest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withBucketName</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bucketName</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FF"/>
                          <w:sz w:val="20"/>
                          <w:szCs w:val="20"/>
                          <w:highlight w:val="white"/>
                          <w:lang w:val="en-US"/>
                        </w:rPr>
                        <w:t>for</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objectSummary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GetObjectRequest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bucketName</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 xml:space="preserve">InputStream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t>writeInputStream</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sidR="00A24547">
                        <w:rPr>
                          <w:rFonts w:ascii="Courier New" w:hAnsi="Courier New" w:cs="Courier New"/>
                          <w:sz w:val="20"/>
                          <w:szCs w:val="20"/>
                          <w:highlight w:val="white"/>
                          <w:lang w:val="en-US"/>
                        </w:rPr>
                        <w:t>archivo</w:t>
                      </w:r>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v:textbox>
                <w10:anchorlock/>
              </v:shape>
            </w:pict>
          </mc:Fallback>
        </mc:AlternateContent>
      </w:r>
    </w:p>
    <w:p w:rsidR="005A1765" w:rsidRDefault="008A3376" w:rsidP="008A3376">
      <w:pPr>
        <w:pStyle w:val="Caption"/>
        <w:jc w:val="both"/>
        <w:rPr>
          <w:rFonts w:asciiTheme="minorHAnsi" w:hAnsiTheme="minorHAnsi" w:cstheme="minorHAnsi"/>
          <w:noProof/>
          <w:lang w:eastAsia="es-AR"/>
        </w:rPr>
      </w:pPr>
      <w:r>
        <w:t xml:space="preserve">Figure </w:t>
      </w:r>
      <w:fldSimple w:instr=" SEQ Figure \* ARABIC ">
        <w:r>
          <w:rPr>
            <w:noProof/>
          </w:rPr>
          <w:t>1</w:t>
        </w:r>
      </w:fldSimple>
      <w:r>
        <w:t xml:space="preserve"> </w:t>
      </w:r>
      <w:proofErr w:type="spellStart"/>
      <w:r>
        <w:t>codigo</w:t>
      </w:r>
      <w:proofErr w:type="spellEnd"/>
      <w:r>
        <w:t xml:space="preserve"> java de la </w:t>
      </w:r>
      <w:proofErr w:type="spellStart"/>
      <w:r>
        <w:t>aplicacinm</w:t>
      </w:r>
      <w:proofErr w:type="spellEnd"/>
    </w:p>
    <w:p w:rsidR="00A24547" w:rsidRDefault="00A24547" w:rsidP="003C09A7">
      <w:pPr>
        <w:jc w:val="both"/>
        <w:rPr>
          <w:rFonts w:asciiTheme="minorHAnsi" w:hAnsiTheme="minorHAnsi" w:cstheme="minorHAnsi"/>
          <w:noProof/>
          <w:lang w:eastAsia="es-AR"/>
        </w:rPr>
      </w:pPr>
    </w:p>
    <w:p w:rsidR="00A24547" w:rsidRDefault="008C7E6F" w:rsidP="003C09A7">
      <w:pPr>
        <w:jc w:val="both"/>
        <w:rPr>
          <w:rFonts w:asciiTheme="minorHAnsi" w:hAnsiTheme="minorHAnsi" w:cstheme="minorHAnsi"/>
          <w:noProof/>
          <w:lang w:eastAsia="es-AR"/>
        </w:rPr>
      </w:pPr>
      <w:r>
        <w:rPr>
          <w:rFonts w:asciiTheme="minorHAnsi" w:hAnsiTheme="minorHAnsi" w:cstheme="minorHAnsi"/>
          <w:noProof/>
          <w:lang w:eastAsia="es-AR"/>
        </w:rPr>
        <w:t xml:space="preserve">Como puede verse, se trabaja con objetos dependientes de </w:t>
      </w:r>
      <w:r w:rsidR="00787D38">
        <w:rPr>
          <w:rFonts w:asciiTheme="minorHAnsi" w:hAnsiTheme="minorHAnsi" w:cstheme="minorHAnsi"/>
          <w:noProof/>
          <w:lang w:eastAsia="es-AR"/>
        </w:rPr>
        <w:t xml:space="preserve">S3 por lo que cambiar de servicio </w:t>
      </w:r>
      <w:r w:rsidR="00CD013F">
        <w:rPr>
          <w:rFonts w:asciiTheme="minorHAnsi" w:hAnsiTheme="minorHAnsi" w:cstheme="minorHAnsi"/>
          <w:noProof/>
          <w:lang w:eastAsia="es-AR"/>
        </w:rPr>
        <w:t xml:space="preserve">(Google Storage por ejemplo) </w:t>
      </w:r>
      <w:r w:rsidR="00787D38">
        <w:rPr>
          <w:rFonts w:asciiTheme="minorHAnsi" w:hAnsiTheme="minorHAnsi" w:cstheme="minorHAnsi"/>
          <w:noProof/>
          <w:lang w:eastAsia="es-AR"/>
        </w:rPr>
        <w:t xml:space="preserve">significaria recodificar la aplicación. </w:t>
      </w:r>
      <w:r w:rsidR="00A24547">
        <w:rPr>
          <w:rFonts w:asciiTheme="minorHAnsi" w:hAnsiTheme="minorHAnsi" w:cstheme="minorHAnsi"/>
          <w:noProof/>
          <w:lang w:eastAsia="es-AR"/>
        </w:rPr>
        <w:t xml:space="preserve">Si adaptamos este mismo </w:t>
      </w:r>
      <w:r>
        <w:rPr>
          <w:rFonts w:asciiTheme="minorHAnsi" w:hAnsiTheme="minorHAnsi" w:cstheme="minorHAnsi"/>
          <w:noProof/>
          <w:lang w:eastAsia="es-AR"/>
        </w:rPr>
        <w:t xml:space="preserve">ejemplo a </w:t>
      </w:r>
      <w:r w:rsidR="00A24547">
        <w:rPr>
          <w:rFonts w:asciiTheme="minorHAnsi" w:hAnsiTheme="minorHAnsi" w:cstheme="minorHAnsi"/>
          <w:noProof/>
          <w:lang w:eastAsia="es-AR"/>
        </w:rPr>
        <w:t xml:space="preserve">la estructura propuesta utilizando las interfaces en lugar de llamadas a la API puntual </w:t>
      </w:r>
      <w:r w:rsidR="001967EE">
        <w:rPr>
          <w:rFonts w:asciiTheme="minorHAnsi" w:hAnsiTheme="minorHAnsi" w:cstheme="minorHAnsi"/>
          <w:noProof/>
          <w:lang w:eastAsia="es-AR"/>
        </w:rPr>
        <w:t>llegamos</w:t>
      </w:r>
      <w:r w:rsidR="00A24547">
        <w:rPr>
          <w:rFonts w:asciiTheme="minorHAnsi" w:hAnsiTheme="minorHAnsi" w:cstheme="minorHAnsi"/>
          <w:noProof/>
          <w:lang w:eastAsia="es-AR"/>
        </w:rPr>
        <w:t xml:space="preserve"> al siguiente pseudo codigo: </w:t>
      </w:r>
    </w:p>
    <w:p w:rsidR="00A24547" w:rsidRDefault="00A24547" w:rsidP="003C09A7">
      <w:pPr>
        <w:jc w:val="both"/>
        <w:rPr>
          <w:rFonts w:asciiTheme="minorHAnsi" w:hAnsiTheme="minorHAnsi" w:cstheme="minorHAnsi"/>
        </w:rPr>
      </w:pPr>
    </w:p>
    <w:p w:rsidR="004A4FF9" w:rsidRDefault="00224F0A" w:rsidP="003C09A7">
      <w:pPr>
        <w:jc w:val="both"/>
        <w:rPr>
          <w:rFonts w:asciiTheme="minorHAnsi" w:hAnsiTheme="minorHAnsi" w:cstheme="minorHAnsi"/>
        </w:rPr>
      </w:pPr>
      <w:r>
        <w:rPr>
          <w:rFonts w:asciiTheme="minorHAnsi" w:hAnsiTheme="minorHAnsi" w:cstheme="minorHAnsi"/>
          <w:noProof/>
          <w:lang w:val="es-ES_tradnl" w:eastAsia="es-ES_tradnl"/>
        </w:rPr>
        <mc:AlternateContent>
          <mc:Choice Requires="wps">
            <w:drawing>
              <wp:inline distT="0" distB="0" distL="0" distR="0">
                <wp:extent cx="5947410" cy="1403985"/>
                <wp:effectExtent l="0" t="0" r="1524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403985"/>
                        </a:xfrm>
                        <a:prstGeom prst="rect">
                          <a:avLst/>
                        </a:prstGeom>
                        <a:solidFill>
                          <a:srgbClr val="FFFFFF"/>
                        </a:solidFill>
                        <a:ln w="9525">
                          <a:solidFill>
                            <a:srgbClr val="000000"/>
                          </a:solidFill>
                          <a:miter lim="800000"/>
                          <a:headEnd/>
                          <a:tailEnd/>
                        </a:ln>
                      </wps:spPr>
                      <wps:txbx>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8A3376" w:rsidRDefault="004A4FF9" w:rsidP="004A4FF9">
                            <w:pPr>
                              <w:autoSpaceDE w:val="0"/>
                              <w:autoSpaceDN w:val="0"/>
                              <w:adjustRightInd w:val="0"/>
                              <w:spacing w:line="240" w:lineRule="auto"/>
                              <w:rPr>
                                <w:rFonts w:ascii="Courier New" w:hAnsi="Courier New" w:cs="Courier New"/>
                                <w:sz w:val="20"/>
                                <w:szCs w:val="20"/>
                                <w:highlight w:val="white"/>
                                <w:lang w:val="es-ES_tradnl"/>
                              </w:rPr>
                            </w:pPr>
                            <w:proofErr w:type="spellStart"/>
                            <w:r w:rsidRPr="008A3376">
                              <w:rPr>
                                <w:rFonts w:ascii="Courier New" w:hAnsi="Courier New" w:cs="Courier New"/>
                                <w:sz w:val="20"/>
                                <w:szCs w:val="20"/>
                                <w:highlight w:val="white"/>
                                <w:lang w:val="es-ES_tradnl"/>
                              </w:rPr>
                              <w:t>StorageInterface</w:t>
                            </w:r>
                            <w:proofErr w:type="spellEnd"/>
                            <w:r w:rsidR="00480793" w:rsidRPr="008A3376">
                              <w:rPr>
                                <w:rFonts w:ascii="Courier New" w:hAnsi="Courier New" w:cs="Courier New"/>
                                <w:sz w:val="20"/>
                                <w:szCs w:val="20"/>
                                <w:highlight w:val="white"/>
                                <w:lang w:val="es-ES_tradnl"/>
                              </w:rPr>
                              <w:t xml:space="preserve"> </w:t>
                            </w:r>
                            <w:proofErr w:type="spellStart"/>
                            <w:r w:rsidR="00480793" w:rsidRPr="008A3376">
                              <w:rPr>
                                <w:rFonts w:ascii="Courier New" w:hAnsi="Courier New" w:cs="Courier New"/>
                                <w:sz w:val="20"/>
                                <w:szCs w:val="20"/>
                                <w:highlight w:val="white"/>
                                <w:lang w:val="es-ES_tradnl"/>
                              </w:rPr>
                              <w:t>service</w:t>
                            </w:r>
                            <w:proofErr w:type="spellEnd"/>
                            <w:r w:rsidR="00480793" w:rsidRPr="008A3376">
                              <w:rPr>
                                <w:rFonts w:ascii="Courier New" w:hAnsi="Courier New" w:cs="Courier New"/>
                                <w:sz w:val="20"/>
                                <w:szCs w:val="20"/>
                                <w:highlight w:val="white"/>
                                <w:lang w:val="es-ES_tradnl"/>
                              </w:rPr>
                              <w:t xml:space="preserve"> </w:t>
                            </w:r>
                            <w:r w:rsidRPr="008A3376">
                              <w:rPr>
                                <w:rFonts w:ascii="Courier New" w:hAnsi="Courier New" w:cs="Courier New"/>
                                <w:bCs/>
                                <w:color w:val="000080"/>
                                <w:sz w:val="20"/>
                                <w:szCs w:val="20"/>
                                <w:highlight w:val="white"/>
                                <w:lang w:val="es-ES_tradnl"/>
                              </w:rPr>
                              <w:t>=</w:t>
                            </w:r>
                            <w:ins w:id="6" w:author="Kireta" w:date="2012-08-15T09:19:00Z">
                              <w:r w:rsidR="00480793" w:rsidRPr="008A3376">
                                <w:rPr>
                                  <w:rFonts w:ascii="Courier New" w:hAnsi="Courier New" w:cs="Courier New"/>
                                  <w:bCs/>
                                  <w:color w:val="000080"/>
                                  <w:sz w:val="20"/>
                                  <w:szCs w:val="20"/>
                                  <w:highlight w:val="white"/>
                                  <w:lang w:val="es-ES_tradnl"/>
                                </w:rPr>
                                <w:t xml:space="preserve"> </w:t>
                              </w:r>
                            </w:ins>
                            <w:r w:rsidRPr="008A3376">
                              <w:rPr>
                                <w:rFonts w:ascii="Courier New" w:hAnsi="Courier New" w:cs="Courier New"/>
                                <w:bCs/>
                                <w:color w:val="0000FF"/>
                                <w:sz w:val="20"/>
                                <w:szCs w:val="20"/>
                                <w:highlight w:val="white"/>
                                <w:lang w:val="es-ES_tradnl"/>
                              </w:rPr>
                              <w:t>new</w:t>
                            </w:r>
                            <w:ins w:id="7" w:author="Kireta" w:date="2012-08-15T09:19:00Z">
                              <w:r w:rsidR="00480793" w:rsidRPr="008A3376">
                                <w:rPr>
                                  <w:rFonts w:ascii="Courier New" w:hAnsi="Courier New" w:cs="Courier New"/>
                                  <w:bCs/>
                                  <w:color w:val="0000FF"/>
                                  <w:sz w:val="20"/>
                                  <w:szCs w:val="20"/>
                                  <w:highlight w:val="white"/>
                                  <w:lang w:val="es-ES_tradnl"/>
                                </w:rPr>
                                <w:t xml:space="preserve"> </w:t>
                              </w:r>
                            </w:ins>
                            <w:proofErr w:type="gramStart"/>
                            <w:r w:rsidRPr="008A3376">
                              <w:rPr>
                                <w:rFonts w:ascii="Courier New" w:hAnsi="Courier New" w:cs="Courier New"/>
                                <w:sz w:val="20"/>
                                <w:szCs w:val="20"/>
                                <w:highlight w:val="white"/>
                                <w:lang w:val="es-ES_tradnl"/>
                              </w:rPr>
                              <w:t>AmazonS3Service</w:t>
                            </w:r>
                            <w:r w:rsidRPr="008A3376">
                              <w:rPr>
                                <w:rFonts w:ascii="Courier New" w:hAnsi="Courier New" w:cs="Courier New"/>
                                <w:bCs/>
                                <w:color w:val="000080"/>
                                <w:sz w:val="20"/>
                                <w:szCs w:val="20"/>
                                <w:highlight w:val="white"/>
                                <w:lang w:val="es-ES_tradnl"/>
                              </w:rPr>
                              <w:t>(</w:t>
                            </w:r>
                            <w:proofErr w:type="spellStart"/>
                            <w:proofErr w:type="gramEnd"/>
                            <w:r w:rsidR="00A3672D" w:rsidRPr="008A3376">
                              <w:rPr>
                                <w:rFonts w:ascii="Courier New" w:hAnsi="Courier New" w:cs="Courier New"/>
                                <w:sz w:val="20"/>
                                <w:szCs w:val="20"/>
                                <w:highlight w:val="white"/>
                                <w:lang w:val="es-ES_tradnl"/>
                              </w:rPr>
                              <w:t>accessKey</w:t>
                            </w:r>
                            <w:proofErr w:type="spellEnd"/>
                            <w:r w:rsidR="00A3672D" w:rsidRPr="008A3376">
                              <w:rPr>
                                <w:rFonts w:ascii="Courier New" w:hAnsi="Courier New" w:cs="Courier New"/>
                                <w:sz w:val="20"/>
                                <w:szCs w:val="20"/>
                                <w:highlight w:val="white"/>
                                <w:lang w:val="es-ES_tradnl"/>
                              </w:rPr>
                              <w:t xml:space="preserve">, </w:t>
                            </w:r>
                            <w:proofErr w:type="spellStart"/>
                            <w:r w:rsidR="00A3672D" w:rsidRPr="008A3376">
                              <w:rPr>
                                <w:rFonts w:ascii="Courier New" w:hAnsi="Courier New" w:cs="Courier New"/>
                                <w:sz w:val="20"/>
                                <w:szCs w:val="20"/>
                                <w:highlight w:val="white"/>
                                <w:lang w:val="es-ES_tradnl"/>
                              </w:rPr>
                              <w:t>secretKey</w:t>
                            </w:r>
                            <w:proofErr w:type="spellEnd"/>
                            <w:r w:rsidR="00A3672D" w:rsidRPr="008A3376">
                              <w:rPr>
                                <w:rFonts w:ascii="Courier New" w:hAnsi="Courier New" w:cs="Courier New"/>
                                <w:sz w:val="20"/>
                                <w:szCs w:val="20"/>
                                <w:highlight w:val="white"/>
                                <w:lang w:val="es-ES_tradnl"/>
                              </w:rPr>
                              <w:t xml:space="preserve">, </w:t>
                            </w:r>
                            <w:proofErr w:type="spellStart"/>
                            <w:r w:rsidR="00A3672D" w:rsidRPr="008A3376">
                              <w:rPr>
                                <w:rFonts w:ascii="Courier New" w:hAnsi="Courier New" w:cs="Courier New"/>
                                <w:sz w:val="20"/>
                                <w:szCs w:val="20"/>
                                <w:highlight w:val="white"/>
                                <w:lang w:val="es-ES_tradnl"/>
                              </w:rPr>
                              <w:t>region</w:t>
                            </w:r>
                            <w:proofErr w:type="spellEnd"/>
                            <w:r w:rsidRPr="008A3376">
                              <w:rPr>
                                <w:rFonts w:ascii="Courier New" w:hAnsi="Courier New" w:cs="Courier New"/>
                                <w:bCs/>
                                <w:color w:val="000080"/>
                                <w:sz w:val="20"/>
                                <w:szCs w:val="20"/>
                                <w:highlight w:val="white"/>
                                <w:lang w:val="es-ES_tradnl"/>
                              </w:rPr>
                              <w:t>)</w:t>
                            </w:r>
                          </w:p>
                          <w:p w:rsidR="004A4FF9" w:rsidRPr="008A3376" w:rsidRDefault="004A4FF9" w:rsidP="004A4FF9">
                            <w:pPr>
                              <w:autoSpaceDE w:val="0"/>
                              <w:autoSpaceDN w:val="0"/>
                              <w:adjustRightInd w:val="0"/>
                              <w:spacing w:line="240" w:lineRule="auto"/>
                              <w:rPr>
                                <w:rFonts w:ascii="Courier New" w:hAnsi="Courier New" w:cs="Courier New"/>
                                <w:sz w:val="20"/>
                                <w:szCs w:val="20"/>
                                <w:highlight w:val="white"/>
                                <w:lang w:val="es-ES_tradnl"/>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8A3376" w:rsidRDefault="00D854B3" w:rsidP="004A4FF9">
                            <w:pPr>
                              <w:autoSpaceDE w:val="0"/>
                              <w:autoSpaceDN w:val="0"/>
                              <w:adjustRightInd w:val="0"/>
                              <w:spacing w:line="240" w:lineRule="auto"/>
                              <w:rPr>
                                <w:rFonts w:ascii="Courier New" w:hAnsi="Courier New" w:cs="Courier New"/>
                                <w:sz w:val="20"/>
                                <w:szCs w:val="20"/>
                                <w:highlight w:val="white"/>
                                <w:lang w:val="es-ES_tradnl"/>
                              </w:rPr>
                            </w:pPr>
                            <w:proofErr w:type="spellStart"/>
                            <w:r w:rsidRPr="008A3376">
                              <w:rPr>
                                <w:rFonts w:ascii="Courier New" w:hAnsi="Courier New" w:cs="Courier New"/>
                                <w:sz w:val="20"/>
                                <w:szCs w:val="20"/>
                                <w:highlight w:val="white"/>
                                <w:lang w:val="es-ES_tradnl"/>
                              </w:rPr>
                              <w:t>List</w:t>
                            </w:r>
                            <w:proofErr w:type="spellEnd"/>
                            <w:r w:rsidRPr="008A3376">
                              <w:rPr>
                                <w:rFonts w:ascii="Courier New" w:hAnsi="Courier New" w:cs="Courier New"/>
                                <w:sz w:val="20"/>
                                <w:szCs w:val="20"/>
                                <w:highlight w:val="white"/>
                                <w:lang w:val="es-ES_tradnl"/>
                              </w:rPr>
                              <w:t xml:space="preserve"> archivos </w:t>
                            </w:r>
                            <w:r w:rsidRPr="008A3376">
                              <w:rPr>
                                <w:rFonts w:ascii="Courier New" w:hAnsi="Courier New" w:cs="Courier New"/>
                                <w:b/>
                                <w:bCs/>
                                <w:color w:val="000080"/>
                                <w:sz w:val="20"/>
                                <w:szCs w:val="20"/>
                                <w:highlight w:val="white"/>
                                <w:lang w:val="es-ES_tradnl"/>
                              </w:rPr>
                              <w:t>=</w:t>
                            </w:r>
                            <w:ins w:id="8" w:author="Kireta" w:date="2012-08-15T09:19:00Z">
                              <w:r w:rsidR="00480793" w:rsidRPr="008A3376">
                                <w:rPr>
                                  <w:rFonts w:ascii="Courier New" w:hAnsi="Courier New" w:cs="Courier New"/>
                                  <w:b/>
                                  <w:bCs/>
                                  <w:color w:val="000080"/>
                                  <w:sz w:val="20"/>
                                  <w:szCs w:val="20"/>
                                  <w:highlight w:val="white"/>
                                  <w:lang w:val="es-ES_tradnl"/>
                                </w:rPr>
                                <w:t xml:space="preserve"> </w:t>
                              </w:r>
                            </w:ins>
                            <w:proofErr w:type="spellStart"/>
                            <w:proofErr w:type="gramStart"/>
                            <w:r w:rsidRPr="008A3376">
                              <w:rPr>
                                <w:rFonts w:ascii="Courier New" w:hAnsi="Courier New" w:cs="Courier New"/>
                                <w:sz w:val="20"/>
                                <w:szCs w:val="20"/>
                                <w:highlight w:val="white"/>
                                <w:lang w:val="es-ES_tradnl"/>
                              </w:rPr>
                              <w:t>service</w:t>
                            </w:r>
                            <w:r w:rsidRPr="008A3376">
                              <w:rPr>
                                <w:rFonts w:ascii="Courier New" w:hAnsi="Courier New" w:cs="Courier New"/>
                                <w:b/>
                                <w:bCs/>
                                <w:color w:val="000080"/>
                                <w:sz w:val="20"/>
                                <w:szCs w:val="20"/>
                                <w:highlight w:val="white"/>
                                <w:lang w:val="es-ES_tradnl"/>
                              </w:rPr>
                              <w:t>.</w:t>
                            </w:r>
                            <w:r w:rsidR="00480793" w:rsidRPr="008A3376">
                              <w:rPr>
                                <w:rFonts w:ascii="Courier New" w:hAnsi="Courier New" w:cs="Courier New"/>
                                <w:sz w:val="20"/>
                                <w:szCs w:val="20"/>
                                <w:highlight w:val="white"/>
                                <w:lang w:val="es-ES_tradnl"/>
                              </w:rPr>
                              <w:t>list</w:t>
                            </w:r>
                            <w:proofErr w:type="spellEnd"/>
                            <w:r w:rsidRPr="008A3376">
                              <w:rPr>
                                <w:rFonts w:ascii="Courier New" w:hAnsi="Courier New" w:cs="Courier New"/>
                                <w:b/>
                                <w:bCs/>
                                <w:color w:val="000080"/>
                                <w:sz w:val="20"/>
                                <w:szCs w:val="20"/>
                                <w:highlight w:val="white"/>
                                <w:lang w:val="es-ES_tradnl"/>
                              </w:rPr>
                              <w:t>(</w:t>
                            </w:r>
                            <w:proofErr w:type="gramEnd"/>
                            <w:r w:rsidRPr="008A3376">
                              <w:rPr>
                                <w:rFonts w:ascii="Courier New" w:hAnsi="Courier New" w:cs="Courier New"/>
                                <w:sz w:val="20"/>
                                <w:szCs w:val="20"/>
                                <w:highlight w:val="white"/>
                                <w:lang w:val="es-ES_tradnl"/>
                              </w:rPr>
                              <w:t>file</w:t>
                            </w:r>
                            <w:r w:rsidRPr="008A3376">
                              <w:rPr>
                                <w:rFonts w:ascii="Courier New" w:hAnsi="Courier New" w:cs="Courier New"/>
                                <w:b/>
                                <w:bCs/>
                                <w:color w:val="000080"/>
                                <w:sz w:val="20"/>
                                <w:szCs w:val="20"/>
                                <w:highlight w:val="white"/>
                                <w:lang w:val="es-ES_tradnl"/>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">
                <v:textbox style="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447F67" w:rsidRDefault="004A4FF9" w:rsidP="004A4FF9">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w:t>
                      </w:r>
                      <w:r w:rsidR="00480793" w:rsidRPr="00447F67">
                        <w:rPr>
                          <w:rFonts w:ascii="Courier New" w:hAnsi="Courier New" w:cs="Courier New"/>
                          <w:sz w:val="20"/>
                          <w:szCs w:val="20"/>
                          <w:highlight w:val="white"/>
                          <w:lang w:val="en-US"/>
                        </w:rPr>
                        <w:t xml:space="preserve"> service </w:t>
                      </w:r>
                      <w:r w:rsidRPr="00447F67">
                        <w:rPr>
                          <w:rFonts w:ascii="Courier New" w:hAnsi="Courier New" w:cs="Courier New"/>
                          <w:bCs/>
                          <w:color w:val="000080"/>
                          <w:sz w:val="20"/>
                          <w:szCs w:val="20"/>
                          <w:highlight w:val="white"/>
                          <w:lang w:val="en-US"/>
                        </w:rPr>
                        <w:t>=</w:t>
                      </w:r>
                      <w:ins w:id="10" w:author="Kireta" w:date="2012-08-15T09:19:00Z">
                        <w:r w:rsidR="00480793" w:rsidRPr="00447F67">
                          <w:rPr>
                            <w:rFonts w:ascii="Courier New" w:hAnsi="Courier New" w:cs="Courier New"/>
                            <w:bCs/>
                            <w:color w:val="000080"/>
                            <w:sz w:val="20"/>
                            <w:szCs w:val="20"/>
                            <w:highlight w:val="white"/>
                            <w:lang w:val="en-US"/>
                          </w:rPr>
                          <w:t xml:space="preserve"> </w:t>
                        </w:r>
                      </w:ins>
                      <w:r w:rsidRPr="00447F67">
                        <w:rPr>
                          <w:rFonts w:ascii="Courier New" w:hAnsi="Courier New" w:cs="Courier New"/>
                          <w:bCs/>
                          <w:color w:val="0000FF"/>
                          <w:sz w:val="20"/>
                          <w:szCs w:val="20"/>
                          <w:highlight w:val="white"/>
                          <w:lang w:val="en-US"/>
                        </w:rPr>
                        <w:t>new</w:t>
                      </w:r>
                      <w:ins w:id="11" w:author="Kireta" w:date="2012-08-15T09:19:00Z">
                        <w:r w:rsidR="00480793" w:rsidRPr="00447F67">
                          <w:rPr>
                            <w:rFonts w:ascii="Courier New" w:hAnsi="Courier New" w:cs="Courier New"/>
                            <w:bCs/>
                            <w:color w:val="0000FF"/>
                            <w:sz w:val="20"/>
                            <w:szCs w:val="20"/>
                            <w:highlight w:val="white"/>
                            <w:lang w:val="en-US"/>
                          </w:rPr>
                          <w:t xml:space="preserve"> </w:t>
                        </w:r>
                      </w:ins>
                      <w:r w:rsidRPr="00447F67">
                        <w:rPr>
                          <w:rFonts w:ascii="Courier New" w:hAnsi="Courier New" w:cs="Courier New"/>
                          <w:sz w:val="20"/>
                          <w:szCs w:val="20"/>
                          <w:highlight w:val="white"/>
                          <w:lang w:val="en-US"/>
                        </w:rPr>
                        <w:t>AmazonS3Service</w:t>
                      </w:r>
                      <w:r w:rsidRPr="00447F67">
                        <w:rPr>
                          <w:rFonts w:ascii="Courier New" w:hAnsi="Courier New" w:cs="Courier New"/>
                          <w:bCs/>
                          <w:color w:val="000080"/>
                          <w:sz w:val="20"/>
                          <w:szCs w:val="20"/>
                          <w:highlight w:val="white"/>
                          <w:lang w:val="en-US"/>
                        </w:rPr>
                        <w:t>(</w:t>
                      </w:r>
                      <w:r w:rsidR="00A3672D" w:rsidRPr="00447F67">
                        <w:rPr>
                          <w:rFonts w:ascii="Courier New" w:hAnsi="Courier New" w:cs="Courier New"/>
                          <w:sz w:val="20"/>
                          <w:szCs w:val="20"/>
                          <w:highlight w:val="white"/>
                          <w:lang w:val="en-US"/>
                        </w:rPr>
                        <w:t>accessKey, secretKey, region</w:t>
                      </w:r>
                      <w:r w:rsidRPr="00447F67">
                        <w:rPr>
                          <w:rFonts w:ascii="Courier New" w:hAnsi="Courier New" w:cs="Courier New"/>
                          <w:bCs/>
                          <w:color w:val="000080"/>
                          <w:sz w:val="20"/>
                          <w:szCs w:val="20"/>
                          <w:highlight w:val="white"/>
                          <w:lang w:val="en-US"/>
                        </w:rPr>
                        <w:t>)</w:t>
                      </w:r>
                    </w:p>
                    <w:p w:rsidR="004A4FF9" w:rsidRPr="00447F67" w:rsidRDefault="004A4FF9" w:rsidP="004A4FF9">
                      <w:pPr>
                        <w:autoSpaceDE w:val="0"/>
                        <w:autoSpaceDN w:val="0"/>
                        <w:adjustRightInd w:val="0"/>
                        <w:spacing w:line="240" w:lineRule="auto"/>
                        <w:rPr>
                          <w:rFonts w:ascii="Courier New" w:hAnsi="Courier New" w:cs="Courier New"/>
                          <w:sz w:val="20"/>
                          <w:szCs w:val="20"/>
                          <w:highlight w:val="white"/>
                          <w:lang w:val="en-US"/>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447F67"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ins w:id="12" w:author="Kireta" w:date="2012-08-15T09:19:00Z">
                        <w:r w:rsidR="00480793" w:rsidRPr="00447F67">
                          <w:rPr>
                            <w:rFonts w:ascii="Courier New" w:hAnsi="Courier New" w:cs="Courier New"/>
                            <w:b/>
                            <w:bCs/>
                            <w:color w:val="000080"/>
                            <w:sz w:val="20"/>
                            <w:szCs w:val="20"/>
                            <w:highlight w:val="white"/>
                            <w:lang w:val="en-US"/>
                          </w:rPr>
                          <w:t xml:space="preserve"> </w:t>
                        </w:r>
                      </w:ins>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00480793" w:rsidRPr="00447F67">
                        <w:rPr>
                          <w:rFonts w:ascii="Courier New" w:hAnsi="Courier New" w:cs="Courier New"/>
                          <w:sz w:val="20"/>
                          <w:szCs w:val="20"/>
                          <w:highlight w:val="white"/>
                          <w:lang w:val="en-US"/>
                        </w:rPr>
                        <w:t>list</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A24547" w:rsidRDefault="00A24547" w:rsidP="003C09A7">
      <w:pPr>
        <w:jc w:val="both"/>
        <w:rPr>
          <w:rFonts w:asciiTheme="minorHAnsi" w:hAnsiTheme="minorHAnsi" w:cstheme="minorHAnsi"/>
        </w:rPr>
      </w:pPr>
    </w:p>
    <w:p w:rsidR="004A4FF9" w:rsidRDefault="005A1765" w:rsidP="003C09A7">
      <w:pPr>
        <w:jc w:val="both"/>
        <w:rPr>
          <w:rFonts w:asciiTheme="minorHAnsi" w:hAnsiTheme="minorHAnsi" w:cstheme="minorHAnsi"/>
        </w:rPr>
      </w:pPr>
      <w:r>
        <w:rPr>
          <w:rFonts w:asciiTheme="minorHAnsi" w:hAnsiTheme="minorHAnsi" w:cstheme="minorHAnsi"/>
        </w:rPr>
        <w:t xml:space="preserve">Se pueden apreciar los bloques sencillos de instanciación, configuración y uso del servicio, en este caso Amazon S3. </w:t>
      </w:r>
      <w:r w:rsidR="002F731A">
        <w:rPr>
          <w:rFonts w:asciiTheme="minorHAnsi" w:hAnsiTheme="minorHAnsi" w:cstheme="minorHAnsi"/>
        </w:rPr>
        <w:t>A diferencia de la versión anterior y</w:t>
      </w:r>
      <w:r w:rsidR="00A24547">
        <w:rPr>
          <w:rFonts w:asciiTheme="minorHAnsi" w:hAnsiTheme="minorHAnsi" w:cstheme="minorHAnsi"/>
        </w:rPr>
        <w:t xml:space="preserve">a no se muestran dependencias con la API de Amazon S3 </w:t>
      </w:r>
      <w:r w:rsidR="00BD6484">
        <w:rPr>
          <w:rFonts w:asciiTheme="minorHAnsi" w:hAnsiTheme="minorHAnsi" w:cstheme="minorHAnsi"/>
        </w:rPr>
        <w:t>debido</w:t>
      </w:r>
      <w:r w:rsidR="004C03E0">
        <w:rPr>
          <w:rFonts w:asciiTheme="minorHAnsi" w:hAnsiTheme="minorHAnsi" w:cstheme="minorHAnsi"/>
        </w:rPr>
        <w:t xml:space="preserve"> </w:t>
      </w:r>
      <w:r w:rsidR="00B83B17">
        <w:rPr>
          <w:rFonts w:asciiTheme="minorHAnsi" w:hAnsiTheme="minorHAnsi" w:cstheme="minorHAnsi"/>
        </w:rPr>
        <w:t xml:space="preserve">a </w:t>
      </w:r>
      <w:r w:rsidR="004C03E0">
        <w:rPr>
          <w:rFonts w:asciiTheme="minorHAnsi" w:hAnsiTheme="minorHAnsi" w:cstheme="minorHAnsi"/>
        </w:rPr>
        <w:t xml:space="preserve">que su funcionalidad quedó </w:t>
      </w:r>
      <w:r w:rsidR="00A24547">
        <w:rPr>
          <w:rFonts w:asciiTheme="minorHAnsi" w:hAnsiTheme="minorHAnsi" w:cstheme="minorHAnsi"/>
        </w:rPr>
        <w:t xml:space="preserve">totalmente encapsulada dentro de </w:t>
      </w:r>
      <w:proofErr w:type="spellStart"/>
      <w:r w:rsidR="00A24547">
        <w:rPr>
          <w:rFonts w:asciiTheme="minorHAnsi" w:hAnsiTheme="minorHAnsi" w:cstheme="minorHAnsi"/>
        </w:rPr>
        <w:t>StorageInterface</w:t>
      </w:r>
      <w:proofErr w:type="spellEnd"/>
      <w:r w:rsidR="00A24547">
        <w:rPr>
          <w:rFonts w:asciiTheme="minorHAnsi" w:hAnsiTheme="minorHAnsi" w:cstheme="minorHAnsi"/>
        </w:rPr>
        <w:t xml:space="preserve">. </w:t>
      </w:r>
      <w:r w:rsidR="00E36F18">
        <w:rPr>
          <w:rFonts w:asciiTheme="minorHAnsi" w:hAnsiTheme="minorHAnsi" w:cstheme="minorHAnsi"/>
        </w:rPr>
        <w:t xml:space="preserve">Una hipotética migración </w:t>
      </w:r>
      <w:r w:rsidR="002F731A">
        <w:rPr>
          <w:rFonts w:asciiTheme="minorHAnsi" w:hAnsiTheme="minorHAnsi" w:cstheme="minorHAnsi"/>
        </w:rPr>
        <w:t xml:space="preserve">de la aplicación </w:t>
      </w:r>
      <w:r w:rsidR="00E36F18">
        <w:rPr>
          <w:rFonts w:asciiTheme="minorHAnsi" w:hAnsiTheme="minorHAnsi" w:cstheme="minorHAnsi"/>
        </w:rPr>
        <w:t xml:space="preserve">a Google Storage </w:t>
      </w:r>
      <w:r>
        <w:rPr>
          <w:rFonts w:asciiTheme="minorHAnsi" w:hAnsiTheme="minorHAnsi" w:cstheme="minorHAnsi"/>
        </w:rPr>
        <w:t>r</w:t>
      </w:r>
      <w:r w:rsidR="00F04D5C">
        <w:rPr>
          <w:rFonts w:asciiTheme="minorHAnsi" w:hAnsiTheme="minorHAnsi" w:cstheme="minorHAnsi"/>
        </w:rPr>
        <w:t>esultaría únicamente en un cambio para la instanciación</w:t>
      </w:r>
      <w:r w:rsidR="00A24547">
        <w:rPr>
          <w:rFonts w:asciiTheme="minorHAnsi" w:hAnsiTheme="minorHAnsi" w:cstheme="minorHAnsi"/>
        </w:rPr>
        <w:t xml:space="preserve"> y configuración </w:t>
      </w:r>
      <w:r w:rsidR="00F04D5C">
        <w:rPr>
          <w:rFonts w:asciiTheme="minorHAnsi" w:hAnsiTheme="minorHAnsi" w:cstheme="minorHAnsi"/>
        </w:rPr>
        <w:t xml:space="preserve">del servicio como se muestra a </w:t>
      </w:r>
      <w:r w:rsidR="004C03E0">
        <w:rPr>
          <w:rFonts w:asciiTheme="minorHAnsi" w:hAnsiTheme="minorHAnsi" w:cstheme="minorHAnsi"/>
        </w:rPr>
        <w:t>continuación</w:t>
      </w:r>
      <w:r w:rsidR="00E36F18">
        <w:rPr>
          <w:rFonts w:asciiTheme="minorHAnsi" w:hAnsiTheme="minorHAnsi" w:cstheme="minorHAnsi"/>
        </w:rPr>
        <w:t xml:space="preserve">: </w:t>
      </w:r>
    </w:p>
    <w:p w:rsidR="00E36F18" w:rsidRDefault="00E36F18" w:rsidP="003C09A7">
      <w:pPr>
        <w:jc w:val="both"/>
        <w:rPr>
          <w:rFonts w:asciiTheme="minorHAnsi" w:hAnsiTheme="minorHAnsi" w:cstheme="minorHAnsi"/>
        </w:rPr>
      </w:pPr>
    </w:p>
    <w:p w:rsidR="00E36F18" w:rsidRDefault="00224F0A" w:rsidP="003C09A7">
      <w:pPr>
        <w:jc w:val="both"/>
        <w:rPr>
          <w:rFonts w:asciiTheme="minorHAnsi" w:hAnsiTheme="minorHAnsi" w:cstheme="minorHAnsi"/>
        </w:rPr>
      </w:pPr>
      <w:r>
        <w:rPr>
          <w:rFonts w:asciiTheme="minorHAnsi" w:hAnsiTheme="minorHAnsi" w:cstheme="minorHAnsi"/>
          <w:noProof/>
          <w:lang w:val="es-ES_tradnl" w:eastAsia="es-ES_tradnl"/>
        </w:rPr>
        <w:lastRenderedPageBreak/>
        <mc:AlternateContent>
          <mc:Choice Requires="wps">
            <w:drawing>
              <wp:inline distT="0" distB="0" distL="0" distR="0">
                <wp:extent cx="5943600" cy="4475480"/>
                <wp:effectExtent l="0" t="0" r="19050" b="2730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5480"/>
                        </a:xfrm>
                        <a:prstGeom prst="rect">
                          <a:avLst/>
                        </a:prstGeom>
                        <a:solidFill>
                          <a:srgbClr val="FFFFFF"/>
                        </a:solidFill>
                        <a:ln w="9525">
                          <a:solidFill>
                            <a:srgbClr val="000000"/>
                          </a:solidFill>
                          <a:miter lim="800000"/>
                          <a:headEnd/>
                          <a:tailEnd/>
                        </a:ln>
                      </wps:spPr>
                      <wps:txbx>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proofErr w:type="spellStart"/>
                            <w:r w:rsidRPr="0005156C">
                              <w:rPr>
                                <w:rFonts w:ascii="Courier New" w:hAnsi="Courier New" w:cs="Courier New"/>
                                <w:b/>
                                <w:sz w:val="20"/>
                                <w:szCs w:val="20"/>
                                <w:highlight w:val="lightGray"/>
                                <w:lang w:val="en-US"/>
                              </w:rPr>
                              <w:t>StorageInterface</w:t>
                            </w:r>
                            <w:proofErr w:type="spellEnd"/>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9"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10" w:author="Kireta" w:date="2012-08-15T09:18:00Z">
                              <w:r w:rsidR="00480793" w:rsidRPr="0005156C">
                                <w:rPr>
                                  <w:rFonts w:ascii="Courier New" w:hAnsi="Courier New" w:cs="Courier New"/>
                                  <w:b/>
                                  <w:bCs/>
                                  <w:color w:val="0000FF"/>
                                  <w:sz w:val="20"/>
                                  <w:szCs w:val="20"/>
                                  <w:highlight w:val="lightGray"/>
                                  <w:lang w:val="en-US"/>
                                </w:rPr>
                                <w:t xml:space="preserve"> </w:t>
                              </w:r>
                            </w:ins>
                            <w:proofErr w:type="spellStart"/>
                            <w:proofErr w:type="gramStart"/>
                            <w:r w:rsidRPr="0005156C">
                              <w:rPr>
                                <w:rFonts w:ascii="Courier New" w:hAnsi="Courier New" w:cs="Courier New"/>
                                <w:b/>
                                <w:sz w:val="20"/>
                                <w:szCs w:val="20"/>
                                <w:highlight w:val="lightGray"/>
                                <w:lang w:val="en-US"/>
                              </w:rPr>
                              <w:t>GoogleStorageService</w:t>
                            </w:r>
                            <w:proofErr w:type="spellEnd"/>
                            <w:r w:rsidRPr="0005156C">
                              <w:rPr>
                                <w:rFonts w:ascii="Courier New" w:hAnsi="Courier New" w:cs="Courier New"/>
                                <w:b/>
                                <w:bCs/>
                                <w:color w:val="000080"/>
                                <w:sz w:val="20"/>
                                <w:szCs w:val="20"/>
                                <w:highlight w:val="lightGray"/>
                                <w:lang w:val="en-US"/>
                              </w:rPr>
                              <w:t>(</w:t>
                            </w:r>
                            <w:proofErr w:type="gramEnd"/>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proofErr w:type="spellStart"/>
                            <w:proofErr w:type="gramStart"/>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proofErr w:type="spellEnd"/>
                            <w:r w:rsidRPr="00A24547">
                              <w:rPr>
                                <w:rFonts w:ascii="Courier New" w:hAnsi="Courier New" w:cs="Courier New"/>
                                <w:b/>
                                <w:bCs/>
                                <w:color w:val="000080"/>
                                <w:sz w:val="20"/>
                                <w:szCs w:val="20"/>
                                <w:highlight w:val="lightGray"/>
                              </w:rPr>
                              <w:t>(</w:t>
                            </w:r>
                            <w:proofErr w:type="gramEnd"/>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8A3376" w:rsidRDefault="00D854B3" w:rsidP="00E36F18">
                            <w:pPr>
                              <w:autoSpaceDE w:val="0"/>
                              <w:autoSpaceDN w:val="0"/>
                              <w:adjustRightInd w:val="0"/>
                              <w:spacing w:line="240" w:lineRule="auto"/>
                              <w:rPr>
                                <w:rFonts w:ascii="Courier New" w:hAnsi="Courier New" w:cs="Courier New"/>
                                <w:sz w:val="20"/>
                                <w:szCs w:val="20"/>
                                <w:highlight w:val="white"/>
                                <w:lang w:val="es-ES_tradnl"/>
                              </w:rPr>
                            </w:pPr>
                            <w:proofErr w:type="spellStart"/>
                            <w:r w:rsidRPr="008A3376">
                              <w:rPr>
                                <w:rFonts w:ascii="Courier New" w:hAnsi="Courier New" w:cs="Courier New"/>
                                <w:sz w:val="20"/>
                                <w:szCs w:val="20"/>
                                <w:highlight w:val="white"/>
                                <w:lang w:val="es-ES_tradnl"/>
                              </w:rPr>
                              <w:t>List</w:t>
                            </w:r>
                            <w:proofErr w:type="spellEnd"/>
                            <w:r w:rsidRPr="008A3376">
                              <w:rPr>
                                <w:rFonts w:ascii="Courier New" w:hAnsi="Courier New" w:cs="Courier New"/>
                                <w:sz w:val="20"/>
                                <w:szCs w:val="20"/>
                                <w:highlight w:val="white"/>
                                <w:lang w:val="es-ES_tradnl"/>
                              </w:rPr>
                              <w:t xml:space="preserve"> archivos </w:t>
                            </w:r>
                            <w:r w:rsidRPr="008A3376">
                              <w:rPr>
                                <w:rFonts w:ascii="Courier New" w:hAnsi="Courier New" w:cs="Courier New"/>
                                <w:b/>
                                <w:bCs/>
                                <w:color w:val="000080"/>
                                <w:sz w:val="20"/>
                                <w:szCs w:val="20"/>
                                <w:highlight w:val="white"/>
                                <w:lang w:val="es-ES_tradnl"/>
                              </w:rPr>
                              <w:t>=</w:t>
                            </w:r>
                            <w:ins w:id="11" w:author="Kireta" w:date="2012-08-15T09:19:00Z">
                              <w:r w:rsidR="00480793" w:rsidRPr="008A3376">
                                <w:rPr>
                                  <w:rFonts w:ascii="Courier New" w:hAnsi="Courier New" w:cs="Courier New"/>
                                  <w:b/>
                                  <w:bCs/>
                                  <w:color w:val="000080"/>
                                  <w:sz w:val="20"/>
                                  <w:szCs w:val="20"/>
                                  <w:highlight w:val="white"/>
                                  <w:lang w:val="es-ES_tradnl"/>
                                </w:rPr>
                                <w:t xml:space="preserve"> </w:t>
                              </w:r>
                            </w:ins>
                            <w:proofErr w:type="spellStart"/>
                            <w:proofErr w:type="gramStart"/>
                            <w:r w:rsidRPr="008A3376">
                              <w:rPr>
                                <w:rFonts w:ascii="Courier New" w:hAnsi="Courier New" w:cs="Courier New"/>
                                <w:sz w:val="20"/>
                                <w:szCs w:val="20"/>
                                <w:highlight w:val="white"/>
                                <w:lang w:val="es-ES_tradnl"/>
                              </w:rPr>
                              <w:t>service</w:t>
                            </w:r>
                            <w:r w:rsidRPr="008A3376">
                              <w:rPr>
                                <w:rFonts w:ascii="Courier New" w:hAnsi="Courier New" w:cs="Courier New"/>
                                <w:b/>
                                <w:bCs/>
                                <w:color w:val="000080"/>
                                <w:sz w:val="20"/>
                                <w:szCs w:val="20"/>
                                <w:highlight w:val="white"/>
                                <w:lang w:val="es-ES_tradnl"/>
                              </w:rPr>
                              <w:t>.</w:t>
                            </w:r>
                            <w:r w:rsidR="00480793" w:rsidRPr="008A3376">
                              <w:rPr>
                                <w:rFonts w:ascii="Courier New" w:hAnsi="Courier New" w:cs="Courier New"/>
                                <w:sz w:val="20"/>
                                <w:szCs w:val="20"/>
                                <w:highlight w:val="white"/>
                                <w:lang w:val="es-ES_tradnl"/>
                              </w:rPr>
                              <w:t>list</w:t>
                            </w:r>
                            <w:proofErr w:type="spellEnd"/>
                            <w:r w:rsidRPr="008A3376">
                              <w:rPr>
                                <w:rFonts w:ascii="Courier New" w:hAnsi="Courier New" w:cs="Courier New"/>
                                <w:b/>
                                <w:bCs/>
                                <w:color w:val="000080"/>
                                <w:sz w:val="20"/>
                                <w:szCs w:val="20"/>
                                <w:highlight w:val="white"/>
                                <w:lang w:val="es-ES_tradnl"/>
                              </w:rPr>
                              <w:t>(</w:t>
                            </w:r>
                            <w:proofErr w:type="gramEnd"/>
                            <w:r w:rsidRPr="008A3376">
                              <w:rPr>
                                <w:rFonts w:ascii="Courier New" w:hAnsi="Courier New" w:cs="Courier New"/>
                                <w:sz w:val="20"/>
                                <w:szCs w:val="20"/>
                                <w:highlight w:val="white"/>
                                <w:lang w:val="es-ES_tradnl"/>
                              </w:rPr>
                              <w:t>file</w:t>
                            </w:r>
                            <w:r w:rsidRPr="008A3376">
                              <w:rPr>
                                <w:rFonts w:ascii="Courier New" w:hAnsi="Courier New" w:cs="Courier New"/>
                                <w:b/>
                                <w:bCs/>
                                <w:color w:val="000080"/>
                                <w:sz w:val="20"/>
                                <w:szCs w:val="20"/>
                                <w:highlight w:val="white"/>
                                <w:lang w:val="es-ES_tradnl"/>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8" type="#_x0000_t202" style="width:468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JbJfzwmAgAATA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r w:rsidRPr="0005156C">
                        <w:rPr>
                          <w:rFonts w:ascii="Courier New" w:hAnsi="Courier New" w:cs="Courier New"/>
                          <w:b/>
                          <w:sz w:val="20"/>
                          <w:szCs w:val="20"/>
                          <w:highlight w:val="lightGray"/>
                          <w:lang w:val="en-US"/>
                        </w:rPr>
                        <w:t>StorageInterface</w:t>
                      </w:r>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16"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17" w:author="Kireta" w:date="2012-08-15T09:18:00Z">
                        <w:r w:rsidR="00480793" w:rsidRPr="0005156C">
                          <w:rPr>
                            <w:rFonts w:ascii="Courier New" w:hAnsi="Courier New" w:cs="Courier New"/>
                            <w:b/>
                            <w:bCs/>
                            <w:color w:val="0000FF"/>
                            <w:sz w:val="20"/>
                            <w:szCs w:val="20"/>
                            <w:highlight w:val="lightGray"/>
                            <w:lang w:val="en-US"/>
                          </w:rPr>
                          <w:t xml:space="preserve"> </w:t>
                        </w:r>
                      </w:ins>
                      <w:r w:rsidRPr="0005156C">
                        <w:rPr>
                          <w:rFonts w:ascii="Courier New" w:hAnsi="Courier New" w:cs="Courier New"/>
                          <w:b/>
                          <w:sz w:val="20"/>
                          <w:szCs w:val="20"/>
                          <w:highlight w:val="lightGray"/>
                          <w:lang w:val="en-US"/>
                        </w:rPr>
                        <w:t>GoogleStorageService</w:t>
                      </w:r>
                      <w:r w:rsidRPr="0005156C">
                        <w:rPr>
                          <w:rFonts w:ascii="Courier New" w:hAnsi="Courier New" w:cs="Courier New"/>
                          <w:b/>
                          <w:bCs/>
                          <w:color w:val="000080"/>
                          <w:sz w:val="20"/>
                          <w:szCs w:val="20"/>
                          <w:highlight w:val="lightGray"/>
                          <w:lang w:val="en-US"/>
                        </w:rPr>
                        <w:t>(</w:t>
                      </w:r>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447F67"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ins w:id="18" w:author="Kireta" w:date="2012-08-15T09:19:00Z">
                        <w:r w:rsidR="00480793" w:rsidRPr="00447F67">
                          <w:rPr>
                            <w:rFonts w:ascii="Courier New" w:hAnsi="Courier New" w:cs="Courier New"/>
                            <w:b/>
                            <w:bCs/>
                            <w:color w:val="000080"/>
                            <w:sz w:val="20"/>
                            <w:szCs w:val="20"/>
                            <w:highlight w:val="white"/>
                            <w:lang w:val="en-US"/>
                          </w:rPr>
                          <w:t xml:space="preserve"> </w:t>
                        </w:r>
                      </w:ins>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00480793" w:rsidRPr="00447F67">
                        <w:rPr>
                          <w:rFonts w:ascii="Courier New" w:hAnsi="Courier New" w:cs="Courier New"/>
                          <w:sz w:val="20"/>
                          <w:szCs w:val="20"/>
                          <w:highlight w:val="white"/>
                          <w:lang w:val="en-US"/>
                        </w:rPr>
                        <w:t>list</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v:textbox>
                <w10:anchorlock/>
              </v:shape>
            </w:pict>
          </mc:Fallback>
        </mc:AlternateContent>
      </w:r>
    </w:p>
    <w:p w:rsidR="00A24547" w:rsidRDefault="00A24547" w:rsidP="00A24547">
      <w:pPr>
        <w:jc w:val="both"/>
        <w:rPr>
          <w:rFonts w:asciiTheme="minorHAnsi" w:hAnsiTheme="minorHAnsi" w:cstheme="minorHAnsi"/>
        </w:rPr>
      </w:pPr>
    </w:p>
    <w:p w:rsidR="00D949F2" w:rsidRDefault="00A24547" w:rsidP="00D949F2">
      <w:pPr>
        <w:jc w:val="both"/>
        <w:rPr>
          <w:rFonts w:asciiTheme="minorHAnsi" w:hAnsiTheme="minorHAnsi" w:cstheme="minorHAnsi"/>
          <w:color w:val="auto"/>
        </w:rPr>
      </w:pPr>
      <w:r>
        <w:rPr>
          <w:rFonts w:asciiTheme="minorHAnsi" w:hAnsiTheme="minorHAnsi" w:cstheme="minorHAnsi"/>
        </w:rPr>
        <w:t xml:space="preserve">Se puede observar que el uso de las interfaces </w:t>
      </w:r>
      <w:r w:rsidR="00787D38">
        <w:rPr>
          <w:rFonts w:asciiTheme="minorHAnsi" w:hAnsiTheme="minorHAnsi" w:cstheme="minorHAnsi"/>
        </w:rPr>
        <w:t>facilita</w:t>
      </w:r>
      <w:r>
        <w:rPr>
          <w:rFonts w:asciiTheme="minorHAnsi" w:hAnsiTheme="minorHAnsi" w:cstheme="minorHAnsi"/>
        </w:rPr>
        <w:t xml:space="preserve"> mucho la migración del código entre Amazon S3 y Google Storage. Tan solo se tuvo que cambiar la línea de construcción del servicio y proveer los datos de configuración necesarios a la implementación de Google Storage. </w:t>
      </w:r>
      <w:r w:rsidR="002F731A">
        <w:rPr>
          <w:rFonts w:asciiTheme="minorHAnsi" w:hAnsiTheme="minorHAnsi" w:cstheme="minorHAnsi"/>
        </w:rPr>
        <w:t>Pese a esto s</w:t>
      </w:r>
      <w:r>
        <w:rPr>
          <w:rFonts w:asciiTheme="minorHAnsi" w:hAnsiTheme="minorHAnsi" w:cstheme="minorHAnsi"/>
        </w:rPr>
        <w:t>igue quedando un punto flojo en el esquema ya que</w:t>
      </w:r>
      <w:r w:rsidR="00E36F18">
        <w:rPr>
          <w:rFonts w:asciiTheme="minorHAnsi" w:hAnsiTheme="minorHAnsi" w:cstheme="minorHAnsi"/>
        </w:rPr>
        <w:t xml:space="preserve"> la configuración de cada servicio concreto se debe realizar por código sin </w:t>
      </w:r>
      <w:r w:rsidR="004E194D">
        <w:rPr>
          <w:rFonts w:asciiTheme="minorHAnsi" w:hAnsiTheme="minorHAnsi" w:cstheme="minorHAnsi"/>
        </w:rPr>
        <w:t>ningún</w:t>
      </w:r>
      <w:r w:rsidR="00E36F18">
        <w:rPr>
          <w:rFonts w:asciiTheme="minorHAnsi" w:hAnsiTheme="minorHAnsi" w:cstheme="minorHAnsi"/>
        </w:rPr>
        <w:t xml:space="preserve"> mecanismo de construcción que simplifique la tarea. </w:t>
      </w:r>
      <w:r w:rsidR="00D949F2">
        <w:rPr>
          <w:rFonts w:asciiTheme="minorHAnsi" w:hAnsiTheme="minorHAnsi" w:cstheme="minorHAnsi"/>
        </w:rPr>
        <w:t xml:space="preserve">Este problema se soluciona </w:t>
      </w:r>
      <w:r w:rsidR="00D949F2" w:rsidRPr="00D3305A">
        <w:rPr>
          <w:rFonts w:asciiTheme="minorHAnsi" w:hAnsiTheme="minorHAnsi" w:cstheme="minorHAnsi"/>
        </w:rPr>
        <w:t xml:space="preserve">utilizando </w:t>
      </w:r>
      <w:proofErr w:type="spellStart"/>
      <w:r w:rsidR="00D949F2" w:rsidRPr="00D3305A">
        <w:rPr>
          <w:rFonts w:asciiTheme="minorHAnsi" w:hAnsiTheme="minorHAnsi" w:cstheme="minorHAnsi"/>
        </w:rPr>
        <w:t>factories</w:t>
      </w:r>
      <w:proofErr w:type="spellEnd"/>
      <w:r w:rsidR="00D949F2" w:rsidRPr="00D3305A">
        <w:rPr>
          <w:rFonts w:asciiTheme="minorHAnsi" w:hAnsiTheme="minorHAnsi" w:cstheme="minorHAnsi"/>
        </w:rPr>
        <w:t xml:space="preserve"> y </w:t>
      </w:r>
      <w:proofErr w:type="spellStart"/>
      <w:r w:rsidR="00D949F2" w:rsidRPr="00D3305A">
        <w:rPr>
          <w:rFonts w:asciiTheme="minorHAnsi" w:hAnsiTheme="minorHAnsi" w:cstheme="minorHAnsi"/>
        </w:rPr>
        <w:t>builders</w:t>
      </w:r>
      <w:proofErr w:type="spellEnd"/>
      <w:r w:rsidR="00D949F2">
        <w:rPr>
          <w:rFonts w:asciiTheme="minorHAnsi" w:hAnsiTheme="minorHAnsi" w:cstheme="minorHAnsi"/>
        </w:rPr>
        <w:t xml:space="preserve"> proveyendo al usuario de </w:t>
      </w:r>
      <w:r w:rsidR="00D949F2" w:rsidRPr="00D3305A">
        <w:rPr>
          <w:rFonts w:asciiTheme="minorHAnsi" w:hAnsiTheme="minorHAnsi" w:cstheme="minorHAnsi"/>
        </w:rPr>
        <w:t>un punto de acceso único a los servicios</w:t>
      </w:r>
      <w:r w:rsidR="00D949F2">
        <w:rPr>
          <w:rFonts w:asciiTheme="minorHAnsi" w:hAnsiTheme="minorHAnsi" w:cstheme="minorHAnsi"/>
        </w:rPr>
        <w:t xml:space="preserve"> para que este no tenga que preocuparse de la construcción y configuración de las instancias que desea</w:t>
      </w:r>
      <w:r w:rsidR="00D949F2" w:rsidRPr="00D3305A">
        <w:rPr>
          <w:rFonts w:asciiTheme="minorHAnsi" w:hAnsiTheme="minorHAnsi" w:cstheme="minorHAnsi"/>
        </w:rPr>
        <w:t>.</w:t>
      </w:r>
      <w:r w:rsidR="00D949F2">
        <w:rPr>
          <w:rFonts w:asciiTheme="minorHAnsi" w:hAnsiTheme="minorHAnsi" w:cstheme="minorHAnsi"/>
        </w:rPr>
        <w:t xml:space="preserve"> La </w:t>
      </w:r>
      <w:r w:rsidR="00D949F2" w:rsidRPr="00CD462C">
        <w:rPr>
          <w:rFonts w:asciiTheme="minorHAnsi" w:hAnsiTheme="minorHAnsi" w:cstheme="minorHAnsi"/>
          <w:color w:val="auto"/>
        </w:rPr>
        <w:t>Figura 3.6</w:t>
      </w:r>
      <w:r w:rsidR="00D949F2">
        <w:rPr>
          <w:rFonts w:asciiTheme="minorHAnsi" w:hAnsiTheme="minorHAnsi" w:cstheme="minorHAnsi"/>
          <w:b/>
          <w:color w:val="auto"/>
        </w:rPr>
        <w:t xml:space="preserve"> </w:t>
      </w:r>
      <w:r w:rsidR="00D949F2">
        <w:rPr>
          <w:rFonts w:asciiTheme="minorHAnsi" w:hAnsiTheme="minorHAnsi" w:cstheme="minorHAnsi"/>
          <w:color w:val="auto"/>
        </w:rPr>
        <w:t xml:space="preserve">presenta el mecanismo de construcción propuesto. </w:t>
      </w:r>
    </w:p>
    <w:p w:rsidR="00D949F2" w:rsidRDefault="00D949F2" w:rsidP="00D949F2">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Pr>
          <w:rFonts w:asciiTheme="minorHAnsi" w:hAnsiTheme="minorHAnsi" w:cstheme="minorHAnsi"/>
          <w:b/>
          <w:noProof/>
          <w:lang w:val="es-ES_tradnl" w:eastAsia="es-ES_tradnl"/>
        </w:rPr>
        <w:drawing>
          <wp:inline distT="0" distB="0" distL="0" distR="0">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r w:rsidRPr="00DB55DC">
        <w:rPr>
          <w:rFonts w:asciiTheme="minorHAnsi" w:hAnsiTheme="minorHAnsi" w:cstheme="minorHAnsi"/>
        </w:rPr>
        <w:t>Figura 3.6</w:t>
      </w:r>
      <w:r w:rsidR="00DB55DC" w:rsidRPr="00DB55DC">
        <w:rPr>
          <w:rFonts w:asciiTheme="minorHAnsi" w:hAnsiTheme="minorHAnsi" w:cstheme="minorHAnsi"/>
        </w:rPr>
        <w:t xml:space="preserve"> </w:t>
      </w:r>
      <w:proofErr w:type="spellStart"/>
      <w:r w:rsidR="00DB55DC" w:rsidRPr="00DB55DC">
        <w:rPr>
          <w:rFonts w:asciiTheme="minorHAnsi" w:hAnsiTheme="minorHAnsi" w:cstheme="minorHAnsi"/>
        </w:rPr>
        <w:t>Instanciacion</w:t>
      </w:r>
      <w:proofErr w:type="spellEnd"/>
      <w:r w:rsidR="00DB55DC" w:rsidRPr="00DB55DC">
        <w:rPr>
          <w:rFonts w:asciiTheme="minorHAnsi" w:hAnsiTheme="minorHAnsi" w:cstheme="minorHAnsi"/>
        </w:rPr>
        <w:t xml:space="preserve"> y configuración de servicios en Aether.</w:t>
      </w:r>
    </w:p>
    <w:p w:rsidR="00D3305A" w:rsidRDefault="00F2603D" w:rsidP="00E36F18">
      <w:pPr>
        <w:jc w:val="both"/>
        <w:rPr>
          <w:rFonts w:asciiTheme="minorHAnsi" w:hAnsiTheme="minorHAnsi" w:cstheme="minorHAnsi"/>
        </w:rPr>
      </w:pPr>
      <w:r>
        <w:rPr>
          <w:rFonts w:asciiTheme="minorHAnsi" w:hAnsiTheme="minorHAnsi" w:cstheme="minorHAnsi"/>
          <w:color w:val="auto"/>
        </w:rPr>
        <w:t xml:space="preserve">Como puede apreciarse, el desarrollador obtiene los servicios utilizando la “Fabrica de Servicios”. Para obtener un servicio concreto el </w:t>
      </w:r>
      <w:proofErr w:type="spellStart"/>
      <w:r>
        <w:rPr>
          <w:rFonts w:asciiTheme="minorHAnsi" w:hAnsiTheme="minorHAnsi" w:cstheme="minorHAnsi"/>
          <w:color w:val="auto"/>
        </w:rPr>
        <w:t>backend</w:t>
      </w:r>
      <w:proofErr w:type="spellEnd"/>
      <w:r>
        <w:rPr>
          <w:rFonts w:asciiTheme="minorHAnsi" w:hAnsiTheme="minorHAnsi" w:cstheme="minorHAnsi"/>
          <w:color w:val="auto"/>
        </w:rPr>
        <w:t xml:space="preserve"> de la aplicación invoca</w:t>
      </w:r>
      <w:r>
        <w:rPr>
          <w:rFonts w:asciiTheme="minorHAnsi" w:hAnsiTheme="minorHAnsi" w:cstheme="minorHAnsi"/>
        </w:rPr>
        <w:t xml:space="preserve"> al </w:t>
      </w:r>
      <w:proofErr w:type="spellStart"/>
      <w:r>
        <w:rPr>
          <w:rFonts w:asciiTheme="minorHAnsi" w:hAnsiTheme="minorHAnsi" w:cstheme="minorHAnsi"/>
        </w:rPr>
        <w:t>factory</w:t>
      </w:r>
      <w:proofErr w:type="spellEnd"/>
      <w:r>
        <w:rPr>
          <w:rFonts w:asciiTheme="minorHAnsi" w:hAnsiTheme="minorHAnsi" w:cstheme="minorHAnsi"/>
        </w:rPr>
        <w:t xml:space="preserve"> haciendo uso de una </w:t>
      </w:r>
      <w:r w:rsidR="00077699">
        <w:rPr>
          <w:rFonts w:asciiTheme="minorHAnsi" w:hAnsiTheme="minorHAnsi" w:cstheme="minorHAnsi"/>
        </w:rPr>
        <w:t xml:space="preserve">interface sencilla </w:t>
      </w:r>
      <w:r w:rsidR="00D3305A" w:rsidRPr="00D3305A">
        <w:rPr>
          <w:rFonts w:asciiTheme="minorHAnsi" w:hAnsiTheme="minorHAnsi" w:cstheme="minorHAnsi"/>
        </w:rPr>
        <w:t>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xml:space="preserve">”, donde “tipo” se refiere al tipo de servicio e </w:t>
      </w:r>
      <w:r w:rsidR="00D97481">
        <w:rPr>
          <w:rFonts w:asciiTheme="minorHAnsi" w:hAnsiTheme="minorHAnsi" w:cstheme="minorHAnsi"/>
        </w:rPr>
        <w:t>“</w:t>
      </w:r>
      <w:r w:rsidR="00D3305A" w:rsidRPr="00D3305A">
        <w:rPr>
          <w:rFonts w:asciiTheme="minorHAnsi" w:hAnsiTheme="minorHAnsi" w:cstheme="minorHAnsi"/>
        </w:rPr>
        <w:t>implementación</w:t>
      </w:r>
      <w:r w:rsidR="00D97481">
        <w:rPr>
          <w:rFonts w:asciiTheme="minorHAnsi" w:hAnsiTheme="minorHAnsi" w:cstheme="minorHAnsi"/>
        </w:rPr>
        <w:t>”</w:t>
      </w:r>
      <w:r w:rsidR="00D3305A" w:rsidRPr="00D3305A">
        <w:rPr>
          <w:rFonts w:asciiTheme="minorHAnsi" w:hAnsiTheme="minorHAnsi" w:cstheme="minorHAnsi"/>
        </w:rPr>
        <w:t xml:space="preserve"> se refiere al servic</w:t>
      </w:r>
      <w:r w:rsidR="00E36F18">
        <w:rPr>
          <w:rFonts w:asciiTheme="minorHAnsi" w:hAnsiTheme="minorHAnsi" w:cstheme="minorHAnsi"/>
        </w:rPr>
        <w:t xml:space="preserve">io concreto que lo implementa. </w:t>
      </w:r>
      <w:r w:rsidR="00077699">
        <w:rPr>
          <w:rFonts w:asciiTheme="minorHAnsi" w:hAnsiTheme="minorHAnsi" w:cstheme="minorHAnsi"/>
        </w:rPr>
        <w:t xml:space="preserve">De este modo, cuando se recibe una llamada el </w:t>
      </w:r>
      <w:proofErr w:type="spellStart"/>
      <w:r w:rsidR="00077699">
        <w:rPr>
          <w:rFonts w:asciiTheme="minorHAnsi" w:hAnsiTheme="minorHAnsi" w:cstheme="minorHAnsi"/>
        </w:rPr>
        <w:t>factory</w:t>
      </w:r>
      <w:proofErr w:type="spellEnd"/>
      <w:r w:rsidR="00077699">
        <w:rPr>
          <w:rFonts w:asciiTheme="minorHAnsi" w:hAnsiTheme="minorHAnsi" w:cstheme="minorHAnsi"/>
        </w:rPr>
        <w:t xml:space="preserve"> selecciona el </w:t>
      </w:r>
      <w:proofErr w:type="spellStart"/>
      <w:r w:rsidR="00077699">
        <w:rPr>
          <w:rFonts w:asciiTheme="minorHAnsi" w:hAnsiTheme="minorHAnsi" w:cstheme="minorHAnsi"/>
        </w:rPr>
        <w:t>builder</w:t>
      </w:r>
      <w:proofErr w:type="spellEnd"/>
      <w:r w:rsidR="00077699">
        <w:rPr>
          <w:rFonts w:asciiTheme="minorHAnsi" w:hAnsiTheme="minorHAnsi" w:cstheme="minorHAnsi"/>
        </w:rPr>
        <w:t xml:space="preserve"> indicado y devuelve un servicio listo para utilizar</w:t>
      </w:r>
      <w:r w:rsidR="00D3305A" w:rsidRPr="00D3305A">
        <w:rPr>
          <w:rFonts w:asciiTheme="minorHAnsi" w:hAnsiTheme="minorHAnsi" w:cstheme="minorHAnsi"/>
        </w:rPr>
        <w:t xml:space="preserve">. </w:t>
      </w:r>
      <w:r w:rsidR="00077699">
        <w:rPr>
          <w:rFonts w:asciiTheme="minorHAnsi" w:hAnsiTheme="minorHAnsi" w:cstheme="minorHAnsi"/>
        </w:rPr>
        <w:t xml:space="preserve">La configuración de este </w:t>
      </w:r>
      <w:proofErr w:type="spellStart"/>
      <w:r w:rsidR="00E36F18">
        <w:rPr>
          <w:rFonts w:asciiTheme="minorHAnsi" w:hAnsiTheme="minorHAnsi" w:cstheme="minorHAnsi"/>
        </w:rPr>
        <w:t>factory</w:t>
      </w:r>
      <w:proofErr w:type="spellEnd"/>
      <w:r w:rsidR="00E36F18">
        <w:rPr>
          <w:rFonts w:asciiTheme="minorHAnsi" w:hAnsiTheme="minorHAnsi" w:cstheme="minorHAnsi"/>
        </w:rPr>
        <w:t xml:space="preserve"> </w:t>
      </w:r>
      <w:r>
        <w:rPr>
          <w:rFonts w:asciiTheme="minorHAnsi" w:hAnsiTheme="minorHAnsi" w:cstheme="minorHAnsi"/>
        </w:rPr>
        <w:t>debe realizarse por medio</w:t>
      </w:r>
      <w:r w:rsidR="00E36F18">
        <w:rPr>
          <w:rFonts w:asciiTheme="minorHAnsi" w:hAnsiTheme="minorHAnsi" w:cstheme="minorHAnsi"/>
        </w:rPr>
        <w:t xml:space="preserve"> de </w:t>
      </w:r>
      <w:r w:rsidR="00077699">
        <w:rPr>
          <w:rFonts w:asciiTheme="minorHAnsi" w:hAnsiTheme="minorHAnsi" w:cstheme="minorHAnsi"/>
        </w:rPr>
        <w:t xml:space="preserve">un </w:t>
      </w:r>
      <w:r w:rsidR="00E36F18">
        <w:rPr>
          <w:rFonts w:asciiTheme="minorHAnsi" w:hAnsiTheme="minorHAnsi" w:cstheme="minorHAnsi"/>
        </w:rPr>
        <w:t xml:space="preserve">archivo </w:t>
      </w:r>
      <w:r>
        <w:rPr>
          <w:rFonts w:asciiTheme="minorHAnsi" w:hAnsiTheme="minorHAnsi" w:cstheme="minorHAnsi"/>
        </w:rPr>
        <w:t>que detalla</w:t>
      </w:r>
      <w:r w:rsidR="00E36F18">
        <w:rPr>
          <w:rFonts w:asciiTheme="minorHAnsi" w:hAnsiTheme="minorHAnsi" w:cstheme="minorHAnsi"/>
        </w:rPr>
        <w:t xml:space="preserve"> uno a uno los servicios disponibles del usuario.</w:t>
      </w:r>
      <w:r w:rsidR="00514AFE">
        <w:rPr>
          <w:rFonts w:asciiTheme="minorHAnsi" w:hAnsiTheme="minorHAnsi" w:cstheme="minorHAnsi"/>
        </w:rPr>
        <w:t xml:space="preserve"> El esquema propuesto </w:t>
      </w:r>
      <w:r>
        <w:rPr>
          <w:rFonts w:asciiTheme="minorHAnsi" w:hAnsiTheme="minorHAnsi" w:cstheme="minorHAnsi"/>
        </w:rPr>
        <w:t xml:space="preserve">para el archivo de configuración </w:t>
      </w:r>
      <w:r w:rsidR="00514AFE">
        <w:rPr>
          <w:rFonts w:asciiTheme="minorHAnsi" w:hAnsiTheme="minorHAnsi" w:cstheme="minorHAnsi"/>
        </w:rPr>
        <w:t>se muestra a continuación.</w:t>
      </w:r>
    </w:p>
    <w:p w:rsidR="00E36F18" w:rsidRDefault="00E36F18" w:rsidP="00E36F18">
      <w:pPr>
        <w:jc w:val="both"/>
        <w:rPr>
          <w:rFonts w:asciiTheme="minorHAnsi" w:hAnsiTheme="minorHAnsi" w:cstheme="minorHAnsi"/>
        </w:rPr>
      </w:pPr>
    </w:p>
    <w:p w:rsidR="00E36F18" w:rsidRDefault="00224F0A" w:rsidP="00E36F18">
      <w:pPr>
        <w:jc w:val="both"/>
        <w:rPr>
          <w:rFonts w:asciiTheme="minorHAnsi" w:hAnsiTheme="minorHAnsi" w:cstheme="minorHAnsi"/>
        </w:rPr>
      </w:pPr>
      <w:r>
        <w:rPr>
          <w:rFonts w:asciiTheme="minorHAnsi" w:hAnsiTheme="minorHAnsi" w:cstheme="minorHAnsi"/>
          <w:noProof/>
          <w:lang w:val="es-ES_tradnl" w:eastAsia="es-ES_tradnl"/>
        </w:rPr>
        <w:lastRenderedPageBreak/>
        <mc:AlternateContent>
          <mc:Choice Requires="wps">
            <w:drawing>
              <wp:inline distT="0" distB="0" distL="0" distR="0">
                <wp:extent cx="5943600" cy="2136140"/>
                <wp:effectExtent l="0" t="0" r="19050" b="2032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GoogleStorageService</w:t>
                            </w:r>
                            <w:proofErr w:type="spellEnd"/>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proofErr w:type="spellEnd"/>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w:t>
                            </w:r>
                            <w:proofErr w:type="spellStart"/>
                            <w:proofErr w:type="gramStart"/>
                            <w:r w:rsidR="00514AFE">
                              <w:rPr>
                                <w:rFonts w:ascii="Courier New" w:hAnsi="Courier New" w:cs="Courier New"/>
                                <w:color w:val="0000FF"/>
                                <w:sz w:val="20"/>
                                <w:szCs w:val="20"/>
                                <w:highlight w:val="white"/>
                              </w:rPr>
                              <w:t>storageService</w:t>
                            </w:r>
                            <w:proofErr w:type="spellEnd"/>
                            <w:proofErr w:type="gramEnd"/>
                            <w:r w:rsidR="00514AFE">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inline>
            </w:drawing>
          </mc:Choice>
          <mc:Fallback>
            <w:pict>
              <v:shape id="_x0000_s1029"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2ZJw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FqAXZknAgAATQQAAA4AAAAAAAAAAAAAAAAALgIAAGRycy9lMm9Eb2Mu&#10;eG1sUEsBAi0AFAAGAAgAAAAhAMukwLbbAAAABQEAAA8AAAAAAAAAAAAAAAAAgQQAAGRycy9kb3du&#10;cmV2LnhtbFBLBQYAAAAABAAEAPMAAACJBQAAAAA=&#10;">
                <v:textbox style="mso-fit-shape-to-text:t">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w:t>
                      </w:r>
                      <w:r w:rsidRPr="00D854B3">
                        <w:rPr>
                          <w:rFonts w:ascii="Courier New" w:hAnsi="Courier New" w:cs="Courier New"/>
                          <w:color w:val="FF0000"/>
                          <w:sz w:val="20"/>
                          <w:szCs w:val="20"/>
                          <w:highlight w:val="white"/>
                          <w:lang w:val="en-US"/>
                        </w:rPr>
                        <w:t>class</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w:t>
                      </w:r>
                      <w:r w:rsidRPr="00D854B3">
                        <w:rPr>
                          <w:rFonts w:ascii="Courier New" w:hAnsi="Courier New" w:cs="Courier New"/>
                          <w:color w:val="FF0000"/>
                          <w:sz w:val="20"/>
                          <w:szCs w:val="20"/>
                          <w:highlight w:val="white"/>
                          <w:lang w:val="en-US"/>
                        </w:rPr>
                        <w:t>class</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&lt;parameter</w:t>
                      </w:r>
                      <w:r w:rsidRPr="00D854B3">
                        <w:rPr>
                          <w:rFonts w:ascii="Courier New" w:hAnsi="Courier New" w:cs="Courier New"/>
                          <w:color w:val="FF0000"/>
                          <w:sz w:val="20"/>
                          <w:szCs w:val="20"/>
                          <w:highlight w:val="white"/>
                          <w:lang w:val="en-US"/>
                        </w:rPr>
                        <w:t>key</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&lt;/storageService&gt;</w:t>
                      </w:r>
                    </w:p>
                    <w:p w:rsidR="00514AFE" w:rsidRDefault="00514AFE" w:rsidP="00514AFE">
                      <w:pPr>
                        <w:jc w:val="both"/>
                      </w:pPr>
                      <w:r>
                        <w:rPr>
                          <w:rFonts w:ascii="Courier New" w:hAnsi="Courier New" w:cs="Courier New"/>
                          <w:color w:val="0000FF"/>
                          <w:sz w:val="20"/>
                          <w:szCs w:val="20"/>
                          <w:highlight w:val="white"/>
                        </w:rPr>
                        <w:t>&lt;/Services&gt;</w:t>
                      </w:r>
                    </w:p>
                  </w:txbxContent>
                </v:textbox>
                <w10:anchorlock/>
              </v:shape>
            </w:pict>
          </mc:Fallback>
        </mc:AlternateConten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 xml:space="preserve">En este caso el usuario posee dos servicios de almacenamiento en </w:t>
      </w:r>
      <w:proofErr w:type="spellStart"/>
      <w:r>
        <w:rPr>
          <w:rFonts w:asciiTheme="minorHAnsi" w:hAnsiTheme="minorHAnsi" w:cstheme="minorHAnsi"/>
        </w:rPr>
        <w:t>cloud</w:t>
      </w:r>
      <w:proofErr w:type="spellEnd"/>
      <w:r>
        <w:rPr>
          <w:rFonts w:asciiTheme="minorHAnsi" w:hAnsiTheme="minorHAnsi" w:cstheme="minorHAnsi"/>
        </w:rPr>
        <w:t>, uno provisto por Amazon S</w:t>
      </w:r>
      <w:r w:rsidR="004E194D">
        <w:rPr>
          <w:rFonts w:asciiTheme="minorHAnsi" w:hAnsiTheme="minorHAnsi" w:cstheme="minorHAnsi"/>
        </w:rPr>
        <w:t>3 y el otro por Google Storage. Cada proveedor debe configurarse con una serie de parámetros específicos a la plataforma dentro de los elementos “</w:t>
      </w:r>
      <w:proofErr w:type="spellStart"/>
      <w:r w:rsidR="004E194D">
        <w:rPr>
          <w:rFonts w:asciiTheme="minorHAnsi" w:hAnsiTheme="minorHAnsi" w:cstheme="minorHAnsi"/>
        </w:rPr>
        <w:t>parameter</w:t>
      </w:r>
      <w:proofErr w:type="spellEnd"/>
      <w:r w:rsidR="004E194D">
        <w:rPr>
          <w:rFonts w:asciiTheme="minorHAnsi" w:hAnsiTheme="minorHAnsi" w:cstheme="minorHAnsi"/>
        </w:rPr>
        <w:t xml:space="preserve">”. Estos parámetros pueden ir desde claves para validación de usuario hasta directorios locales para cache, pasando por </w:t>
      </w:r>
      <w:proofErr w:type="spellStart"/>
      <w:r w:rsidR="004E194D">
        <w:rPr>
          <w:rFonts w:asciiTheme="minorHAnsi" w:hAnsiTheme="minorHAnsi" w:cstheme="minorHAnsi"/>
        </w:rPr>
        <w:t>endpoints</w:t>
      </w:r>
      <w:proofErr w:type="spellEnd"/>
      <w:r w:rsidR="004E194D">
        <w:rPr>
          <w:rFonts w:asciiTheme="minorHAnsi" w:hAnsiTheme="minorHAnsi" w:cstheme="minorHAnsi"/>
        </w:rPr>
        <w:t xml:space="preserve">, puertos y demás elementos de interés. Esta configuración será utilizada por el </w:t>
      </w:r>
      <w:proofErr w:type="spellStart"/>
      <w:r w:rsidR="004E194D">
        <w:rPr>
          <w:rFonts w:asciiTheme="minorHAnsi" w:hAnsiTheme="minorHAnsi" w:cstheme="minorHAnsi"/>
        </w:rPr>
        <w:t>factory</w:t>
      </w:r>
      <w:proofErr w:type="spellEnd"/>
      <w:r w:rsidR="004E194D">
        <w:rPr>
          <w:rFonts w:asciiTheme="minorHAnsi" w:hAnsiTheme="minorHAnsi" w:cstheme="minorHAnsi"/>
        </w:rPr>
        <w:t xml:space="preserve">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224F0A" w:rsidP="00514AFE">
      <w:pPr>
        <w:jc w:val="both"/>
        <w:rPr>
          <w:rFonts w:asciiTheme="minorHAnsi" w:hAnsiTheme="minorHAnsi" w:cstheme="minorHAnsi"/>
        </w:rPr>
      </w:pPr>
      <w:r>
        <w:rPr>
          <w:rFonts w:asciiTheme="minorHAnsi" w:hAnsiTheme="minorHAnsi" w:cstheme="minorHAnsi"/>
          <w:noProof/>
          <w:lang w:val="es-ES_tradnl" w:eastAsia="es-ES_tradnl"/>
        </w:rPr>
        <mc:AlternateContent>
          <mc:Choice Requires="wps">
            <w:drawing>
              <wp:inline distT="0" distB="0" distL="0" distR="0">
                <wp:extent cx="5943600" cy="2136140"/>
                <wp:effectExtent l="0" t="0" r="19050"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8A3376" w:rsidRDefault="00514AFE" w:rsidP="00514AFE">
                            <w:pPr>
                              <w:autoSpaceDE w:val="0"/>
                              <w:autoSpaceDN w:val="0"/>
                              <w:adjustRightInd w:val="0"/>
                              <w:spacing w:line="240" w:lineRule="auto"/>
                              <w:rPr>
                                <w:rFonts w:ascii="Courier New" w:hAnsi="Courier New" w:cs="Courier New"/>
                                <w:sz w:val="20"/>
                                <w:szCs w:val="20"/>
                                <w:highlight w:val="white"/>
                                <w:lang w:val="es-ES_tradnl"/>
                              </w:rPr>
                            </w:pPr>
                            <w:proofErr w:type="spellStart"/>
                            <w:r w:rsidRPr="008A3376">
                              <w:rPr>
                                <w:rFonts w:ascii="Courier New" w:hAnsi="Courier New" w:cs="Courier New"/>
                                <w:sz w:val="20"/>
                                <w:szCs w:val="20"/>
                                <w:highlight w:val="white"/>
                                <w:lang w:val="es-ES_tradnl"/>
                              </w:rPr>
                              <w:t>StorageInterfaceservice</w:t>
                            </w:r>
                            <w:proofErr w:type="spellEnd"/>
                            <w:r w:rsidRPr="008A3376">
                              <w:rPr>
                                <w:rFonts w:ascii="Courier New" w:hAnsi="Courier New" w:cs="Courier New"/>
                                <w:b/>
                                <w:bCs/>
                                <w:color w:val="000080"/>
                                <w:sz w:val="20"/>
                                <w:szCs w:val="20"/>
                                <w:highlight w:val="white"/>
                                <w:lang w:val="es-ES_tradnl"/>
                              </w:rPr>
                              <w:t>=</w:t>
                            </w:r>
                            <w:proofErr w:type="spellStart"/>
                            <w:proofErr w:type="gramStart"/>
                            <w:r w:rsidRPr="008A3376">
                              <w:rPr>
                                <w:rFonts w:ascii="Courier New" w:hAnsi="Courier New" w:cs="Courier New"/>
                                <w:sz w:val="20"/>
                                <w:szCs w:val="20"/>
                                <w:highlight w:val="white"/>
                                <w:lang w:val="es-ES_tradnl"/>
                              </w:rPr>
                              <w:t>Factory.getService</w:t>
                            </w:r>
                            <w:proofErr w:type="spellEnd"/>
                            <w:r w:rsidRPr="008A3376">
                              <w:rPr>
                                <w:rFonts w:ascii="Courier New" w:hAnsi="Courier New" w:cs="Courier New"/>
                                <w:b/>
                                <w:bCs/>
                                <w:color w:val="000080"/>
                                <w:sz w:val="20"/>
                                <w:szCs w:val="20"/>
                                <w:highlight w:val="white"/>
                                <w:lang w:val="es-ES_tradnl"/>
                              </w:rPr>
                              <w:t>(</w:t>
                            </w:r>
                            <w:proofErr w:type="gramEnd"/>
                            <w:r w:rsidRPr="008A3376">
                              <w:rPr>
                                <w:rFonts w:ascii="Courier New" w:hAnsi="Courier New" w:cs="Courier New"/>
                                <w:b/>
                                <w:bCs/>
                                <w:color w:val="000080"/>
                                <w:sz w:val="20"/>
                                <w:szCs w:val="20"/>
                                <w:highlight w:val="white"/>
                                <w:lang w:val="es-ES_tradnl"/>
                              </w:rPr>
                              <w:t>“Storage”, “S3”)</w:t>
                            </w:r>
                          </w:p>
                          <w:p w:rsidR="00514AFE" w:rsidRPr="008A3376" w:rsidRDefault="00514AFE" w:rsidP="00514AFE">
                            <w:pPr>
                              <w:autoSpaceDE w:val="0"/>
                              <w:autoSpaceDN w:val="0"/>
                              <w:adjustRightInd w:val="0"/>
                              <w:spacing w:line="240" w:lineRule="auto"/>
                              <w:rPr>
                                <w:rFonts w:ascii="Courier New" w:hAnsi="Courier New" w:cs="Courier New"/>
                                <w:sz w:val="20"/>
                                <w:szCs w:val="20"/>
                                <w:highlight w:val="white"/>
                                <w:lang w:val="es-ES_tradnl"/>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8A3376" w:rsidRDefault="00514AFE" w:rsidP="00514AFE">
                            <w:pPr>
                              <w:autoSpaceDE w:val="0"/>
                              <w:autoSpaceDN w:val="0"/>
                              <w:adjustRightInd w:val="0"/>
                              <w:spacing w:line="240" w:lineRule="auto"/>
                              <w:rPr>
                                <w:rFonts w:ascii="Courier New" w:hAnsi="Courier New" w:cs="Courier New"/>
                                <w:sz w:val="20"/>
                                <w:szCs w:val="20"/>
                                <w:highlight w:val="white"/>
                                <w:lang w:val="es-ES_tradnl"/>
                              </w:rPr>
                            </w:pPr>
                            <w:proofErr w:type="spellStart"/>
                            <w:r w:rsidRPr="008A3376">
                              <w:rPr>
                                <w:rFonts w:ascii="Courier New" w:hAnsi="Courier New" w:cs="Courier New"/>
                                <w:sz w:val="20"/>
                                <w:szCs w:val="20"/>
                                <w:highlight w:val="white"/>
                                <w:lang w:val="es-ES_tradnl"/>
                              </w:rPr>
                              <w:t>List</w:t>
                            </w:r>
                            <w:proofErr w:type="spellEnd"/>
                            <w:r w:rsidRPr="008A3376">
                              <w:rPr>
                                <w:rFonts w:ascii="Courier New" w:hAnsi="Courier New" w:cs="Courier New"/>
                                <w:sz w:val="20"/>
                                <w:szCs w:val="20"/>
                                <w:highlight w:val="white"/>
                                <w:lang w:val="es-ES_tradnl"/>
                              </w:rPr>
                              <w:t xml:space="preserve"> archivos </w:t>
                            </w:r>
                            <w:r w:rsidRPr="008A3376">
                              <w:rPr>
                                <w:rFonts w:ascii="Courier New" w:hAnsi="Courier New" w:cs="Courier New"/>
                                <w:b/>
                                <w:bCs/>
                                <w:color w:val="000080"/>
                                <w:sz w:val="20"/>
                                <w:szCs w:val="20"/>
                                <w:highlight w:val="white"/>
                                <w:lang w:val="es-ES_tradnl"/>
                              </w:rPr>
                              <w:t>=</w:t>
                            </w:r>
                            <w:proofErr w:type="spellStart"/>
                            <w:proofErr w:type="gramStart"/>
                            <w:r w:rsidRPr="008A3376">
                              <w:rPr>
                                <w:rFonts w:ascii="Courier New" w:hAnsi="Courier New" w:cs="Courier New"/>
                                <w:sz w:val="20"/>
                                <w:szCs w:val="20"/>
                                <w:highlight w:val="white"/>
                                <w:lang w:val="es-ES_tradnl"/>
                              </w:rPr>
                              <w:t>service</w:t>
                            </w:r>
                            <w:r w:rsidRPr="008A3376">
                              <w:rPr>
                                <w:rFonts w:ascii="Courier New" w:hAnsi="Courier New" w:cs="Courier New"/>
                                <w:b/>
                                <w:bCs/>
                                <w:color w:val="000080"/>
                                <w:sz w:val="20"/>
                                <w:szCs w:val="20"/>
                                <w:highlight w:val="white"/>
                                <w:lang w:val="es-ES_tradnl"/>
                              </w:rPr>
                              <w:t>.</w:t>
                            </w:r>
                            <w:r w:rsidRPr="008A3376">
                              <w:rPr>
                                <w:rFonts w:ascii="Courier New" w:hAnsi="Courier New" w:cs="Courier New"/>
                                <w:sz w:val="20"/>
                                <w:szCs w:val="20"/>
                                <w:highlight w:val="white"/>
                                <w:lang w:val="es-ES_tradnl"/>
                              </w:rPr>
                              <w:t>upload</w:t>
                            </w:r>
                            <w:proofErr w:type="spellEnd"/>
                            <w:r w:rsidRPr="008A3376">
                              <w:rPr>
                                <w:rFonts w:ascii="Courier New" w:hAnsi="Courier New" w:cs="Courier New"/>
                                <w:b/>
                                <w:bCs/>
                                <w:color w:val="000080"/>
                                <w:sz w:val="20"/>
                                <w:szCs w:val="20"/>
                                <w:highlight w:val="white"/>
                                <w:lang w:val="es-ES_tradnl"/>
                              </w:rPr>
                              <w:t>(</w:t>
                            </w:r>
                            <w:proofErr w:type="gramEnd"/>
                            <w:r w:rsidRPr="008A3376">
                              <w:rPr>
                                <w:rFonts w:ascii="Courier New" w:hAnsi="Courier New" w:cs="Courier New"/>
                                <w:sz w:val="20"/>
                                <w:szCs w:val="20"/>
                                <w:highlight w:val="white"/>
                                <w:lang w:val="es-ES_tradnl"/>
                              </w:rPr>
                              <w:t>file</w:t>
                            </w:r>
                            <w:r w:rsidRPr="008A3376">
                              <w:rPr>
                                <w:rFonts w:ascii="Courier New" w:hAnsi="Courier New" w:cs="Courier New"/>
                                <w:b/>
                                <w:bCs/>
                                <w:color w:val="000080"/>
                                <w:sz w:val="20"/>
                                <w:szCs w:val="20"/>
                                <w:highlight w:val="white"/>
                                <w:lang w:val="es-ES_tradnl"/>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0"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BEmb0SYCAABMBAAADgAAAAAAAAAAAAAAAAAuAgAAZHJzL2Uyb0RvYy54&#10;bWxQSwECLQAUAAYACAAAACEAy6TAttsAAAAFAQAADwAAAAAAAAAAAAAAAACABAAAZHJzL2Rvd25y&#10;ZXYueG1sUEsFBgAAAAAEAAQA8wAAAIgFA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Factory.getService</w:t>
                      </w:r>
                      <w:r w:rsidRPr="00447F67">
                        <w:rPr>
                          <w:rFonts w:ascii="Courier New" w:hAnsi="Courier New" w:cs="Courier New"/>
                          <w:b/>
                          <w:bCs/>
                          <w:color w:val="000080"/>
                          <w:sz w:val="20"/>
                          <w:szCs w:val="20"/>
                          <w:highlight w:val="white"/>
                          <w:lang w:val="en-US"/>
                        </w:rPr>
                        <w:t>(“Storage”, “S3”)</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upload</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224F0A" w:rsidP="00514AFE">
      <w:pPr>
        <w:jc w:val="both"/>
        <w:rPr>
          <w:rFonts w:asciiTheme="minorHAnsi" w:hAnsiTheme="minorHAnsi" w:cstheme="minorHAnsi"/>
        </w:rPr>
      </w:pPr>
      <w:r>
        <w:rPr>
          <w:rFonts w:asciiTheme="minorHAnsi" w:hAnsiTheme="minorHAnsi" w:cstheme="minorHAnsi"/>
          <w:noProof/>
          <w:lang w:val="es-ES_tradnl" w:eastAsia="es-ES_tradnl"/>
        </w:rPr>
        <mc:AlternateContent>
          <mc:Choice Requires="wps">
            <w:drawing>
              <wp:inline distT="0" distB="0" distL="0" distR="0">
                <wp:extent cx="5943600" cy="2136140"/>
                <wp:effectExtent l="0" t="0" r="19050" b="228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8A3376" w:rsidRDefault="00514AFE" w:rsidP="00514AFE">
                            <w:pPr>
                              <w:autoSpaceDE w:val="0"/>
                              <w:autoSpaceDN w:val="0"/>
                              <w:adjustRightInd w:val="0"/>
                              <w:spacing w:line="240" w:lineRule="auto"/>
                              <w:rPr>
                                <w:rFonts w:ascii="Courier New" w:hAnsi="Courier New" w:cs="Courier New"/>
                                <w:sz w:val="20"/>
                                <w:szCs w:val="20"/>
                                <w:highlight w:val="white"/>
                                <w:lang w:val="es-ES_tradnl"/>
                              </w:rPr>
                            </w:pPr>
                            <w:proofErr w:type="spellStart"/>
                            <w:r w:rsidRPr="008A3376">
                              <w:rPr>
                                <w:rFonts w:ascii="Courier New" w:hAnsi="Courier New" w:cs="Courier New"/>
                                <w:sz w:val="20"/>
                                <w:szCs w:val="20"/>
                                <w:highlight w:val="white"/>
                                <w:lang w:val="es-ES_tradnl"/>
                              </w:rPr>
                              <w:t>StorageInterfaceservice</w:t>
                            </w:r>
                            <w:proofErr w:type="spellEnd"/>
                            <w:r w:rsidRPr="008A3376">
                              <w:rPr>
                                <w:rFonts w:ascii="Courier New" w:hAnsi="Courier New" w:cs="Courier New"/>
                                <w:b/>
                                <w:bCs/>
                                <w:color w:val="000080"/>
                                <w:sz w:val="20"/>
                                <w:szCs w:val="20"/>
                                <w:highlight w:val="white"/>
                                <w:lang w:val="es-ES_tradnl"/>
                              </w:rPr>
                              <w:t>=</w:t>
                            </w:r>
                            <w:proofErr w:type="spellStart"/>
                            <w:proofErr w:type="gramStart"/>
                            <w:r w:rsidRPr="008A3376">
                              <w:rPr>
                                <w:rFonts w:ascii="Courier New" w:hAnsi="Courier New" w:cs="Courier New"/>
                                <w:sz w:val="20"/>
                                <w:szCs w:val="20"/>
                                <w:highlight w:val="white"/>
                                <w:lang w:val="es-ES_tradnl"/>
                              </w:rPr>
                              <w:t>Factory.getService</w:t>
                            </w:r>
                            <w:proofErr w:type="spellEnd"/>
                            <w:r w:rsidRPr="008A3376">
                              <w:rPr>
                                <w:rFonts w:ascii="Courier New" w:hAnsi="Courier New" w:cs="Courier New"/>
                                <w:b/>
                                <w:bCs/>
                                <w:color w:val="000080"/>
                                <w:sz w:val="20"/>
                                <w:szCs w:val="20"/>
                                <w:highlight w:val="white"/>
                                <w:lang w:val="es-ES_tradnl"/>
                              </w:rPr>
                              <w:t>(</w:t>
                            </w:r>
                            <w:proofErr w:type="gramEnd"/>
                            <w:r w:rsidRPr="008A3376">
                              <w:rPr>
                                <w:rFonts w:ascii="Courier New" w:hAnsi="Courier New" w:cs="Courier New"/>
                                <w:b/>
                                <w:bCs/>
                                <w:color w:val="000080"/>
                                <w:sz w:val="20"/>
                                <w:szCs w:val="20"/>
                                <w:highlight w:val="white"/>
                                <w:lang w:val="es-ES_tradnl"/>
                              </w:rPr>
                              <w:t>“Storage”, “Google”)</w:t>
                            </w:r>
                          </w:p>
                          <w:p w:rsidR="00514AFE" w:rsidRPr="008A3376" w:rsidRDefault="00514AFE" w:rsidP="00514AFE">
                            <w:pPr>
                              <w:autoSpaceDE w:val="0"/>
                              <w:autoSpaceDN w:val="0"/>
                              <w:adjustRightInd w:val="0"/>
                              <w:spacing w:line="240" w:lineRule="auto"/>
                              <w:rPr>
                                <w:rFonts w:ascii="Courier New" w:hAnsi="Courier New" w:cs="Courier New"/>
                                <w:sz w:val="20"/>
                                <w:szCs w:val="20"/>
                                <w:highlight w:val="white"/>
                                <w:lang w:val="es-ES_tradnl"/>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8A3376" w:rsidRDefault="00514AFE" w:rsidP="00514AFE">
                            <w:pPr>
                              <w:autoSpaceDE w:val="0"/>
                              <w:autoSpaceDN w:val="0"/>
                              <w:adjustRightInd w:val="0"/>
                              <w:spacing w:line="240" w:lineRule="auto"/>
                              <w:rPr>
                                <w:rFonts w:ascii="Courier New" w:hAnsi="Courier New" w:cs="Courier New"/>
                                <w:sz w:val="20"/>
                                <w:szCs w:val="20"/>
                                <w:highlight w:val="white"/>
                                <w:lang w:val="es-ES_tradnl"/>
                              </w:rPr>
                            </w:pPr>
                            <w:proofErr w:type="spellStart"/>
                            <w:r w:rsidRPr="008A3376">
                              <w:rPr>
                                <w:rFonts w:ascii="Courier New" w:hAnsi="Courier New" w:cs="Courier New"/>
                                <w:sz w:val="20"/>
                                <w:szCs w:val="20"/>
                                <w:highlight w:val="white"/>
                                <w:lang w:val="es-ES_tradnl"/>
                              </w:rPr>
                              <w:t>List</w:t>
                            </w:r>
                            <w:proofErr w:type="spellEnd"/>
                            <w:r w:rsidRPr="008A3376">
                              <w:rPr>
                                <w:rFonts w:ascii="Courier New" w:hAnsi="Courier New" w:cs="Courier New"/>
                                <w:sz w:val="20"/>
                                <w:szCs w:val="20"/>
                                <w:highlight w:val="white"/>
                                <w:lang w:val="es-ES_tradnl"/>
                              </w:rPr>
                              <w:t xml:space="preserve"> archivos </w:t>
                            </w:r>
                            <w:r w:rsidRPr="008A3376">
                              <w:rPr>
                                <w:rFonts w:ascii="Courier New" w:hAnsi="Courier New" w:cs="Courier New"/>
                                <w:b/>
                                <w:bCs/>
                                <w:color w:val="000080"/>
                                <w:sz w:val="20"/>
                                <w:szCs w:val="20"/>
                                <w:highlight w:val="white"/>
                                <w:lang w:val="es-ES_tradnl"/>
                              </w:rPr>
                              <w:t>=</w:t>
                            </w:r>
                            <w:proofErr w:type="spellStart"/>
                            <w:proofErr w:type="gramStart"/>
                            <w:r w:rsidRPr="008A3376">
                              <w:rPr>
                                <w:rFonts w:ascii="Courier New" w:hAnsi="Courier New" w:cs="Courier New"/>
                                <w:sz w:val="20"/>
                                <w:szCs w:val="20"/>
                                <w:highlight w:val="white"/>
                                <w:lang w:val="es-ES_tradnl"/>
                              </w:rPr>
                              <w:t>service</w:t>
                            </w:r>
                            <w:r w:rsidRPr="008A3376">
                              <w:rPr>
                                <w:rFonts w:ascii="Courier New" w:hAnsi="Courier New" w:cs="Courier New"/>
                                <w:b/>
                                <w:bCs/>
                                <w:color w:val="000080"/>
                                <w:sz w:val="20"/>
                                <w:szCs w:val="20"/>
                                <w:highlight w:val="white"/>
                                <w:lang w:val="es-ES_tradnl"/>
                              </w:rPr>
                              <w:t>.</w:t>
                            </w:r>
                            <w:r w:rsidRPr="008A3376">
                              <w:rPr>
                                <w:rFonts w:ascii="Courier New" w:hAnsi="Courier New" w:cs="Courier New"/>
                                <w:sz w:val="20"/>
                                <w:szCs w:val="20"/>
                                <w:highlight w:val="white"/>
                                <w:lang w:val="es-ES_tradnl"/>
                              </w:rPr>
                              <w:t>upload</w:t>
                            </w:r>
                            <w:proofErr w:type="spellEnd"/>
                            <w:r w:rsidRPr="008A3376">
                              <w:rPr>
                                <w:rFonts w:ascii="Courier New" w:hAnsi="Courier New" w:cs="Courier New"/>
                                <w:b/>
                                <w:bCs/>
                                <w:color w:val="000080"/>
                                <w:sz w:val="20"/>
                                <w:szCs w:val="20"/>
                                <w:highlight w:val="white"/>
                                <w:lang w:val="es-ES_tradnl"/>
                              </w:rPr>
                              <w:t>(</w:t>
                            </w:r>
                            <w:proofErr w:type="gramEnd"/>
                            <w:r w:rsidRPr="008A3376">
                              <w:rPr>
                                <w:rFonts w:ascii="Courier New" w:hAnsi="Courier New" w:cs="Courier New"/>
                                <w:sz w:val="20"/>
                                <w:szCs w:val="20"/>
                                <w:highlight w:val="white"/>
                                <w:lang w:val="es-ES_tradnl"/>
                              </w:rPr>
                              <w:t>file</w:t>
                            </w:r>
                            <w:r w:rsidRPr="008A3376">
                              <w:rPr>
                                <w:rFonts w:ascii="Courier New" w:hAnsi="Courier New" w:cs="Courier New"/>
                                <w:b/>
                                <w:bCs/>
                                <w:color w:val="000080"/>
                                <w:sz w:val="20"/>
                                <w:szCs w:val="20"/>
                                <w:highlight w:val="white"/>
                                <w:lang w:val="es-ES_tradnl"/>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1"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6MaJwIAAEw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&#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uPoxonAgAATA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StorageInterfaceservice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Factory.getService</w:t>
                      </w:r>
                      <w:r w:rsidRPr="00447F67">
                        <w:rPr>
                          <w:rFonts w:ascii="Courier New" w:hAnsi="Courier New" w:cs="Courier New"/>
                          <w:b/>
                          <w:bCs/>
                          <w:color w:val="000080"/>
                          <w:sz w:val="20"/>
                          <w:szCs w:val="20"/>
                          <w:highlight w:val="white"/>
                          <w:lang w:val="en-US"/>
                        </w:rPr>
                        <w:t>(“Storage”, “Google”)</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447F67"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447F67">
                        <w:rPr>
                          <w:rFonts w:ascii="Courier New" w:hAnsi="Courier New" w:cs="Courier New"/>
                          <w:sz w:val="20"/>
                          <w:szCs w:val="20"/>
                          <w:highlight w:val="white"/>
                          <w:lang w:val="en-US"/>
                        </w:rPr>
                        <w:t xml:space="preserve">List archivos </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service</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upload</w:t>
                      </w:r>
                      <w:r w:rsidRPr="00447F67">
                        <w:rPr>
                          <w:rFonts w:ascii="Courier New" w:hAnsi="Courier New" w:cs="Courier New"/>
                          <w:b/>
                          <w:bCs/>
                          <w:color w:val="000080"/>
                          <w:sz w:val="20"/>
                          <w:szCs w:val="20"/>
                          <w:highlight w:val="white"/>
                          <w:lang w:val="en-US"/>
                        </w:rPr>
                        <w:t>(</w:t>
                      </w:r>
                      <w:r w:rsidRPr="00447F67">
                        <w:rPr>
                          <w:rFonts w:ascii="Courier New" w:hAnsi="Courier New" w:cs="Courier New"/>
                          <w:sz w:val="20"/>
                          <w:szCs w:val="20"/>
                          <w:highlight w:val="white"/>
                          <w:lang w:val="en-US"/>
                        </w:rPr>
                        <w:t>file</w:t>
                      </w:r>
                      <w:r w:rsidRPr="00447F67">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archivos</w:t>
                      </w:r>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archivo</w:t>
                      </w:r>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0B2F06" w:rsidRDefault="000B2F06" w:rsidP="0032025F">
      <w:pPr>
        <w:spacing w:after="280" w:afterAutospacing="1"/>
        <w:jc w:val="center"/>
        <w:rPr>
          <w:rFonts w:asciiTheme="minorHAnsi" w:hAnsiTheme="minorHAnsi" w:cstheme="minorHAnsi"/>
          <w:b/>
        </w:rPr>
      </w:pPr>
    </w:p>
    <w:p w:rsidR="000B2F06" w:rsidRPr="000B2F06" w:rsidRDefault="00302A3A" w:rsidP="000B2F06">
      <w:pPr>
        <w:pStyle w:val="Heading3"/>
      </w:pPr>
      <w:r>
        <w:t>3</w:t>
      </w:r>
      <w:r w:rsidR="000B2F06">
        <w:t>.</w:t>
      </w:r>
      <w:r w:rsidR="009D616F">
        <w:t>3</w:t>
      </w:r>
      <w:r w:rsidR="000B2F06">
        <w:t>. Utilización de</w:t>
      </w:r>
      <w:r w:rsidR="00E44625">
        <w:t xml:space="preserve">l </w:t>
      </w:r>
      <w:r w:rsidR="00DE4CD2">
        <w:t>módulo</w:t>
      </w:r>
      <w:r w:rsidR="00E44625">
        <w:t xml:space="preserve"> cargador de adapters</w:t>
      </w:r>
    </w:p>
    <w:p w:rsidR="00C04DB1" w:rsidRDefault="00AA1836" w:rsidP="00D3305A">
      <w:pPr>
        <w:jc w:val="both"/>
        <w:rPr>
          <w:rFonts w:asciiTheme="minorHAnsi" w:hAnsiTheme="minorHAnsi" w:cstheme="minorHAnsi"/>
        </w:rPr>
      </w:pPr>
      <w:r>
        <w:rPr>
          <w:rFonts w:asciiTheme="minorHAnsi" w:hAnsiTheme="minorHAnsi" w:cstheme="minorHAnsi"/>
          <w:color w:val="auto"/>
        </w:rPr>
        <w:t xml:space="preserve">Ya hemos analizado el soporte para migraciones de aplicaciones entre protocolos </w:t>
      </w:r>
      <w:r w:rsidR="00741ADA">
        <w:rPr>
          <w:rFonts w:asciiTheme="minorHAnsi" w:hAnsiTheme="minorHAnsi" w:cstheme="minorHAnsi"/>
          <w:color w:val="auto"/>
        </w:rPr>
        <w:t xml:space="preserve">sin necesidad de cambios de código. Sin embargo, no hemos considerado un punto importante: para lograr esto se </w:t>
      </w:r>
      <w:r>
        <w:rPr>
          <w:rFonts w:asciiTheme="minorHAnsi" w:hAnsiTheme="minorHAnsi" w:cstheme="minorHAnsi"/>
          <w:color w:val="auto"/>
        </w:rPr>
        <w:t>debe</w:t>
      </w:r>
      <w:r w:rsidR="00741ADA">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sidR="00741ADA">
        <w:rPr>
          <w:rFonts w:asciiTheme="minorHAnsi" w:hAnsiTheme="minorHAnsi" w:cstheme="minorHAnsi"/>
          <w:color w:val="auto"/>
        </w:rPr>
        <w:t xml:space="preserve">l </w:t>
      </w:r>
      <w:r w:rsidR="00101B5E">
        <w:rPr>
          <w:rFonts w:asciiTheme="minorHAnsi" w:hAnsiTheme="minorHAnsi" w:cstheme="minorHAnsi"/>
          <w:color w:val="auto"/>
        </w:rPr>
        <w:t>módulo</w:t>
      </w:r>
      <w:r w:rsidR="00741ADA">
        <w:rPr>
          <w:rFonts w:asciiTheme="minorHAnsi" w:hAnsiTheme="minorHAnsi" w:cstheme="minorHAnsi"/>
          <w:color w:val="auto"/>
        </w:rPr>
        <w:t xml:space="preserve"> de </w:t>
      </w:r>
      <w:r w:rsidR="00101B5E">
        <w:rPr>
          <w:rFonts w:asciiTheme="minorHAnsi" w:hAnsiTheme="minorHAnsi" w:cstheme="minorHAnsi"/>
          <w:color w:val="auto"/>
        </w:rPr>
        <w:t>abstracción</w:t>
      </w:r>
      <w:r w:rsidR="00741ADA">
        <w:rPr>
          <w:rFonts w:asciiTheme="minorHAnsi" w:hAnsiTheme="minorHAnsi" w:cstheme="minorHAnsi"/>
          <w:color w:val="auto"/>
        </w:rPr>
        <w:t xml:space="preserve"> de servicios. </w:t>
      </w:r>
      <w:r w:rsidR="00741ADA">
        <w:rPr>
          <w:rFonts w:asciiTheme="minorHAnsi" w:hAnsiTheme="minorHAnsi" w:cstheme="minorHAnsi"/>
          <w:color w:val="auto"/>
        </w:rPr>
        <w:lastRenderedPageBreak/>
        <w:t xml:space="preserve">Pese a que este es el modo </w:t>
      </w:r>
      <w:r w:rsidR="00101B5E">
        <w:rPr>
          <w:rFonts w:asciiTheme="minorHAnsi" w:hAnsiTheme="minorHAnsi" w:cstheme="minorHAnsi"/>
          <w:color w:val="auto"/>
        </w:rPr>
        <w:t>más</w:t>
      </w:r>
      <w:r w:rsidR="00741ADA">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sidR="00741ADA">
        <w:rPr>
          <w:rFonts w:asciiTheme="minorHAnsi" w:hAnsiTheme="minorHAnsi" w:cstheme="minorHAnsi"/>
          <w:color w:val="auto"/>
        </w:rPr>
        <w:t xml:space="preserve">. Teniendo esto en mente, </w:t>
      </w:r>
      <w:r>
        <w:rPr>
          <w:rFonts w:asciiTheme="minorHAnsi" w:hAnsiTheme="minorHAnsi" w:cstheme="minorHAnsi"/>
          <w:color w:val="auto"/>
        </w:rPr>
        <w:t xml:space="preserve">iremos </w:t>
      </w:r>
      <w:r w:rsidR="00101B5E">
        <w:rPr>
          <w:rFonts w:asciiTheme="minorHAnsi" w:hAnsiTheme="minorHAnsi" w:cstheme="minorHAnsi"/>
          <w:color w:val="auto"/>
        </w:rPr>
        <w:t>más</w:t>
      </w:r>
      <w:r w:rsidR="006243AF">
        <w:rPr>
          <w:rFonts w:asciiTheme="minorHAnsi" w:hAnsiTheme="minorHAnsi" w:cstheme="minorHAnsi"/>
          <w:color w:val="auto"/>
        </w:rPr>
        <w:t xml:space="preserve"> </w:t>
      </w:r>
      <w:r w:rsidR="00101B5E">
        <w:rPr>
          <w:rFonts w:asciiTheme="minorHAnsi" w:hAnsiTheme="minorHAnsi" w:cstheme="minorHAnsi"/>
          <w:color w:val="auto"/>
        </w:rPr>
        <w:t>allá</w:t>
      </w:r>
      <w:r w:rsidR="00741ADA">
        <w:rPr>
          <w:rFonts w:asciiTheme="minorHAnsi" w:hAnsiTheme="minorHAnsi" w:cstheme="minorHAnsi"/>
          <w:color w:val="auto"/>
        </w:rPr>
        <w:t xml:space="preserve"> </w:t>
      </w:r>
      <w:r>
        <w:rPr>
          <w:rFonts w:asciiTheme="minorHAnsi" w:hAnsiTheme="minorHAnsi" w:cstheme="minorHAnsi"/>
          <w:color w:val="auto"/>
        </w:rPr>
        <w:t>e incluiremos</w:t>
      </w:r>
      <w:r w:rsidR="00741ADA">
        <w:rPr>
          <w:rFonts w:asciiTheme="minorHAnsi" w:hAnsiTheme="minorHAnsi" w:cstheme="minorHAnsi"/>
          <w:color w:val="auto"/>
        </w:rPr>
        <w:t xml:space="preserve"> un modo de migración que no requiera cambio de código alguno.</w:t>
      </w:r>
      <w:r w:rsidR="006243AF">
        <w:rPr>
          <w:rFonts w:asciiTheme="minorHAnsi" w:hAnsiTheme="minorHAnsi" w:cstheme="minorHAnsi"/>
          <w:color w:val="auto"/>
        </w:rPr>
        <w:t xml:space="preserve"> </w:t>
      </w:r>
      <w:r w:rsidR="00D3305A" w:rsidRPr="00D3305A">
        <w:rPr>
          <w:rFonts w:asciiTheme="minorHAnsi" w:hAnsiTheme="minorHAnsi" w:cstheme="minorHAnsi"/>
        </w:rPr>
        <w:t xml:space="preserve">Es por este motivo que surge la idea de generar una capa de adapters para tecnologías ajenas a la plataforma. Cada uno de estos adapters </w:t>
      </w:r>
      <w:r w:rsidR="001967EE">
        <w:rPr>
          <w:rFonts w:asciiTheme="minorHAnsi" w:hAnsiTheme="minorHAnsi" w:cstheme="minorHAnsi"/>
        </w:rPr>
        <w:t xml:space="preserve">realiza </w:t>
      </w:r>
      <w:r w:rsidR="00D3305A" w:rsidRPr="00D3305A">
        <w:rPr>
          <w:rFonts w:asciiTheme="minorHAnsi" w:hAnsiTheme="minorHAnsi" w:cstheme="minorHAnsi"/>
        </w:rPr>
        <w:t xml:space="preserve">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F607CF" w:rsidRDefault="00D3305A" w:rsidP="00D3305A">
      <w:pPr>
        <w:jc w:val="both"/>
        <w:rPr>
          <w:rFonts w:asciiTheme="minorHAnsi" w:hAnsiTheme="minorHAnsi" w:cstheme="minorHAnsi"/>
        </w:rPr>
      </w:pPr>
      <w:r w:rsidRPr="00D3305A">
        <w:rPr>
          <w:rFonts w:asciiTheme="minorHAnsi" w:hAnsiTheme="minorHAnsi" w:cstheme="minorHAnsi"/>
        </w:rPr>
        <w:t>Siguiendo el ejemplo</w:t>
      </w:r>
      <w:r w:rsidR="00741ADA">
        <w:rPr>
          <w:rFonts w:asciiTheme="minorHAnsi" w:hAnsiTheme="minorHAnsi" w:cstheme="minorHAnsi"/>
        </w:rPr>
        <w:t xml:space="preserve"> de Cloud </w:t>
      </w:r>
      <w:proofErr w:type="spellStart"/>
      <w:r w:rsidR="00741ADA">
        <w:rPr>
          <w:rFonts w:asciiTheme="minorHAnsi" w:hAnsiTheme="minorHAnsi" w:cstheme="minorHAnsi"/>
        </w:rPr>
        <w:t>Recorder</w:t>
      </w:r>
      <w:proofErr w:type="spellEnd"/>
      <w:r w:rsidR="00741ADA">
        <w:rPr>
          <w:rFonts w:asciiTheme="minorHAnsi" w:hAnsiTheme="minorHAnsi" w:cstheme="minorHAnsi"/>
        </w:rPr>
        <w:t xml:space="preserve">, supongamos que la aplicación original estaba implementada con </w:t>
      </w:r>
      <w:proofErr w:type="spellStart"/>
      <w:r w:rsidR="00741ADA">
        <w:rPr>
          <w:rFonts w:asciiTheme="minorHAnsi" w:hAnsiTheme="minorHAnsi" w:cstheme="minorHAnsi"/>
        </w:rPr>
        <w:t>jClouds</w:t>
      </w:r>
      <w:proofErr w:type="spellEnd"/>
      <w:r w:rsidR="00741ADA">
        <w:rPr>
          <w:rFonts w:asciiTheme="minorHAnsi" w:hAnsiTheme="minorHAnsi" w:cstheme="minorHAnsi"/>
        </w:rPr>
        <w:t xml:space="preserve"> para acceder a S3 y ahora se desea acceder a Google Storage por medio de la nueva plataforma. </w:t>
      </w:r>
      <w:r w:rsidR="00A441EF">
        <w:rPr>
          <w:rFonts w:asciiTheme="minorHAnsi" w:hAnsiTheme="minorHAnsi" w:cstheme="minorHAnsi"/>
        </w:rPr>
        <w:t xml:space="preserve">Para estos casos </w:t>
      </w:r>
      <w:r w:rsidR="004F7893">
        <w:rPr>
          <w:rFonts w:asciiTheme="minorHAnsi" w:hAnsiTheme="minorHAnsi" w:cstheme="minorHAnsi"/>
        </w:rPr>
        <w:t>Aether provee</w:t>
      </w:r>
      <w:r w:rsidRPr="00D3305A">
        <w:rPr>
          <w:rFonts w:asciiTheme="minorHAnsi" w:hAnsiTheme="minorHAnsi" w:cstheme="minorHAnsi"/>
        </w:rPr>
        <w:t xml:space="preserve"> un adapter para el framework </w:t>
      </w:r>
      <w:proofErr w:type="spellStart"/>
      <w:r w:rsidRPr="00D3305A">
        <w:rPr>
          <w:rFonts w:asciiTheme="minorHAnsi" w:hAnsiTheme="minorHAnsi" w:cstheme="minorHAnsi"/>
        </w:rPr>
        <w:t>jClouds</w:t>
      </w:r>
      <w:proofErr w:type="spellEnd"/>
      <w:r w:rsidR="004F7893">
        <w:rPr>
          <w:rFonts w:asciiTheme="minorHAnsi" w:hAnsiTheme="minorHAnsi" w:cstheme="minorHAnsi"/>
        </w:rPr>
        <w:t xml:space="preserve"> como se muestra en </w:t>
      </w:r>
      <w:r w:rsidR="00622A30" w:rsidRPr="00CD462C">
        <w:rPr>
          <w:rFonts w:asciiTheme="minorHAnsi" w:hAnsiTheme="minorHAnsi" w:cstheme="minorHAnsi"/>
        </w:rPr>
        <w:t xml:space="preserve">la Figura </w:t>
      </w:r>
      <w:r w:rsidR="00302A3A" w:rsidRPr="00CD462C">
        <w:rPr>
          <w:rFonts w:asciiTheme="minorHAnsi" w:hAnsiTheme="minorHAnsi" w:cstheme="minorHAnsi"/>
        </w:rPr>
        <w:t>3</w:t>
      </w:r>
      <w:r w:rsidR="00622A30" w:rsidRPr="00CD462C">
        <w:rPr>
          <w:rFonts w:asciiTheme="minorHAnsi" w:hAnsiTheme="minorHAnsi" w:cstheme="minorHAnsi"/>
        </w:rPr>
        <w:t>.7</w:t>
      </w:r>
      <w:r w:rsidR="00622A30">
        <w:rPr>
          <w:rFonts w:asciiTheme="minorHAnsi" w:hAnsiTheme="minorHAnsi" w:cstheme="minorHAnsi"/>
        </w:rPr>
        <w:t>.</w:t>
      </w:r>
      <w:r w:rsidR="000A1BA6">
        <w:rPr>
          <w:rFonts w:asciiTheme="minorHAnsi" w:hAnsiTheme="minorHAnsi" w:cstheme="minorHAnsi"/>
        </w:rPr>
        <w:t xml:space="preserve"> </w:t>
      </w:r>
      <w:r w:rsidR="00622A30">
        <w:rPr>
          <w:rFonts w:asciiTheme="minorHAnsi" w:hAnsiTheme="minorHAnsi" w:cstheme="minorHAnsi"/>
        </w:rPr>
        <w:t>Este adapter</w:t>
      </w:r>
      <w:r w:rsidR="004F7893">
        <w:rPr>
          <w:rFonts w:asciiTheme="minorHAnsi" w:hAnsiTheme="minorHAnsi" w:cstheme="minorHAnsi"/>
        </w:rPr>
        <w:t xml:space="preserve"> </w:t>
      </w:r>
      <w:r w:rsidR="00A441EF">
        <w:rPr>
          <w:rFonts w:asciiTheme="minorHAnsi" w:hAnsiTheme="minorHAnsi" w:cstheme="minorHAnsi"/>
        </w:rPr>
        <w:t xml:space="preserve">presenta </w:t>
      </w:r>
      <w:r w:rsidR="004F7893">
        <w:rPr>
          <w:rFonts w:asciiTheme="minorHAnsi" w:hAnsiTheme="minorHAnsi" w:cstheme="minorHAnsi"/>
        </w:rPr>
        <w:t>una interface compatible con la</w:t>
      </w:r>
      <w:r w:rsidR="000A1BA6">
        <w:rPr>
          <w:rFonts w:asciiTheme="minorHAnsi" w:hAnsiTheme="minorHAnsi" w:cstheme="minorHAnsi"/>
        </w:rPr>
        <w:t xml:space="preserve"> herramienta original (</w:t>
      </w:r>
      <w:proofErr w:type="spellStart"/>
      <w:r w:rsidR="000A1BA6">
        <w:rPr>
          <w:rFonts w:asciiTheme="minorHAnsi" w:hAnsiTheme="minorHAnsi" w:cstheme="minorHAnsi"/>
        </w:rPr>
        <w:t>jClouds</w:t>
      </w:r>
      <w:proofErr w:type="spellEnd"/>
      <w:r w:rsidR="000A1BA6">
        <w:rPr>
          <w:rFonts w:asciiTheme="minorHAnsi" w:hAnsiTheme="minorHAnsi" w:cstheme="minorHAnsi"/>
        </w:rPr>
        <w:t>)</w:t>
      </w:r>
      <w:r w:rsidR="00A441EF">
        <w:rPr>
          <w:rFonts w:asciiTheme="minorHAnsi" w:hAnsiTheme="minorHAnsi" w:cstheme="minorHAnsi"/>
        </w:rPr>
        <w:t xml:space="preserve"> donde c</w:t>
      </w:r>
      <w:r w:rsidR="000A1BA6">
        <w:rPr>
          <w:rFonts w:asciiTheme="minorHAnsi" w:hAnsiTheme="minorHAnsi" w:cstheme="minorHAnsi"/>
        </w:rPr>
        <w:t xml:space="preserve">ada método es </w:t>
      </w:r>
      <w:r w:rsidR="00F607CF">
        <w:rPr>
          <w:rFonts w:asciiTheme="minorHAnsi" w:hAnsiTheme="minorHAnsi" w:cstheme="minorHAnsi"/>
        </w:rPr>
        <w:t xml:space="preserve">capaz de utilizar el modelo original de </w:t>
      </w:r>
      <w:proofErr w:type="spellStart"/>
      <w:r w:rsidR="00F607CF">
        <w:rPr>
          <w:rFonts w:asciiTheme="minorHAnsi" w:hAnsiTheme="minorHAnsi" w:cstheme="minorHAnsi"/>
        </w:rPr>
        <w:t>jClouds</w:t>
      </w:r>
      <w:proofErr w:type="spellEnd"/>
      <w:r w:rsidR="00F607CF">
        <w:rPr>
          <w:rFonts w:asciiTheme="minorHAnsi" w:hAnsiTheme="minorHAnsi" w:cstheme="minorHAnsi"/>
        </w:rPr>
        <w:t xml:space="preserve"> y </w:t>
      </w:r>
      <w:r w:rsidR="000A1BA6">
        <w:rPr>
          <w:rFonts w:asciiTheme="minorHAnsi" w:hAnsiTheme="minorHAnsi" w:cstheme="minorHAnsi"/>
        </w:rPr>
        <w:t xml:space="preserve">traducir la llamada entrante en una o más invocaciones equivalentes al módulo de abstracción de servicios de Aether. La respuesta, en el modelo de Aether, es reconvertida por el adapter al modelo de </w:t>
      </w:r>
      <w:proofErr w:type="spellStart"/>
      <w:r w:rsidR="000A1BA6">
        <w:rPr>
          <w:rFonts w:asciiTheme="minorHAnsi" w:hAnsiTheme="minorHAnsi" w:cstheme="minorHAnsi"/>
        </w:rPr>
        <w:t>jClouds</w:t>
      </w:r>
      <w:proofErr w:type="spellEnd"/>
      <w:r w:rsidR="000A1BA6">
        <w:rPr>
          <w:rFonts w:asciiTheme="minorHAnsi" w:hAnsiTheme="minorHAnsi" w:cstheme="minorHAnsi"/>
        </w:rPr>
        <w:t xml:space="preserve"> completando la traducción transparente al usuario.</w:t>
      </w:r>
    </w:p>
    <w:p w:rsidR="0000618B" w:rsidRPr="00741ADA" w:rsidRDefault="0000618B" w:rsidP="00D3305A">
      <w:pPr>
        <w:jc w:val="both"/>
        <w:rPr>
          <w:rFonts w:asciiTheme="minorHAnsi" w:hAnsiTheme="minorHAnsi" w:cstheme="minorHAnsi"/>
          <w:b/>
          <w:color w:val="FF0000"/>
        </w:rPr>
      </w:pPr>
    </w:p>
    <w:p w:rsidR="006E5FC5" w:rsidRDefault="000F723C" w:rsidP="0000618B">
      <w:pPr>
        <w:jc w:val="center"/>
        <w:rPr>
          <w:rFonts w:asciiTheme="minorHAnsi" w:hAnsiTheme="minorHAnsi" w:cstheme="minorHAnsi"/>
          <w:i/>
          <w:color w:val="FF0000"/>
        </w:rPr>
      </w:pPr>
      <w:r>
        <w:rPr>
          <w:rFonts w:asciiTheme="minorHAnsi" w:hAnsiTheme="minorHAnsi" w:cstheme="minorHAnsi"/>
          <w:i/>
          <w:noProof/>
          <w:color w:val="FF0000"/>
          <w:lang w:val="es-ES_tradnl" w:eastAsia="es-ES_tradnl"/>
        </w:rPr>
        <w:drawing>
          <wp:inline distT="0" distB="0" distL="0" distR="0">
            <wp:extent cx="4886325" cy="4838700"/>
            <wp:effectExtent l="0" t="0" r="0" b="0"/>
            <wp:docPr id="16" name="Picture 16" descr="C:\Users\Kireta\Downloads\Adapter Jclou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reta\Downloads\Adapter Jcloud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325" cy="4838700"/>
                    </a:xfrm>
                    <a:prstGeom prst="rect">
                      <a:avLst/>
                    </a:prstGeom>
                    <a:noFill/>
                    <a:ln>
                      <a:noFill/>
                    </a:ln>
                  </pic:spPr>
                </pic:pic>
              </a:graphicData>
            </a:graphic>
          </wp:inline>
        </w:drawing>
      </w:r>
    </w:p>
    <w:p w:rsidR="009350F1" w:rsidRPr="00DB55DC" w:rsidRDefault="00622A30" w:rsidP="00622A30">
      <w:pPr>
        <w:jc w:val="center"/>
        <w:rPr>
          <w:rFonts w:asciiTheme="minorHAnsi" w:hAnsiTheme="minorHAnsi" w:cstheme="minorHAnsi"/>
          <w:color w:val="auto"/>
        </w:rPr>
      </w:pPr>
      <w:r w:rsidRPr="00DB55DC">
        <w:rPr>
          <w:rFonts w:asciiTheme="minorHAnsi" w:hAnsiTheme="minorHAnsi" w:cstheme="minorHAnsi"/>
          <w:color w:val="auto"/>
        </w:rPr>
        <w:t xml:space="preserve">Figura </w:t>
      </w:r>
      <w:r w:rsidR="00302A3A" w:rsidRPr="00DB55DC">
        <w:rPr>
          <w:rFonts w:asciiTheme="minorHAnsi" w:hAnsiTheme="minorHAnsi" w:cstheme="minorHAnsi"/>
          <w:color w:val="auto"/>
        </w:rPr>
        <w:t>3</w:t>
      </w:r>
      <w:r w:rsidRPr="00DB55DC">
        <w:rPr>
          <w:rFonts w:asciiTheme="minorHAnsi" w:hAnsiTheme="minorHAnsi" w:cstheme="minorHAnsi"/>
          <w:color w:val="auto"/>
        </w:rPr>
        <w:t>.7</w:t>
      </w:r>
      <w:r w:rsidR="00DB55DC" w:rsidRPr="00DB55DC">
        <w:rPr>
          <w:rFonts w:asciiTheme="minorHAnsi" w:hAnsiTheme="minorHAnsi" w:cstheme="minorHAnsi"/>
          <w:color w:val="auto"/>
        </w:rPr>
        <w:t xml:space="preserve"> Esquema general de un adapter </w:t>
      </w:r>
      <w:r w:rsidR="00DB55DC">
        <w:rPr>
          <w:rFonts w:asciiTheme="minorHAnsi" w:hAnsiTheme="minorHAnsi" w:cstheme="minorHAnsi"/>
          <w:color w:val="auto"/>
        </w:rPr>
        <w:t>en</w:t>
      </w:r>
      <w:r w:rsidR="00DB55DC" w:rsidRPr="00DB55DC">
        <w:rPr>
          <w:rFonts w:asciiTheme="minorHAnsi" w:hAnsiTheme="minorHAnsi" w:cstheme="minorHAnsi"/>
          <w:color w:val="auto"/>
        </w:rPr>
        <w:t xml:space="preserve"> Aether.</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lastRenderedPageBreak/>
        <w:t>Para gestionar la configuración inte</w:t>
      </w:r>
      <w:r w:rsidR="00EC7C22">
        <w:rPr>
          <w:rFonts w:asciiTheme="minorHAnsi" w:hAnsiTheme="minorHAnsi" w:cstheme="minorHAnsi"/>
          <w:color w:val="auto"/>
        </w:rPr>
        <w:t xml:space="preserve">rna de cada adapter se </w:t>
      </w:r>
      <w:r w:rsidR="001967EE">
        <w:rPr>
          <w:rFonts w:asciiTheme="minorHAnsi" w:hAnsiTheme="minorHAnsi" w:cstheme="minorHAnsi"/>
          <w:color w:val="auto"/>
        </w:rPr>
        <w:t>utiliza</w:t>
      </w:r>
      <w:r w:rsidR="00EC7C22">
        <w:rPr>
          <w:rFonts w:asciiTheme="minorHAnsi" w:hAnsiTheme="minorHAnsi" w:cstheme="minorHAnsi"/>
          <w:color w:val="auto"/>
        </w:rPr>
        <w:t xml:space="preserve"> </w:t>
      </w:r>
      <w:r w:rsidR="001967EE">
        <w:rPr>
          <w:rFonts w:asciiTheme="minorHAnsi" w:hAnsiTheme="minorHAnsi" w:cstheme="minorHAnsi"/>
          <w:color w:val="auto"/>
        </w:rPr>
        <w:t>un archivo XML que define</w:t>
      </w:r>
      <w:r>
        <w:rPr>
          <w:rFonts w:asciiTheme="minorHAnsi" w:hAnsiTheme="minorHAnsi" w:cstheme="minorHAnsi"/>
          <w:color w:val="auto"/>
        </w:rPr>
        <w:t xml:space="preserve"> que clases del framework objetivo </w:t>
      </w:r>
      <w:r w:rsidR="00B83B17">
        <w:rPr>
          <w:rFonts w:asciiTheme="minorHAnsi" w:hAnsiTheme="minorHAnsi" w:cstheme="minorHAnsi"/>
          <w:color w:val="auto"/>
        </w:rPr>
        <w:t xml:space="preserve">se van </w:t>
      </w:r>
      <w:r w:rsidR="00EC7C22">
        <w:rPr>
          <w:rFonts w:asciiTheme="minorHAnsi" w:hAnsiTheme="minorHAnsi" w:cstheme="minorHAnsi"/>
          <w:color w:val="auto"/>
        </w:rPr>
        <w:t xml:space="preserve">a </w:t>
      </w:r>
      <w:r>
        <w:rPr>
          <w:rFonts w:asciiTheme="minorHAnsi" w:hAnsiTheme="minorHAnsi" w:cstheme="minorHAnsi"/>
          <w:color w:val="auto"/>
        </w:rPr>
        <w:t>interceptar</w:t>
      </w:r>
      <w:r w:rsidR="000A1BA6">
        <w:rPr>
          <w:rFonts w:asciiTheme="minorHAnsi" w:hAnsiTheme="minorHAnsi" w:cstheme="minorHAnsi"/>
          <w:color w:val="auto"/>
        </w:rPr>
        <w:t xml:space="preserve"> y que clase adapter se hará cargo de las traducciones </w:t>
      </w:r>
      <w:r>
        <w:rPr>
          <w:rFonts w:asciiTheme="minorHAnsi" w:hAnsiTheme="minorHAnsi" w:cstheme="minorHAnsi"/>
          <w:color w:val="auto"/>
        </w:rPr>
        <w:t>necesarias. El esquema propuesto es el siguiente:</w:t>
      </w:r>
    </w:p>
    <w:p w:rsidR="00622A30" w:rsidRDefault="00622A30" w:rsidP="00622A30">
      <w:pPr>
        <w:jc w:val="both"/>
        <w:rPr>
          <w:rFonts w:asciiTheme="minorHAnsi" w:hAnsiTheme="minorHAnsi" w:cstheme="minorHAnsi"/>
        </w:rPr>
      </w:pPr>
    </w:p>
    <w:p w:rsidR="00622A30" w:rsidRDefault="00224F0A" w:rsidP="00622A30">
      <w:pPr>
        <w:jc w:val="both"/>
        <w:rPr>
          <w:rFonts w:asciiTheme="minorHAnsi" w:hAnsiTheme="minorHAnsi" w:cstheme="minorHAnsi"/>
        </w:rPr>
      </w:pPr>
      <w:r>
        <w:rPr>
          <w:rFonts w:asciiTheme="minorHAnsi" w:hAnsiTheme="minorHAnsi" w:cstheme="minorHAnsi"/>
          <w:noProof/>
          <w:lang w:val="es-ES_tradnl" w:eastAsia="es-ES_tradnl"/>
        </w:rPr>
        <mc:AlternateContent>
          <mc:Choice Requires="wps">
            <w:drawing>
              <wp:inline distT="0" distB="0" distL="0" distR="0">
                <wp:extent cx="5943600" cy="2136140"/>
                <wp:effectExtent l="0" t="0" r="19050"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jclouds.class.FirstClass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jclouds.class.SecondClass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txbxContent>
                      </wps:txbx>
                      <wps:bodyPr rot="0" vert="horz" wrap="square" lIns="91440" tIns="45720" rIns="91440" bIns="45720" anchor="t" anchorCtr="0">
                        <a:spAutoFit/>
                      </wps:bodyPr>
                    </wps:wsp>
                  </a:graphicData>
                </a:graphic>
              </wp:inline>
            </w:drawing>
          </mc:Choice>
          <mc:Fallback>
            <w:pict>
              <v:shape id="_x0000_s1032"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Yd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5Clh0nAgAATAQAAA4AAAAAAAAAAAAAAAAALgIAAGRycy9lMm9Eb2Mu&#10;eG1sUEsBAi0AFAAGAAgAAAAhAMukwLbbAAAABQEAAA8AAAAAAAAAAAAAAAAAgQQAAGRycy9kb3du&#10;cmV2LnhtbFBLBQYAAAAABAAEAPMAAACJBQAAAAA=&#10;">
                <v:textbox style="mso-fit-shape-to-text:t">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&lt;ClassLoaderConfig&gt;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&lt;srcClass&gt;</w:t>
                      </w:r>
                      <w:r w:rsidRPr="00D854B3">
                        <w:rPr>
                          <w:rFonts w:ascii="Courier New" w:hAnsi="Courier New" w:cs="Courier New"/>
                          <w:b/>
                          <w:bCs/>
                          <w:sz w:val="20"/>
                          <w:szCs w:val="20"/>
                          <w:highlight w:val="white"/>
                          <w:lang w:val="en-US"/>
                        </w:rPr>
                        <w:t>jclouds.class.FirstClass</w:t>
                      </w:r>
                      <w:r w:rsidRPr="00D854B3">
                        <w:rPr>
                          <w:rFonts w:ascii="Courier New" w:hAnsi="Courier New" w:cs="Courier New"/>
                          <w:color w:val="0000FF"/>
                          <w:sz w:val="20"/>
                          <w:szCs w:val="20"/>
                          <w:highlight w:val="white"/>
                          <w:lang w:val="en-US"/>
                        </w:rPr>
                        <w:t>&lt;/srcClass&gt;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&lt;dstClass&gt;</w:t>
                      </w:r>
                      <w:r w:rsidRPr="00D854B3">
                        <w:rPr>
                          <w:rFonts w:ascii="Courier New" w:hAnsi="Courier New" w:cs="Courier New"/>
                          <w:b/>
                          <w:bCs/>
                          <w:sz w:val="20"/>
                          <w:szCs w:val="20"/>
                          <w:highlight w:val="white"/>
                          <w:lang w:val="en-US"/>
                        </w:rPr>
                        <w:t>JCloudsAetherFrameworkAdapter</w:t>
                      </w:r>
                      <w:r w:rsidRPr="00D854B3">
                        <w:rPr>
                          <w:rFonts w:ascii="Courier New" w:hAnsi="Courier New" w:cs="Courier New"/>
                          <w:color w:val="0000FF"/>
                          <w:sz w:val="20"/>
                          <w:szCs w:val="20"/>
                          <w:highlight w:val="white"/>
                          <w:lang w:val="en-US"/>
                        </w:rPr>
                        <w:t>&lt;/dstClass&gt;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&lt;srcClass&gt;</w:t>
                      </w:r>
                      <w:r w:rsidRPr="00D854B3">
                        <w:rPr>
                          <w:rFonts w:ascii="Courier New" w:hAnsi="Courier New" w:cs="Courier New"/>
                          <w:b/>
                          <w:bCs/>
                          <w:sz w:val="20"/>
                          <w:szCs w:val="20"/>
                          <w:highlight w:val="white"/>
                          <w:lang w:val="en-US"/>
                        </w:rPr>
                        <w:t>jclouds.class.SecondClass</w:t>
                      </w:r>
                      <w:r w:rsidRPr="00D854B3">
                        <w:rPr>
                          <w:rFonts w:ascii="Courier New" w:hAnsi="Courier New" w:cs="Courier New"/>
                          <w:color w:val="0000FF"/>
                          <w:sz w:val="20"/>
                          <w:szCs w:val="20"/>
                          <w:highlight w:val="white"/>
                          <w:lang w:val="en-US"/>
                        </w:rPr>
                        <w:t>&lt;/srcClass&gt;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&lt;dstClass&gt;</w:t>
                      </w:r>
                      <w:r w:rsidRPr="00D854B3">
                        <w:rPr>
                          <w:rFonts w:ascii="Courier New" w:hAnsi="Courier New" w:cs="Courier New"/>
                          <w:b/>
                          <w:bCs/>
                          <w:sz w:val="20"/>
                          <w:szCs w:val="20"/>
                          <w:highlight w:val="white"/>
                          <w:lang w:val="en-US"/>
                        </w:rPr>
                        <w:t>JCloudsAetherFrameworkAdapter</w:t>
                      </w:r>
                      <w:r w:rsidRPr="00D854B3">
                        <w:rPr>
                          <w:rFonts w:ascii="Courier New" w:hAnsi="Courier New" w:cs="Courier New"/>
                          <w:color w:val="0000FF"/>
                          <w:sz w:val="20"/>
                          <w:szCs w:val="20"/>
                          <w:highlight w:val="white"/>
                          <w:lang w:val="en-US"/>
                        </w:rPr>
                        <w:t>&lt;/dstClass&gt;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&lt;/classException&gt;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&lt;/ClassLoaderConfig&gt;</w:t>
                      </w:r>
                    </w:p>
                  </w:txbxContent>
                </v:textbox>
                <w10:anchorlock/>
              </v:shape>
            </w:pict>
          </mc:Fallback>
        </mc:AlternateContent>
      </w:r>
    </w:p>
    <w:p w:rsidR="00622A30" w:rsidRDefault="00622A30" w:rsidP="00622A30">
      <w:pPr>
        <w:rPr>
          <w:rFonts w:asciiTheme="minorHAnsi" w:hAnsiTheme="minorHAnsi" w:cstheme="minorHAnsi"/>
          <w:color w:val="auto"/>
        </w:rPr>
      </w:pPr>
    </w:p>
    <w:p w:rsidR="00DC12B8" w:rsidRDefault="000A1BA6" w:rsidP="00DC12B8">
      <w:pPr>
        <w:rPr>
          <w:rFonts w:asciiTheme="minorHAnsi" w:hAnsiTheme="minorHAnsi" w:cstheme="minorHAnsi"/>
          <w:color w:val="auto"/>
        </w:rPr>
      </w:pPr>
      <w:r>
        <w:rPr>
          <w:rFonts w:asciiTheme="minorHAnsi" w:hAnsiTheme="minorHAnsi" w:cstheme="minorHAnsi"/>
          <w:color w:val="auto"/>
        </w:rPr>
        <w:t xml:space="preserve">Siguiendo este mismo mecanismo podemos crear adapters para cualquier herramienta externa que deseemos teniendo en cuenta los detalles de cada una. </w:t>
      </w:r>
    </w:p>
    <w:p w:rsidR="00DC12B8" w:rsidRDefault="00DC12B8" w:rsidP="00DC12B8">
      <w:pPr>
        <w:rPr>
          <w:rFonts w:asciiTheme="minorHAnsi" w:hAnsiTheme="minorHAnsi" w:cstheme="minorHAnsi"/>
          <w:color w:val="auto"/>
        </w:rPr>
      </w:pPr>
    </w:p>
    <w:p w:rsidR="00D3305A" w:rsidRPr="00DC12B8" w:rsidRDefault="000A1BA6" w:rsidP="00DC12B8">
      <w:pPr>
        <w:rPr>
          <w:rFonts w:asciiTheme="minorHAnsi" w:hAnsiTheme="minorHAnsi" w:cstheme="minorHAnsi"/>
          <w:color w:val="auto"/>
        </w:rPr>
      </w:pPr>
      <w:r>
        <w:rPr>
          <w:rFonts w:asciiTheme="minorHAnsi" w:hAnsiTheme="minorHAnsi" w:cstheme="minorHAnsi"/>
          <w:color w:val="auto"/>
        </w:rPr>
        <w:t>Resta analizar cuál es el mecanismo de carga para estos adapters</w:t>
      </w:r>
      <w:r w:rsidR="00DC12B8">
        <w:rPr>
          <w:rFonts w:asciiTheme="minorHAnsi" w:hAnsiTheme="minorHAnsi" w:cstheme="minorHAnsi"/>
          <w:color w:val="auto"/>
        </w:rPr>
        <w:t xml:space="preserve">, motivo por el cual se crea el módulo cargador de adapters. </w:t>
      </w:r>
      <w:r w:rsidR="001967EE">
        <w:rPr>
          <w:rFonts w:asciiTheme="minorHAnsi" w:hAnsiTheme="minorHAnsi" w:cstheme="minorHAnsi"/>
        </w:rPr>
        <w:t>E</w:t>
      </w:r>
      <w:r w:rsidR="00D3305A" w:rsidRPr="00D3305A">
        <w:rPr>
          <w:rFonts w:asciiTheme="minorHAnsi" w:hAnsiTheme="minorHAnsi" w:cstheme="minorHAnsi"/>
        </w:rPr>
        <w:t xml:space="preserve">ste módulo </w:t>
      </w:r>
      <w:r w:rsidR="001967EE">
        <w:rPr>
          <w:rFonts w:asciiTheme="minorHAnsi" w:hAnsiTheme="minorHAnsi" w:cstheme="minorHAnsi"/>
        </w:rPr>
        <w:t>es</w:t>
      </w:r>
      <w:r w:rsidR="00D3305A" w:rsidRPr="00D3305A">
        <w:rPr>
          <w:rFonts w:asciiTheme="minorHAnsi" w:hAnsiTheme="minorHAnsi" w:cstheme="minorHAnsi"/>
        </w:rPr>
        <w:t xml:space="preserve"> capaz de tomar cada adapter necesario e inyectar sus métodos dentro de</w:t>
      </w:r>
      <w:r w:rsidR="00380C4F">
        <w:rPr>
          <w:rFonts w:asciiTheme="minorHAnsi" w:hAnsiTheme="minorHAnsi" w:cstheme="minorHAnsi"/>
        </w:rPr>
        <w:t xml:space="preserve"> la aplicación del usuario </w:t>
      </w:r>
      <w:r w:rsidR="00D3305A" w:rsidRPr="00D3305A">
        <w:rPr>
          <w:rFonts w:asciiTheme="minorHAnsi" w:hAnsiTheme="minorHAnsi" w:cstheme="minorHAnsi"/>
        </w:rPr>
        <w:t xml:space="preserve">manteniendo </w:t>
      </w:r>
      <w:r w:rsidR="00DD311C">
        <w:rPr>
          <w:rFonts w:asciiTheme="minorHAnsi" w:hAnsiTheme="minorHAnsi" w:cstheme="minorHAnsi"/>
        </w:rPr>
        <w:t>al</w:t>
      </w:r>
      <w:r w:rsidR="00D3305A" w:rsidRPr="00D3305A">
        <w:rPr>
          <w:rFonts w:asciiTheme="minorHAnsi" w:hAnsiTheme="minorHAnsi" w:cstheme="minorHAnsi"/>
        </w:rPr>
        <w:t xml:space="preserve"> mínimo las modificaciones de código y configuración. </w:t>
      </w:r>
      <w:r w:rsidR="001967EE">
        <w:rPr>
          <w:rFonts w:asciiTheme="minorHAnsi" w:hAnsiTheme="minorHAnsi" w:cstheme="minorHAnsi"/>
        </w:rPr>
        <w:t>Al lograr esto</w:t>
      </w:r>
      <w:r w:rsidR="00D3305A" w:rsidRPr="00D3305A">
        <w:rPr>
          <w:rFonts w:asciiTheme="minorHAnsi" w:hAnsiTheme="minorHAnsi" w:cstheme="minorHAnsi"/>
        </w:rPr>
        <w:t>, el usuario no se ve obligado a cambiar su diseño / código ya</w:t>
      </w:r>
      <w:r w:rsidR="001967EE">
        <w:rPr>
          <w:rFonts w:asciiTheme="minorHAnsi" w:hAnsiTheme="minorHAnsi" w:cstheme="minorHAnsi"/>
        </w:rPr>
        <w:t xml:space="preserve"> probado y tan solo necesita </w:t>
      </w:r>
      <w:r w:rsidR="00D3305A" w:rsidRPr="00D3305A">
        <w:rPr>
          <w:rFonts w:asciiTheme="minorHAnsi" w:hAnsiTheme="minorHAnsi" w:cstheme="minorHAnsi"/>
        </w:rPr>
        <w:t xml:space="preserve">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CD462C">
        <w:rPr>
          <w:rFonts w:asciiTheme="minorHAnsi" w:hAnsiTheme="minorHAnsi" w:cstheme="minorHAnsi"/>
        </w:rPr>
        <w:t xml:space="preserve">Figura </w:t>
      </w:r>
      <w:r w:rsidR="00302A3A" w:rsidRPr="00CD462C">
        <w:rPr>
          <w:rFonts w:asciiTheme="minorHAnsi" w:hAnsiTheme="minorHAnsi" w:cstheme="minorHAnsi"/>
        </w:rPr>
        <w:t>3</w:t>
      </w:r>
      <w:r w:rsidRPr="00CD462C">
        <w:rPr>
          <w:rFonts w:asciiTheme="minorHAnsi" w:hAnsiTheme="minorHAnsi" w:cstheme="minorHAnsi"/>
        </w:rPr>
        <w:t>.</w:t>
      </w:r>
      <w:r w:rsidR="00622A30" w:rsidRPr="00CD462C">
        <w:rPr>
          <w:rFonts w:asciiTheme="minorHAnsi" w:hAnsiTheme="minorHAnsi" w:cstheme="minorHAnsi"/>
        </w:rPr>
        <w:t>8</w:t>
      </w:r>
      <w:r w:rsidRPr="00D3305A">
        <w:rPr>
          <w:rFonts w:asciiTheme="minorHAnsi" w:hAnsiTheme="minorHAnsi" w:cstheme="minorHAnsi"/>
        </w:rPr>
        <w:t xml:space="preserve"> presenta una continuación para el</w:t>
      </w:r>
      <w:r w:rsidR="00E11A00">
        <w:rPr>
          <w:rFonts w:asciiTheme="minorHAnsi" w:hAnsiTheme="minorHAnsi" w:cstheme="minorHAnsi"/>
        </w:rPr>
        <w:t xml:space="preserve"> ejemplo de Cloud </w:t>
      </w:r>
      <w:proofErr w:type="spellStart"/>
      <w:r w:rsidR="00E11A00">
        <w:rPr>
          <w:rFonts w:asciiTheme="minorHAnsi" w:hAnsiTheme="minorHAnsi" w:cstheme="minorHAnsi"/>
        </w:rPr>
        <w:t>Recorder</w:t>
      </w:r>
      <w:proofErr w:type="spellEnd"/>
      <w:r w:rsidRPr="00D3305A">
        <w:rPr>
          <w:rFonts w:asciiTheme="minorHAnsi" w:hAnsiTheme="minorHAnsi" w:cstheme="minorHAnsi"/>
        </w:rPr>
        <w:t xml:space="preserve"> planteando </w:t>
      </w:r>
      <w:r w:rsidR="00E11A00">
        <w:rPr>
          <w:rFonts w:asciiTheme="minorHAnsi" w:hAnsiTheme="minorHAnsi" w:cstheme="minorHAnsi"/>
        </w:rPr>
        <w:t>el uso de</w:t>
      </w:r>
      <w:r w:rsidRPr="00D3305A">
        <w:rPr>
          <w:rFonts w:asciiTheme="minorHAnsi" w:hAnsiTheme="minorHAnsi" w:cstheme="minorHAnsi"/>
        </w:rPr>
        <w:t>l reemplazo dinámico de llamadas.</w:t>
      </w:r>
    </w:p>
    <w:p w:rsidR="00D3305A" w:rsidRDefault="00E11A00" w:rsidP="00D3305A">
      <w:pPr>
        <w:jc w:val="both"/>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E11A00" w:rsidRPr="00DB55DC" w:rsidRDefault="00E11A00" w:rsidP="00E11A00">
      <w:pPr>
        <w:jc w:val="center"/>
        <w:rPr>
          <w:rFonts w:asciiTheme="minorHAnsi" w:hAnsiTheme="minorHAnsi" w:cstheme="minorHAnsi"/>
        </w:rPr>
      </w:pPr>
      <w:r w:rsidRPr="00DB55DC">
        <w:rPr>
          <w:rFonts w:asciiTheme="minorHAnsi" w:hAnsiTheme="minorHAnsi" w:cstheme="minorHAnsi"/>
        </w:rPr>
        <w:t>Figura 3.8</w:t>
      </w:r>
      <w:r w:rsidR="00DB55DC" w:rsidRPr="00DB55DC">
        <w:rPr>
          <w:rFonts w:asciiTheme="minorHAnsi" w:hAnsiTheme="minorHAnsi" w:cstheme="minorHAnsi"/>
        </w:rPr>
        <w:t xml:space="preserve"> Utilización del módulo cargador de adapters de Aether</w:t>
      </w:r>
      <w:r w:rsidR="00DB55DC">
        <w:rPr>
          <w:rFonts w:asciiTheme="minorHAnsi" w:hAnsiTheme="minorHAnsi" w:cstheme="minorHAnsi"/>
        </w:rPr>
        <w:t>.</w:t>
      </w:r>
    </w:p>
    <w:p w:rsidR="00DB55DC" w:rsidRPr="00D3305A" w:rsidRDefault="00DB55DC" w:rsidP="00E11A00">
      <w:pPr>
        <w:jc w:val="center"/>
        <w:rPr>
          <w:rFonts w:asciiTheme="minorHAnsi" w:hAnsiTheme="minorHAnsi" w:cstheme="minorHAnsi"/>
          <w:b/>
        </w:rPr>
      </w:pPr>
    </w:p>
    <w:p w:rsidR="009D04ED" w:rsidRDefault="00E11A00" w:rsidP="00E11A00">
      <w:pPr>
        <w:jc w:val="both"/>
        <w:rPr>
          <w:rFonts w:asciiTheme="minorHAnsi" w:hAnsiTheme="minorHAnsi" w:cstheme="minorHAnsi"/>
        </w:rPr>
      </w:pPr>
      <w:r w:rsidRPr="00D3305A">
        <w:rPr>
          <w:rFonts w:asciiTheme="minorHAnsi" w:hAnsiTheme="minorHAnsi" w:cstheme="minorHAnsi"/>
        </w:rPr>
        <w:t>Como se puede apreciar, el cargador de adapters se encuentra entr</w:t>
      </w:r>
      <w:r>
        <w:rPr>
          <w:rFonts w:asciiTheme="minorHAnsi" w:hAnsiTheme="minorHAnsi" w:cstheme="minorHAnsi"/>
        </w:rPr>
        <w:t>e la aplicación del usuario y el framework utilizado</w:t>
      </w:r>
      <w:r w:rsidRPr="00D3305A">
        <w:rPr>
          <w:rFonts w:asciiTheme="minorHAnsi" w:hAnsiTheme="minorHAnsi" w:cstheme="minorHAnsi"/>
        </w:rPr>
        <w:t xml:space="preserve">. </w:t>
      </w:r>
      <w:r>
        <w:rPr>
          <w:rFonts w:asciiTheme="minorHAnsi" w:hAnsiTheme="minorHAnsi" w:cstheme="minorHAnsi"/>
        </w:rPr>
        <w:t>Una vez activado, el nuevo módulo comienza a capturar las invocaciones de la aplicación del usuario a la herramienta objetivo (</w:t>
      </w:r>
      <w:proofErr w:type="spellStart"/>
      <w:r>
        <w:rPr>
          <w:rFonts w:asciiTheme="minorHAnsi" w:hAnsiTheme="minorHAnsi" w:cstheme="minorHAnsi"/>
        </w:rPr>
        <w:t>jClouds</w:t>
      </w:r>
      <w:proofErr w:type="spellEnd"/>
      <w:r>
        <w:rPr>
          <w:rFonts w:asciiTheme="minorHAnsi" w:hAnsiTheme="minorHAnsi" w:cstheme="minorHAnsi"/>
        </w:rPr>
        <w:t xml:space="preserve">). </w:t>
      </w:r>
      <w:r w:rsidR="009D04ED">
        <w:rPr>
          <w:rFonts w:asciiTheme="minorHAnsi" w:hAnsiTheme="minorHAnsi" w:cstheme="minorHAnsi"/>
        </w:rPr>
        <w:t xml:space="preserve">Cuando Aether detecta un método de interés carga los mapeos necesarios del archivo de configuración y reemplaza la llamada </w:t>
      </w:r>
      <w:r>
        <w:rPr>
          <w:rFonts w:asciiTheme="minorHAnsi" w:hAnsiTheme="minorHAnsi" w:cstheme="minorHAnsi"/>
        </w:rPr>
        <w:t xml:space="preserve">original por una llamada a su método homónimo en el adapter. </w:t>
      </w:r>
      <w:r w:rsidR="009D04ED">
        <w:rPr>
          <w:rFonts w:asciiTheme="minorHAnsi" w:hAnsiTheme="minorHAnsi" w:cstheme="minorHAnsi"/>
        </w:rPr>
        <w:t xml:space="preserve">Nótese también que </w:t>
      </w:r>
      <w:r w:rsidR="009D04ED" w:rsidRPr="00D3305A">
        <w:rPr>
          <w:rFonts w:asciiTheme="minorHAnsi" w:hAnsiTheme="minorHAnsi" w:cstheme="minorHAnsi"/>
        </w:rPr>
        <w:t>el</w:t>
      </w:r>
      <w:r w:rsidR="009D04ED">
        <w:rPr>
          <w:rFonts w:asciiTheme="minorHAnsi" w:hAnsiTheme="minorHAnsi" w:cstheme="minorHAnsi"/>
        </w:rPr>
        <w:t xml:space="preserve"> flujo original</w:t>
      </w:r>
      <w:r w:rsidR="009D04ED" w:rsidRPr="00D3305A">
        <w:rPr>
          <w:rFonts w:asciiTheme="minorHAnsi" w:hAnsiTheme="minorHAnsi" w:cstheme="minorHAnsi"/>
        </w:rPr>
        <w:t xml:space="preserve"> de la aplicación (líneas punteadas) se mantiene intacto con respecto a la </w:t>
      </w:r>
      <w:r w:rsidR="009D04ED">
        <w:rPr>
          <w:rFonts w:asciiTheme="minorHAnsi" w:hAnsiTheme="minorHAnsi" w:cstheme="minorHAnsi"/>
        </w:rPr>
        <w:t>nueva implementación</w:t>
      </w:r>
      <w:r w:rsidR="009D04ED" w:rsidRPr="00D3305A">
        <w:rPr>
          <w:rFonts w:asciiTheme="minorHAnsi" w:hAnsiTheme="minorHAnsi" w:cstheme="minorHAnsi"/>
        </w:rPr>
        <w:t>.</w:t>
      </w:r>
      <w:r w:rsidR="009D04ED">
        <w:rPr>
          <w:rFonts w:asciiTheme="minorHAnsi" w:hAnsiTheme="minorHAnsi" w:cstheme="minorHAnsi"/>
        </w:rPr>
        <w:t xml:space="preserve"> Tal es el caso que desde el punto de vista del desarrollador el método que se ejecuta sigue siendo el original. </w:t>
      </w:r>
      <w:r>
        <w:rPr>
          <w:rFonts w:asciiTheme="minorHAnsi" w:hAnsiTheme="minorHAnsi" w:cstheme="minorHAnsi"/>
        </w:rPr>
        <w:t xml:space="preserve">Al trabajar de este modo, </w:t>
      </w:r>
      <w:r w:rsidRPr="00D3305A">
        <w:rPr>
          <w:rFonts w:asciiTheme="minorHAnsi" w:hAnsiTheme="minorHAnsi" w:cstheme="minorHAnsi"/>
        </w:rPr>
        <w:t>el usuario</w:t>
      </w:r>
      <w:r w:rsidR="00B83B17">
        <w:rPr>
          <w:rFonts w:asciiTheme="minorHAnsi" w:hAnsiTheme="minorHAnsi" w:cstheme="minorHAnsi"/>
        </w:rPr>
        <w:t xml:space="preserve"> del framework</w:t>
      </w:r>
      <w:r w:rsidRPr="00D3305A">
        <w:rPr>
          <w:rFonts w:asciiTheme="minorHAnsi" w:hAnsiTheme="minorHAnsi" w:cstheme="minorHAnsi"/>
        </w:rPr>
        <w:t xml:space="preserve"> s</w:t>
      </w:r>
      <w:r>
        <w:rPr>
          <w:rFonts w:asciiTheme="minorHAnsi" w:hAnsiTheme="minorHAnsi" w:cstheme="minorHAnsi"/>
        </w:rPr>
        <w:t>ó</w:t>
      </w:r>
      <w:r w:rsidRPr="00D3305A">
        <w:rPr>
          <w:rFonts w:asciiTheme="minorHAnsi" w:hAnsiTheme="minorHAnsi" w:cstheme="minorHAnsi"/>
        </w:rPr>
        <w:t>lo debe tener conoc</w:t>
      </w:r>
      <w:r>
        <w:rPr>
          <w:rFonts w:asciiTheme="minorHAnsi" w:hAnsiTheme="minorHAnsi" w:cstheme="minorHAnsi"/>
        </w:rPr>
        <w:t>imiento del módulo cargador y có</w:t>
      </w:r>
      <w:r w:rsidRPr="00D3305A">
        <w:rPr>
          <w:rFonts w:asciiTheme="minorHAnsi" w:hAnsiTheme="minorHAnsi" w:cstheme="minorHAnsi"/>
        </w:rPr>
        <w:t>mo</w:t>
      </w:r>
      <w:r>
        <w:rPr>
          <w:rFonts w:asciiTheme="minorHAnsi" w:hAnsiTheme="minorHAnsi" w:cstheme="minorHAnsi"/>
        </w:rPr>
        <w:t xml:space="preserve"> configurarlo</w:t>
      </w:r>
      <w:r w:rsidRPr="00D3305A">
        <w:rPr>
          <w:rFonts w:asciiTheme="minorHAnsi" w:hAnsiTheme="minorHAnsi" w:cstheme="minorHAnsi"/>
        </w:rPr>
        <w:t xml:space="preserve">, lo que se traduce en simpleza a la hora de utilizar la plataforma. </w:t>
      </w:r>
    </w:p>
    <w:p w:rsidR="00E11A00" w:rsidRDefault="00E11A00"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b/>
        </w:rPr>
      </w:pPr>
      <w:bookmarkStart w:id="12" w:name="_GoBack"/>
      <w:bookmarkEnd w:id="12"/>
    </w:p>
    <w:sectPr w:rsidR="00D3305A" w:rsidRPr="00D3305A"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varo" w:date="2012-10-21T15:55:00Z" w:initials="a">
    <w:p w:rsidR="00084143" w:rsidRDefault="00084143" w:rsidP="00084143">
      <w:pPr>
        <w:pStyle w:val="CommentText"/>
      </w:pPr>
      <w:r>
        <w:rPr>
          <w:rStyle w:val="CommentReference"/>
        </w:rPr>
        <w:annotationRef/>
      </w:r>
      <w:r>
        <w:t>Estos dos pueden ser explicados en uno solo sobre el enfoque.</w:t>
      </w:r>
    </w:p>
  </w:comment>
  <w:comment w:id="1" w:author="Kireta" w:date="2012-10-21T15:55:00Z" w:initials="K">
    <w:p w:rsidR="00084143" w:rsidRDefault="00084143" w:rsidP="00084143">
      <w:pPr>
        <w:pStyle w:val="CommentText"/>
      </w:pPr>
      <w:r>
        <w:rPr>
          <w:rStyle w:val="CommentReference"/>
        </w:rPr>
        <w:annotationRef/>
      </w:r>
      <w:r>
        <w:t xml:space="preserve">No entiendo que pide </w:t>
      </w:r>
      <w:proofErr w:type="spellStart"/>
      <w:r>
        <w:t>aca</w:t>
      </w:r>
      <w:proofErr w:type="spellEnd"/>
      <w:r>
        <w:t>.</w:t>
      </w:r>
    </w:p>
  </w:comment>
  <w:comment w:id="2" w:author="alvaro" w:date="2012-10-17T12:16:00Z" w:initials="a">
    <w:p w:rsidR="0031592D" w:rsidRDefault="0031592D">
      <w:pPr>
        <w:pStyle w:val="CommentText"/>
      </w:pPr>
      <w:r>
        <w:rPr>
          <w:rStyle w:val="CommentReference"/>
        </w:rPr>
        <w:annotationRef/>
      </w:r>
      <w:r>
        <w:t xml:space="preserve">Plantearlo en términos de que se quiere evitar quedar pegado entonces usamos </w:t>
      </w:r>
      <w:proofErr w:type="spellStart"/>
      <w:r>
        <w:t>aether</w:t>
      </w:r>
      <w:proofErr w:type="spellEnd"/>
      <w:r>
        <w:t>.</w:t>
      </w:r>
    </w:p>
    <w:p w:rsidR="0031592D" w:rsidRDefault="0031592D">
      <w:pPr>
        <w:pStyle w:val="CommentText"/>
      </w:pPr>
    </w:p>
  </w:comment>
  <w:comment w:id="3" w:author="Kireta" w:date="2012-10-20T17:15:00Z" w:initials="K">
    <w:p w:rsidR="00443A7F" w:rsidRPr="00443A7F" w:rsidRDefault="00443A7F">
      <w:pPr>
        <w:pStyle w:val="CommentText"/>
        <w:rPr>
          <w:rFonts w:asciiTheme="minorHAnsi" w:hAnsiTheme="minorHAnsi" w:cstheme="minorHAnsi"/>
        </w:rPr>
      </w:pPr>
      <w:r>
        <w:rPr>
          <w:rStyle w:val="CommentReference"/>
        </w:rPr>
        <w:annotationRef/>
      </w:r>
      <w:r>
        <w:t xml:space="preserve">De JOA: No se supone que esto mismo que pide </w:t>
      </w:r>
      <w:proofErr w:type="spellStart"/>
      <w:r>
        <w:t>alvaro</w:t>
      </w:r>
      <w:proofErr w:type="spellEnd"/>
      <w:r>
        <w:t xml:space="preserve"> </w:t>
      </w:r>
      <w:proofErr w:type="spellStart"/>
      <w:r>
        <w:t>esta</w:t>
      </w:r>
      <w:proofErr w:type="spellEnd"/>
      <w:r>
        <w:t xml:space="preserve"> en el párrafo siguiente? Dice: “</w:t>
      </w:r>
      <w:r>
        <w:rPr>
          <w:rFonts w:asciiTheme="minorHAnsi" w:hAnsiTheme="minorHAnsi" w:cstheme="minorHAnsi"/>
        </w:rPr>
        <w:t xml:space="preserve">Este enfoque presenta un problema claro, el </w:t>
      </w:r>
      <w:proofErr w:type="spellStart"/>
      <w:r>
        <w:rPr>
          <w:rFonts w:asciiTheme="minorHAnsi" w:hAnsiTheme="minorHAnsi" w:cstheme="minorHAnsi"/>
        </w:rPr>
        <w:t>backend</w:t>
      </w:r>
      <w:proofErr w:type="spellEnd"/>
      <w:r>
        <w:rPr>
          <w:rFonts w:asciiTheme="minorHAnsi" w:hAnsiTheme="minorHAnsi" w:cstheme="minorHAnsi"/>
        </w:rPr>
        <w:t xml:space="preserve"> de la aplicación queda atado a los métodos de la API del proveedor que haya elegido. Si por alguna razón se requiere cambiar el proveedor de servicios de almacenamiento (costos, performance, disponibilidad del servicio, etc.) los desarrolladores se verían obligados a re codificar el </w:t>
      </w:r>
      <w:proofErr w:type="spellStart"/>
      <w:r>
        <w:rPr>
          <w:rFonts w:asciiTheme="minorHAnsi" w:hAnsiTheme="minorHAnsi" w:cstheme="minorHAnsi"/>
        </w:rPr>
        <w:t>backend</w:t>
      </w:r>
      <w:proofErr w:type="spellEnd"/>
      <w:r>
        <w:rPr>
          <w:rFonts w:asciiTheme="minorHAnsi" w:hAnsiTheme="minorHAnsi" w:cstheme="minorHAnsi"/>
        </w:rPr>
        <w:t xml:space="preserve"> de la aplicación. Para solucionar este problema</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9B" w:rsidRDefault="0003519B" w:rsidP="00E407A4">
      <w:pPr>
        <w:spacing w:line="240" w:lineRule="auto"/>
      </w:pPr>
      <w:r>
        <w:separator/>
      </w:r>
    </w:p>
  </w:endnote>
  <w:endnote w:type="continuationSeparator" w:id="0">
    <w:p w:rsidR="0003519B" w:rsidRDefault="0003519B"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9B" w:rsidRDefault="0003519B" w:rsidP="00E407A4">
      <w:pPr>
        <w:spacing w:line="240" w:lineRule="auto"/>
      </w:pPr>
      <w:r>
        <w:separator/>
      </w:r>
    </w:p>
  </w:footnote>
  <w:footnote w:type="continuationSeparator" w:id="0">
    <w:p w:rsidR="0003519B" w:rsidRDefault="0003519B"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32A0"/>
    <w:rsid w:val="0003519B"/>
    <w:rsid w:val="0005156C"/>
    <w:rsid w:val="00065AFD"/>
    <w:rsid w:val="00073308"/>
    <w:rsid w:val="00077699"/>
    <w:rsid w:val="00084143"/>
    <w:rsid w:val="000A09FE"/>
    <w:rsid w:val="000A1BA6"/>
    <w:rsid w:val="000A3346"/>
    <w:rsid w:val="000B2F06"/>
    <w:rsid w:val="000B60BA"/>
    <w:rsid w:val="000F7084"/>
    <w:rsid w:val="000F723C"/>
    <w:rsid w:val="00101B5E"/>
    <w:rsid w:val="00140142"/>
    <w:rsid w:val="00141B85"/>
    <w:rsid w:val="00152534"/>
    <w:rsid w:val="0016034C"/>
    <w:rsid w:val="001967EE"/>
    <w:rsid w:val="001A0A95"/>
    <w:rsid w:val="001A4B71"/>
    <w:rsid w:val="001B5BBF"/>
    <w:rsid w:val="001C20C3"/>
    <w:rsid w:val="001F258D"/>
    <w:rsid w:val="001F6C24"/>
    <w:rsid w:val="002037E6"/>
    <w:rsid w:val="00203EF7"/>
    <w:rsid w:val="00212CA0"/>
    <w:rsid w:val="00224F0A"/>
    <w:rsid w:val="00226AF6"/>
    <w:rsid w:val="00243465"/>
    <w:rsid w:val="002562E3"/>
    <w:rsid w:val="002A6A9A"/>
    <w:rsid w:val="002F0FFC"/>
    <w:rsid w:val="002F731A"/>
    <w:rsid w:val="00302A3A"/>
    <w:rsid w:val="003060F3"/>
    <w:rsid w:val="0031592D"/>
    <w:rsid w:val="003171B5"/>
    <w:rsid w:val="0032025F"/>
    <w:rsid w:val="00325B59"/>
    <w:rsid w:val="0033179D"/>
    <w:rsid w:val="0033214D"/>
    <w:rsid w:val="00334FCE"/>
    <w:rsid w:val="003512FE"/>
    <w:rsid w:val="0035663A"/>
    <w:rsid w:val="00380C4F"/>
    <w:rsid w:val="00381022"/>
    <w:rsid w:val="003963F5"/>
    <w:rsid w:val="003A5FCF"/>
    <w:rsid w:val="003C09A7"/>
    <w:rsid w:val="003C7B9E"/>
    <w:rsid w:val="00434277"/>
    <w:rsid w:val="00443A7F"/>
    <w:rsid w:val="00447A9C"/>
    <w:rsid w:val="00447F67"/>
    <w:rsid w:val="00461213"/>
    <w:rsid w:val="00470B9B"/>
    <w:rsid w:val="00480793"/>
    <w:rsid w:val="004A383C"/>
    <w:rsid w:val="004A4FF9"/>
    <w:rsid w:val="004C03E0"/>
    <w:rsid w:val="004C3367"/>
    <w:rsid w:val="004C60C2"/>
    <w:rsid w:val="004E194D"/>
    <w:rsid w:val="004E43B4"/>
    <w:rsid w:val="004F7893"/>
    <w:rsid w:val="00506BEB"/>
    <w:rsid w:val="00514AFE"/>
    <w:rsid w:val="00517B75"/>
    <w:rsid w:val="00552DF5"/>
    <w:rsid w:val="00554C32"/>
    <w:rsid w:val="00566802"/>
    <w:rsid w:val="00583A33"/>
    <w:rsid w:val="00585D2D"/>
    <w:rsid w:val="005A1765"/>
    <w:rsid w:val="005A690E"/>
    <w:rsid w:val="005B1FCE"/>
    <w:rsid w:val="005C2D9D"/>
    <w:rsid w:val="005D2FC7"/>
    <w:rsid w:val="005E03C7"/>
    <w:rsid w:val="00622A30"/>
    <w:rsid w:val="006243AF"/>
    <w:rsid w:val="006258A0"/>
    <w:rsid w:val="00626338"/>
    <w:rsid w:val="00660CF4"/>
    <w:rsid w:val="00685188"/>
    <w:rsid w:val="006B6DDF"/>
    <w:rsid w:val="006C168D"/>
    <w:rsid w:val="006D38B7"/>
    <w:rsid w:val="006E5FC5"/>
    <w:rsid w:val="006E70D9"/>
    <w:rsid w:val="006F1DD9"/>
    <w:rsid w:val="0070249C"/>
    <w:rsid w:val="00727DCB"/>
    <w:rsid w:val="00740738"/>
    <w:rsid w:val="00741ADA"/>
    <w:rsid w:val="00751108"/>
    <w:rsid w:val="007639CE"/>
    <w:rsid w:val="00776CA5"/>
    <w:rsid w:val="00787D38"/>
    <w:rsid w:val="007D5E24"/>
    <w:rsid w:val="007E5DCE"/>
    <w:rsid w:val="008105E7"/>
    <w:rsid w:val="00814AF7"/>
    <w:rsid w:val="00834416"/>
    <w:rsid w:val="008A3376"/>
    <w:rsid w:val="008B792D"/>
    <w:rsid w:val="008C07A1"/>
    <w:rsid w:val="008C6E05"/>
    <w:rsid w:val="008C7E6F"/>
    <w:rsid w:val="008F07F1"/>
    <w:rsid w:val="00900877"/>
    <w:rsid w:val="009300BA"/>
    <w:rsid w:val="009350F1"/>
    <w:rsid w:val="00952E36"/>
    <w:rsid w:val="0097288B"/>
    <w:rsid w:val="009824EA"/>
    <w:rsid w:val="009B0304"/>
    <w:rsid w:val="009C5D1A"/>
    <w:rsid w:val="009D04ED"/>
    <w:rsid w:val="009D616F"/>
    <w:rsid w:val="009E5DA7"/>
    <w:rsid w:val="009E6582"/>
    <w:rsid w:val="009F36E1"/>
    <w:rsid w:val="00A0095C"/>
    <w:rsid w:val="00A0379D"/>
    <w:rsid w:val="00A24547"/>
    <w:rsid w:val="00A3672D"/>
    <w:rsid w:val="00A41759"/>
    <w:rsid w:val="00A441EF"/>
    <w:rsid w:val="00A47BF7"/>
    <w:rsid w:val="00A562BC"/>
    <w:rsid w:val="00A74FC7"/>
    <w:rsid w:val="00AA1836"/>
    <w:rsid w:val="00AC025F"/>
    <w:rsid w:val="00AD52AA"/>
    <w:rsid w:val="00AE362A"/>
    <w:rsid w:val="00AE3831"/>
    <w:rsid w:val="00B03374"/>
    <w:rsid w:val="00B04E7C"/>
    <w:rsid w:val="00B215A0"/>
    <w:rsid w:val="00B328FB"/>
    <w:rsid w:val="00B45344"/>
    <w:rsid w:val="00B521D7"/>
    <w:rsid w:val="00B706C5"/>
    <w:rsid w:val="00B70B88"/>
    <w:rsid w:val="00B81743"/>
    <w:rsid w:val="00B83B17"/>
    <w:rsid w:val="00BA37A7"/>
    <w:rsid w:val="00BB1CB5"/>
    <w:rsid w:val="00BB1E8A"/>
    <w:rsid w:val="00BB438C"/>
    <w:rsid w:val="00BD6484"/>
    <w:rsid w:val="00BE321C"/>
    <w:rsid w:val="00C04DB1"/>
    <w:rsid w:val="00C12DD6"/>
    <w:rsid w:val="00C168D2"/>
    <w:rsid w:val="00C75B1F"/>
    <w:rsid w:val="00CA55E9"/>
    <w:rsid w:val="00CB3601"/>
    <w:rsid w:val="00CC1ACD"/>
    <w:rsid w:val="00CC5A83"/>
    <w:rsid w:val="00CD013F"/>
    <w:rsid w:val="00CD1AC1"/>
    <w:rsid w:val="00CD462C"/>
    <w:rsid w:val="00D07738"/>
    <w:rsid w:val="00D12308"/>
    <w:rsid w:val="00D3270E"/>
    <w:rsid w:val="00D3305A"/>
    <w:rsid w:val="00D4590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E11A00"/>
    <w:rsid w:val="00E159AA"/>
    <w:rsid w:val="00E36F18"/>
    <w:rsid w:val="00E407A4"/>
    <w:rsid w:val="00E4239F"/>
    <w:rsid w:val="00E43833"/>
    <w:rsid w:val="00E44625"/>
    <w:rsid w:val="00E45149"/>
    <w:rsid w:val="00E8303F"/>
    <w:rsid w:val="00EC7C22"/>
    <w:rsid w:val="00EF13A4"/>
    <w:rsid w:val="00EF4845"/>
    <w:rsid w:val="00EF6C3D"/>
    <w:rsid w:val="00F04D5C"/>
    <w:rsid w:val="00F132F6"/>
    <w:rsid w:val="00F2603D"/>
    <w:rsid w:val="00F32821"/>
    <w:rsid w:val="00F33427"/>
    <w:rsid w:val="00F607CF"/>
    <w:rsid w:val="00F74039"/>
    <w:rsid w:val="00F8508B"/>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27FD7-399E-4B01-B0E4-11DAE54F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2583</Words>
  <Characters>14210</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WinuE</cp:lastModifiedBy>
  <cp:revision>4</cp:revision>
  <dcterms:created xsi:type="dcterms:W3CDTF">2012-10-21T18:55:00Z</dcterms:created>
  <dcterms:modified xsi:type="dcterms:W3CDTF">2012-10-25T19:02:00Z</dcterms:modified>
</cp:coreProperties>
</file>